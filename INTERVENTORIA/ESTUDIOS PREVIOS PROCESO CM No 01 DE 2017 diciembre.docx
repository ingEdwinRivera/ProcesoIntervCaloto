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Change w:id="0" w:author="Usuario" w:date="2017-12-27T21:03:00Z">
          <w:tblPr>
            <w:tblStyle w:val="TableNormal"/>
            <w:tblW w:w="94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PrChange>
      </w:tblPr>
      <w:tblGrid>
        <w:gridCol w:w="2093"/>
        <w:gridCol w:w="1032"/>
        <w:gridCol w:w="235"/>
        <w:gridCol w:w="1368"/>
        <w:gridCol w:w="238"/>
        <w:gridCol w:w="1238"/>
        <w:gridCol w:w="284"/>
        <w:gridCol w:w="1236"/>
        <w:gridCol w:w="235"/>
        <w:gridCol w:w="1184"/>
        <w:gridCol w:w="322"/>
        <w:tblGridChange w:id="1">
          <w:tblGrid>
            <w:gridCol w:w="5"/>
            <w:gridCol w:w="2088"/>
            <w:gridCol w:w="5"/>
            <w:gridCol w:w="1032"/>
            <w:gridCol w:w="235"/>
            <w:gridCol w:w="1368"/>
            <w:gridCol w:w="238"/>
            <w:gridCol w:w="1238"/>
            <w:gridCol w:w="284"/>
            <w:gridCol w:w="1236"/>
            <w:gridCol w:w="235"/>
            <w:gridCol w:w="1184"/>
            <w:gridCol w:w="317"/>
            <w:gridCol w:w="5"/>
          </w:tblGrid>
        </w:tblGridChange>
      </w:tblGrid>
      <w:tr w:rsidR="003C1B01" w:rsidRPr="002E721D" w14:paraId="76A4B2FB" w14:textId="77777777" w:rsidTr="002E721D">
        <w:trPr>
          <w:trHeight w:hRule="exact" w:val="2845"/>
          <w:jc w:val="center"/>
          <w:trPrChange w:id="2" w:author="Usuario" w:date="2017-12-27T21:03:00Z">
            <w:trPr>
              <w:gridAfter w:val="0"/>
              <w:trHeight w:hRule="exact" w:val="1466"/>
              <w:jc w:val="center"/>
            </w:trPr>
          </w:trPrChange>
        </w:trPr>
        <w:tc>
          <w:tcPr>
            <w:tcW w:w="2093" w:type="dxa"/>
            <w:tcPrChange w:id="3" w:author="Usuario" w:date="2017-12-27T21:03:00Z">
              <w:tcPr>
                <w:tcW w:w="2093" w:type="dxa"/>
                <w:gridSpan w:val="2"/>
              </w:tcPr>
            </w:tcPrChange>
          </w:tcPr>
          <w:p w14:paraId="3DDC5541" w14:textId="77777777" w:rsidR="003C1B01" w:rsidRPr="00BD0581" w:rsidRDefault="00884C27" w:rsidP="00016947">
            <w:pPr>
              <w:pStyle w:val="TableParagraph"/>
              <w:spacing w:line="248" w:lineRule="exact"/>
              <w:ind w:left="567"/>
              <w:rPr>
                <w:b/>
                <w:noProof/>
                <w:sz w:val="19"/>
                <w:szCs w:val="19"/>
                <w:lang w:val="es-CO"/>
              </w:rPr>
            </w:pPr>
            <w:bookmarkStart w:id="4" w:name="_GoBack"/>
            <w:bookmarkEnd w:id="4"/>
            <w:r w:rsidRPr="00BD0581">
              <w:rPr>
                <w:b/>
                <w:noProof/>
                <w:sz w:val="19"/>
                <w:szCs w:val="19"/>
                <w:lang w:val="es-CO"/>
              </w:rPr>
              <w:t>OBJETO</w:t>
            </w:r>
          </w:p>
        </w:tc>
        <w:tc>
          <w:tcPr>
            <w:tcW w:w="7372" w:type="dxa"/>
            <w:gridSpan w:val="10"/>
            <w:tcPrChange w:id="5" w:author="Usuario" w:date="2017-12-27T21:03:00Z">
              <w:tcPr>
                <w:tcW w:w="7372" w:type="dxa"/>
                <w:gridSpan w:val="11"/>
              </w:tcPr>
            </w:tcPrChange>
          </w:tcPr>
          <w:p w14:paraId="48BF86D7" w14:textId="4BEE4A27" w:rsidR="003C1B01" w:rsidRPr="002E721D" w:rsidRDefault="00884C27">
            <w:pPr>
              <w:pStyle w:val="TableParagraph"/>
              <w:spacing w:line="360" w:lineRule="auto"/>
              <w:jc w:val="both"/>
              <w:rPr>
                <w:b/>
                <w:noProof/>
                <w:sz w:val="24"/>
                <w:szCs w:val="24"/>
                <w:lang w:val="es-CO"/>
                <w:rPrChange w:id="6" w:author="Usuario" w:date="2017-12-27T21:04:00Z">
                  <w:rPr>
                    <w:noProof/>
                    <w:sz w:val="24"/>
                    <w:szCs w:val="24"/>
                    <w:lang w:val="es-CO"/>
                  </w:rPr>
                </w:rPrChange>
              </w:rPr>
              <w:pPrChange w:id="7" w:author="Usuario" w:date="2017-12-27T21:03:00Z">
                <w:pPr>
                  <w:pStyle w:val="TableParagraph"/>
                  <w:spacing w:line="360" w:lineRule="auto"/>
                </w:pPr>
              </w:pPrChange>
            </w:pPr>
            <w:r w:rsidRPr="002E721D">
              <w:rPr>
                <w:b/>
                <w:noProof/>
                <w:sz w:val="24"/>
                <w:szCs w:val="24"/>
                <w:lang w:val="es-CO"/>
                <w:rPrChange w:id="8" w:author="Usuario" w:date="2017-12-27T21:04:00Z">
                  <w:rPr>
                    <w:noProof/>
                    <w:sz w:val="24"/>
                    <w:szCs w:val="24"/>
                    <w:lang w:val="es-CO"/>
                  </w:rPr>
                </w:rPrChange>
              </w:rPr>
              <w:t>“</w:t>
            </w:r>
            <w:r w:rsidR="002E721D" w:rsidRPr="002E721D">
              <w:rPr>
                <w:b/>
                <w:bCs/>
                <w:noProof/>
                <w:spacing w:val="-2"/>
                <w:sz w:val="24"/>
                <w:szCs w:val="24"/>
                <w:lang w:val="es-CO"/>
                <w:rPrChange w:id="9" w:author="Usuario" w:date="2017-12-27T21:04:00Z">
                  <w:rPr>
                    <w:bCs/>
                    <w:noProof/>
                    <w:spacing w:val="-2"/>
                    <w:sz w:val="24"/>
                    <w:szCs w:val="24"/>
                    <w:lang w:val="es-CO"/>
                  </w:rPr>
                </w:rPrChange>
              </w:rPr>
              <w:t>INTERVENTORÍA TÉCNICA, ADMINISTRATIVA, CONTABLE, JURÍDICA</w:t>
            </w:r>
            <w:ins w:id="10" w:author="Usuario" w:date="2017-12-27T15:56:00Z">
              <w:r w:rsidR="002E721D" w:rsidRPr="002E721D">
                <w:rPr>
                  <w:b/>
                  <w:bCs/>
                  <w:noProof/>
                  <w:spacing w:val="-2"/>
                  <w:sz w:val="24"/>
                  <w:szCs w:val="24"/>
                  <w:lang w:val="es-CO"/>
                  <w:rPrChange w:id="11" w:author="Usuario" w:date="2017-12-27T21:04:00Z">
                    <w:rPr>
                      <w:bCs/>
                      <w:noProof/>
                      <w:spacing w:val="-2"/>
                      <w:sz w:val="24"/>
                      <w:szCs w:val="24"/>
                      <w:lang w:val="es-CO"/>
                    </w:rPr>
                  </w:rPrChange>
                </w:rPr>
                <w:t>, AMBIENTAL</w:t>
              </w:r>
            </w:ins>
            <w:r w:rsidR="002E721D" w:rsidRPr="002E721D">
              <w:rPr>
                <w:b/>
                <w:bCs/>
                <w:noProof/>
                <w:spacing w:val="-2"/>
                <w:sz w:val="24"/>
                <w:szCs w:val="24"/>
                <w:lang w:val="es-CO"/>
                <w:rPrChange w:id="12" w:author="Usuario" w:date="2017-12-27T21:04:00Z">
                  <w:rPr>
                    <w:bCs/>
                    <w:noProof/>
                    <w:spacing w:val="-2"/>
                    <w:sz w:val="24"/>
                    <w:szCs w:val="24"/>
                    <w:lang w:val="es-CO"/>
                  </w:rPr>
                </w:rPrChange>
              </w:rPr>
              <w:t xml:space="preserve"> Y FINANCIERA DEL PROYECTO </w:t>
            </w:r>
            <w:ins w:id="13" w:author="Usuario" w:date="2017-12-27T21:02:00Z">
              <w:r w:rsidR="002E721D" w:rsidRPr="002E721D">
                <w:rPr>
                  <w:b/>
                  <w:bCs/>
                  <w:noProof/>
                  <w:spacing w:val="-2"/>
                  <w:sz w:val="24"/>
                  <w:szCs w:val="24"/>
                  <w:lang w:val="es-CO"/>
                  <w:rPrChange w:id="14" w:author="Usuario" w:date="2017-12-27T21:04:00Z">
                    <w:rPr>
                      <w:bCs/>
                      <w:noProof/>
                      <w:spacing w:val="-2"/>
                      <w:sz w:val="24"/>
                      <w:szCs w:val="24"/>
                      <w:lang w:val="es-CO"/>
                    </w:rPr>
                  </w:rPrChange>
                </w:rPr>
                <w:t xml:space="preserve">DE </w:t>
              </w:r>
            </w:ins>
            <w:r w:rsidR="002E721D" w:rsidRPr="002E721D">
              <w:rPr>
                <w:b/>
                <w:noProof/>
                <w:sz w:val="24"/>
                <w:szCs w:val="24"/>
                <w:lang w:val="es-CO"/>
                <w:rPrChange w:id="15" w:author="Usuario" w:date="2017-12-27T21:04:00Z">
                  <w:rPr>
                    <w:noProof/>
                    <w:sz w:val="24"/>
                    <w:szCs w:val="24"/>
                    <w:highlight w:val="yellow"/>
                    <w:lang w:val="es-CO"/>
                  </w:rPr>
                </w:rPrChange>
              </w:rPr>
              <w:t xml:space="preserve">CONSTRUCCION </w:t>
            </w:r>
            <w:del w:id="16" w:author="Usuario" w:date="2017-12-26T21:22:00Z">
              <w:r w:rsidRPr="002E721D" w:rsidDel="00B248D2">
                <w:rPr>
                  <w:b/>
                  <w:noProof/>
                  <w:sz w:val="24"/>
                  <w:szCs w:val="24"/>
                  <w:lang w:val="es-CO"/>
                  <w:rPrChange w:id="17" w:author="Usuario" w:date="2017-12-27T21:04:00Z">
                    <w:rPr>
                      <w:noProof/>
                      <w:sz w:val="24"/>
                      <w:szCs w:val="24"/>
                      <w:lang w:val="es-CO"/>
                    </w:rPr>
                  </w:rPrChange>
                </w:rPr>
                <w:delText xml:space="preserve">y adecuacion del estadio de la cabecera </w:delText>
              </w:r>
            </w:del>
            <w:ins w:id="18" w:author="Usuario" w:date="2017-12-26T21:22:00Z">
              <w:r w:rsidR="002E721D" w:rsidRPr="002E721D">
                <w:rPr>
                  <w:b/>
                  <w:noProof/>
                  <w:sz w:val="24"/>
                  <w:szCs w:val="24"/>
                  <w:lang w:val="es-CO"/>
                  <w:rPrChange w:id="19" w:author="Usuario" w:date="2017-12-27T21:04:00Z">
                    <w:rPr>
                      <w:noProof/>
                      <w:sz w:val="24"/>
                      <w:szCs w:val="24"/>
                      <w:highlight w:val="yellow"/>
                      <w:lang w:val="es-CO"/>
                    </w:rPr>
                  </w:rPrChange>
                </w:rPr>
                <w:t>DE POLIDEPORTIVOS SOBRE ESTRUCTURA METALICA EN LAS VEREDAS DE PISIMBALA – VIL</w:t>
              </w:r>
            </w:ins>
            <w:ins w:id="20" w:author="Usuario" w:date="2017-12-27T21:02:00Z">
              <w:r w:rsidR="002E721D" w:rsidRPr="002E721D">
                <w:rPr>
                  <w:b/>
                  <w:noProof/>
                  <w:sz w:val="24"/>
                  <w:szCs w:val="24"/>
                  <w:lang w:val="es-CO"/>
                  <w:rPrChange w:id="21" w:author="Usuario" w:date="2017-12-27T21:04:00Z">
                    <w:rPr>
                      <w:noProof/>
                      <w:sz w:val="24"/>
                      <w:szCs w:val="24"/>
                      <w:highlight w:val="yellow"/>
                      <w:lang w:val="es-CO"/>
                    </w:rPr>
                  </w:rPrChange>
                </w:rPr>
                <w:t>L</w:t>
              </w:r>
            </w:ins>
            <w:ins w:id="22" w:author="Usuario" w:date="2017-12-26T21:22:00Z">
              <w:r w:rsidR="002E721D" w:rsidRPr="002E721D">
                <w:rPr>
                  <w:b/>
                  <w:noProof/>
                  <w:sz w:val="24"/>
                  <w:szCs w:val="24"/>
                  <w:lang w:val="es-CO"/>
                  <w:rPrChange w:id="23" w:author="Usuario" w:date="2017-12-27T21:04:00Z">
                    <w:rPr>
                      <w:noProof/>
                      <w:sz w:val="24"/>
                      <w:szCs w:val="24"/>
                      <w:highlight w:val="yellow"/>
                      <w:lang w:val="es-CO"/>
                    </w:rPr>
                  </w:rPrChange>
                </w:rPr>
                <w:t xml:space="preserve">A DEL PRADO Y POTRERITO, MUNICIPIO </w:t>
              </w:r>
            </w:ins>
            <w:del w:id="24" w:author="Usuario" w:date="2017-12-26T21:23:00Z">
              <w:r w:rsidRPr="002E721D" w:rsidDel="00B248D2">
                <w:rPr>
                  <w:b/>
                  <w:noProof/>
                  <w:sz w:val="24"/>
                  <w:szCs w:val="24"/>
                  <w:lang w:val="es-CO"/>
                  <w:rPrChange w:id="25" w:author="Usuario" w:date="2017-12-27T21:04:00Z">
                    <w:rPr>
                      <w:noProof/>
                      <w:sz w:val="24"/>
                      <w:szCs w:val="24"/>
                      <w:lang w:val="es-CO"/>
                    </w:rPr>
                  </w:rPrChange>
                </w:rPr>
                <w:delText>municipal d</w:delText>
              </w:r>
            </w:del>
            <w:ins w:id="26" w:author="Usuario" w:date="2017-12-26T21:23:00Z">
              <w:r w:rsidR="002E721D" w:rsidRPr="002E721D">
                <w:rPr>
                  <w:b/>
                  <w:noProof/>
                  <w:sz w:val="24"/>
                  <w:szCs w:val="24"/>
                  <w:lang w:val="es-CO"/>
                  <w:rPrChange w:id="27" w:author="Usuario" w:date="2017-12-27T21:04:00Z">
                    <w:rPr>
                      <w:noProof/>
                      <w:sz w:val="24"/>
                      <w:szCs w:val="24"/>
                      <w:highlight w:val="yellow"/>
                      <w:lang w:val="es-CO"/>
                    </w:rPr>
                  </w:rPrChange>
                </w:rPr>
                <w:t>D</w:t>
              </w:r>
            </w:ins>
            <w:r w:rsidR="002E721D" w:rsidRPr="002E721D">
              <w:rPr>
                <w:b/>
                <w:noProof/>
                <w:sz w:val="24"/>
                <w:szCs w:val="24"/>
                <w:lang w:val="es-CO"/>
                <w:rPrChange w:id="28" w:author="Usuario" w:date="2017-12-27T21:04:00Z">
                  <w:rPr>
                    <w:noProof/>
                    <w:sz w:val="24"/>
                    <w:szCs w:val="24"/>
                    <w:highlight w:val="yellow"/>
                    <w:lang w:val="es-CO"/>
                  </w:rPr>
                </w:rPrChange>
              </w:rPr>
              <w:t>E INZA</w:t>
            </w:r>
            <w:ins w:id="29" w:author="Usuario" w:date="2017-12-27T21:02:00Z">
              <w:r w:rsidR="002E721D" w:rsidRPr="002E721D">
                <w:rPr>
                  <w:b/>
                  <w:noProof/>
                  <w:sz w:val="24"/>
                  <w:szCs w:val="24"/>
                  <w:lang w:val="es-CO"/>
                  <w:rPrChange w:id="30" w:author="Usuario" w:date="2017-12-27T21:04:00Z">
                    <w:rPr>
                      <w:noProof/>
                      <w:sz w:val="24"/>
                      <w:szCs w:val="24"/>
                      <w:highlight w:val="yellow"/>
                      <w:lang w:val="es-CO"/>
                    </w:rPr>
                  </w:rPrChange>
                </w:rPr>
                <w:t>, DEPARTAMENTO DEL CAUCA</w:t>
              </w:r>
            </w:ins>
            <w:ins w:id="31" w:author="Usuario" w:date="2017-12-27T21:03:00Z">
              <w:r w:rsidR="002E721D" w:rsidRPr="002E721D">
                <w:rPr>
                  <w:b/>
                  <w:noProof/>
                  <w:sz w:val="24"/>
                  <w:szCs w:val="24"/>
                  <w:lang w:val="es-CO"/>
                  <w:rPrChange w:id="32" w:author="Usuario" w:date="2017-12-27T21:04:00Z">
                    <w:rPr>
                      <w:noProof/>
                      <w:sz w:val="24"/>
                      <w:szCs w:val="24"/>
                      <w:highlight w:val="yellow"/>
                      <w:lang w:val="es-CO"/>
                    </w:rPr>
                  </w:rPrChange>
                </w:rPr>
                <w:t xml:space="preserve">, </w:t>
              </w:r>
            </w:ins>
            <w:del w:id="33" w:author="Usuario" w:date="2017-12-27T21:03:00Z">
              <w:r w:rsidR="002E721D" w:rsidRPr="002E721D" w:rsidDel="002E721D">
                <w:rPr>
                  <w:b/>
                  <w:noProof/>
                  <w:sz w:val="24"/>
                  <w:szCs w:val="24"/>
                  <w:lang w:val="es-CO"/>
                  <w:rPrChange w:id="34" w:author="Usuario" w:date="2017-12-27T21:04:00Z">
                    <w:rPr>
                      <w:noProof/>
                      <w:sz w:val="24"/>
                      <w:szCs w:val="24"/>
                      <w:highlight w:val="yellow"/>
                      <w:lang w:val="es-CO"/>
                    </w:rPr>
                  </w:rPrChange>
                </w:rPr>
                <w:delText xml:space="preserve"> </w:delText>
              </w:r>
            </w:del>
            <w:r w:rsidR="002E721D" w:rsidRPr="002E721D">
              <w:rPr>
                <w:b/>
                <w:noProof/>
                <w:sz w:val="24"/>
                <w:szCs w:val="24"/>
                <w:lang w:val="es-CO"/>
                <w:rPrChange w:id="35" w:author="Usuario" w:date="2017-12-27T21:04:00Z">
                  <w:rPr>
                    <w:noProof/>
                    <w:sz w:val="24"/>
                    <w:szCs w:val="24"/>
                    <w:highlight w:val="yellow"/>
                    <w:lang w:val="es-CO"/>
                  </w:rPr>
                </w:rPrChange>
              </w:rPr>
              <w:t xml:space="preserve">FINANCIADO CON RECURSOS </w:t>
            </w:r>
            <w:ins w:id="36" w:author="Usuario" w:date="2017-12-27T21:03:00Z">
              <w:r w:rsidR="002E721D" w:rsidRPr="002E721D">
                <w:rPr>
                  <w:b/>
                  <w:noProof/>
                  <w:sz w:val="24"/>
                  <w:szCs w:val="24"/>
                  <w:lang w:val="es-CO"/>
                  <w:rPrChange w:id="37" w:author="Usuario" w:date="2017-12-27T21:04:00Z">
                    <w:rPr>
                      <w:noProof/>
                      <w:sz w:val="24"/>
                      <w:szCs w:val="24"/>
                      <w:lang w:val="es-CO"/>
                    </w:rPr>
                  </w:rPrChange>
                </w:rPr>
                <w:t xml:space="preserve">PROVENIENTES DEL </w:t>
              </w:r>
            </w:ins>
            <w:ins w:id="38" w:author="Usuario" w:date="2017-12-26T22:25:00Z">
              <w:r w:rsidR="002E721D" w:rsidRPr="002E721D">
                <w:rPr>
                  <w:b/>
                  <w:noProof/>
                  <w:lang w:val="es-CO"/>
                  <w:rPrChange w:id="39" w:author="Usuario" w:date="2017-12-27T21:04:00Z">
                    <w:rPr>
                      <w:noProof/>
                      <w:lang w:val="es-CO"/>
                    </w:rPr>
                  </w:rPrChange>
                </w:rPr>
                <w:t>S</w:t>
              </w:r>
            </w:ins>
            <w:ins w:id="40" w:author="Usuario" w:date="2017-12-27T21:03:00Z">
              <w:r w:rsidR="002E721D" w:rsidRPr="002E721D">
                <w:rPr>
                  <w:b/>
                  <w:noProof/>
                  <w:lang w:val="es-CO"/>
                  <w:rPrChange w:id="41" w:author="Usuario" w:date="2017-12-27T21:04:00Z">
                    <w:rPr>
                      <w:noProof/>
                      <w:lang w:val="es-CO"/>
                    </w:rPr>
                  </w:rPrChange>
                </w:rPr>
                <w:t xml:space="preserve">ISTEMA </w:t>
              </w:r>
            </w:ins>
            <w:ins w:id="42" w:author="Usuario" w:date="2017-12-26T22:25:00Z">
              <w:r w:rsidR="002E721D" w:rsidRPr="002E721D">
                <w:rPr>
                  <w:b/>
                  <w:noProof/>
                  <w:lang w:val="es-CO"/>
                  <w:rPrChange w:id="43" w:author="Usuario" w:date="2017-12-27T21:04:00Z">
                    <w:rPr>
                      <w:noProof/>
                      <w:lang w:val="es-CO"/>
                    </w:rPr>
                  </w:rPrChange>
                </w:rPr>
                <w:t>G</w:t>
              </w:r>
            </w:ins>
            <w:ins w:id="44" w:author="Usuario" w:date="2017-12-27T21:03:00Z">
              <w:r w:rsidR="002E721D" w:rsidRPr="002E721D">
                <w:rPr>
                  <w:b/>
                  <w:noProof/>
                  <w:lang w:val="es-CO"/>
                  <w:rPrChange w:id="45" w:author="Usuario" w:date="2017-12-27T21:04:00Z">
                    <w:rPr>
                      <w:noProof/>
                      <w:lang w:val="es-CO"/>
                    </w:rPr>
                  </w:rPrChange>
                </w:rPr>
                <w:t xml:space="preserve">ENERAL DE </w:t>
              </w:r>
            </w:ins>
            <w:ins w:id="46" w:author="Usuario" w:date="2017-12-26T22:25:00Z">
              <w:r w:rsidR="002E721D" w:rsidRPr="002E721D">
                <w:rPr>
                  <w:b/>
                  <w:noProof/>
                  <w:lang w:val="es-CO"/>
                  <w:rPrChange w:id="47" w:author="Usuario" w:date="2017-12-27T21:04:00Z">
                    <w:rPr>
                      <w:noProof/>
                      <w:lang w:val="es-CO"/>
                    </w:rPr>
                  </w:rPrChange>
                </w:rPr>
                <w:t>R</w:t>
              </w:r>
            </w:ins>
            <w:ins w:id="48" w:author="Usuario" w:date="2017-12-27T21:03:00Z">
              <w:r w:rsidR="002E721D" w:rsidRPr="002E721D">
                <w:rPr>
                  <w:b/>
                  <w:noProof/>
                  <w:lang w:val="es-CO"/>
                  <w:rPrChange w:id="49" w:author="Usuario" w:date="2017-12-27T21:04:00Z">
                    <w:rPr>
                      <w:noProof/>
                      <w:lang w:val="es-CO"/>
                    </w:rPr>
                  </w:rPrChange>
                </w:rPr>
                <w:t>EGALÍAS</w:t>
              </w:r>
            </w:ins>
            <w:del w:id="50" w:author="Usuario" w:date="2017-12-26T21:23:00Z">
              <w:r w:rsidR="00572177" w:rsidRPr="002E721D" w:rsidDel="00B248D2">
                <w:rPr>
                  <w:b/>
                  <w:noProof/>
                  <w:sz w:val="24"/>
                  <w:szCs w:val="24"/>
                  <w:lang w:val="es-CO"/>
                  <w:rPrChange w:id="51" w:author="Usuario" w:date="2017-12-27T21:04:00Z">
                    <w:rPr>
                      <w:noProof/>
                      <w:sz w:val="24"/>
                      <w:szCs w:val="24"/>
                      <w:lang w:val="es-CO"/>
                    </w:rPr>
                  </w:rPrChange>
                </w:rPr>
                <w:delText>SGR</w:delText>
              </w:r>
            </w:del>
            <w:r w:rsidR="002E721D" w:rsidRPr="002E721D">
              <w:rPr>
                <w:b/>
                <w:noProof/>
                <w:sz w:val="24"/>
                <w:szCs w:val="24"/>
                <w:lang w:val="es-CO"/>
                <w:rPrChange w:id="52" w:author="Usuario" w:date="2017-12-27T21:04:00Z">
                  <w:rPr>
                    <w:noProof/>
                    <w:sz w:val="24"/>
                    <w:szCs w:val="24"/>
                    <w:lang w:val="es-CO"/>
                  </w:rPr>
                </w:rPrChange>
              </w:rPr>
              <w:t>”.</w:t>
            </w:r>
          </w:p>
        </w:tc>
      </w:tr>
      <w:tr w:rsidR="003C1B01" w:rsidRPr="00BD0581" w14:paraId="2F40B81F" w14:textId="77777777" w:rsidTr="005541F1">
        <w:trPr>
          <w:trHeight w:hRule="exact" w:val="516"/>
          <w:jc w:val="center"/>
        </w:trPr>
        <w:tc>
          <w:tcPr>
            <w:tcW w:w="2093" w:type="dxa"/>
          </w:tcPr>
          <w:p w14:paraId="27732EF6" w14:textId="77777777" w:rsidR="003C1B01" w:rsidRPr="00BD0581" w:rsidRDefault="00884C27" w:rsidP="00016947">
            <w:pPr>
              <w:pStyle w:val="TableParagraph"/>
              <w:spacing w:before="2" w:line="252" w:lineRule="exact"/>
              <w:ind w:left="567"/>
              <w:rPr>
                <w:b/>
                <w:noProof/>
                <w:sz w:val="19"/>
                <w:szCs w:val="19"/>
                <w:lang w:val="es-CO"/>
              </w:rPr>
            </w:pPr>
            <w:r w:rsidRPr="00BD0581">
              <w:rPr>
                <w:b/>
                <w:noProof/>
                <w:sz w:val="19"/>
                <w:szCs w:val="19"/>
                <w:lang w:val="es-CO"/>
              </w:rPr>
              <w:t>DEPENDENCIA RESPONSABLE</w:t>
            </w:r>
          </w:p>
        </w:tc>
        <w:tc>
          <w:tcPr>
            <w:tcW w:w="7372" w:type="dxa"/>
            <w:gridSpan w:val="10"/>
          </w:tcPr>
          <w:p w14:paraId="08DD5CE0" w14:textId="08F3C05D" w:rsidR="003C1B01" w:rsidRPr="002E721D" w:rsidRDefault="002E721D" w:rsidP="00016947">
            <w:pPr>
              <w:pStyle w:val="TableParagraph"/>
              <w:ind w:left="567"/>
              <w:rPr>
                <w:b/>
                <w:noProof/>
                <w:sz w:val="19"/>
                <w:szCs w:val="19"/>
                <w:lang w:val="es-CO"/>
                <w:rPrChange w:id="53" w:author="Usuario" w:date="2017-12-27T21:04:00Z">
                  <w:rPr>
                    <w:noProof/>
                    <w:sz w:val="19"/>
                    <w:szCs w:val="19"/>
                    <w:lang w:val="es-CO"/>
                  </w:rPr>
                </w:rPrChange>
              </w:rPr>
            </w:pPr>
            <w:r w:rsidRPr="002E721D">
              <w:rPr>
                <w:b/>
                <w:noProof/>
                <w:sz w:val="19"/>
                <w:szCs w:val="19"/>
                <w:lang w:val="es-CO"/>
                <w:rPrChange w:id="54" w:author="Usuario" w:date="2017-12-27T21:04:00Z">
                  <w:rPr>
                    <w:noProof/>
                    <w:sz w:val="19"/>
                    <w:szCs w:val="19"/>
                    <w:lang w:val="es-CO"/>
                  </w:rPr>
                </w:rPrChange>
              </w:rPr>
              <w:t>SECRETARIA DE PLANEACIÓN MUNICIPAL</w:t>
            </w:r>
          </w:p>
        </w:tc>
      </w:tr>
      <w:tr w:rsidR="003C1B01" w:rsidRPr="00BD0581" w14:paraId="3CAC49EA" w14:textId="77777777" w:rsidTr="002E721D">
        <w:trPr>
          <w:trHeight w:hRule="exact" w:val="760"/>
          <w:jc w:val="center"/>
          <w:trPrChange w:id="55" w:author="Usuario" w:date="2017-12-27T21:03:00Z">
            <w:trPr>
              <w:gridBefore w:val="1"/>
              <w:trHeight w:hRule="exact" w:val="997"/>
              <w:jc w:val="center"/>
            </w:trPr>
          </w:trPrChange>
        </w:trPr>
        <w:tc>
          <w:tcPr>
            <w:tcW w:w="2093" w:type="dxa"/>
            <w:tcPrChange w:id="56" w:author="Usuario" w:date="2017-12-27T21:03:00Z">
              <w:tcPr>
                <w:tcW w:w="2093" w:type="dxa"/>
                <w:gridSpan w:val="2"/>
              </w:tcPr>
            </w:tcPrChange>
          </w:tcPr>
          <w:p w14:paraId="60E44052" w14:textId="77777777" w:rsidR="003C1B01" w:rsidRPr="00BD0581" w:rsidRDefault="00884C27" w:rsidP="00016947">
            <w:pPr>
              <w:pStyle w:val="TableParagraph"/>
              <w:tabs>
                <w:tab w:val="left" w:pos="1674"/>
              </w:tabs>
              <w:spacing w:line="250" w:lineRule="exact"/>
              <w:ind w:left="567"/>
              <w:rPr>
                <w:b/>
                <w:noProof/>
                <w:sz w:val="19"/>
                <w:szCs w:val="19"/>
                <w:lang w:val="es-CO"/>
              </w:rPr>
            </w:pPr>
            <w:r w:rsidRPr="00BD0581">
              <w:rPr>
                <w:b/>
                <w:noProof/>
                <w:sz w:val="19"/>
                <w:szCs w:val="19"/>
                <w:lang w:val="es-CO"/>
              </w:rPr>
              <w:t>TIPO</w:t>
            </w:r>
            <w:r w:rsidRPr="00BD0581">
              <w:rPr>
                <w:b/>
                <w:noProof/>
                <w:sz w:val="19"/>
                <w:szCs w:val="19"/>
                <w:lang w:val="es-CO"/>
              </w:rPr>
              <w:tab/>
              <w:t>DE</w:t>
            </w:r>
          </w:p>
          <w:p w14:paraId="2F84796F" w14:textId="77777777" w:rsidR="003C1B01" w:rsidRPr="00BD0581" w:rsidRDefault="00884C27" w:rsidP="00016947">
            <w:pPr>
              <w:pStyle w:val="TableParagraph"/>
              <w:spacing w:line="252" w:lineRule="exact"/>
              <w:ind w:left="567"/>
              <w:rPr>
                <w:b/>
                <w:noProof/>
                <w:sz w:val="19"/>
                <w:szCs w:val="19"/>
                <w:lang w:val="es-CO"/>
              </w:rPr>
            </w:pPr>
            <w:r w:rsidRPr="00BD0581">
              <w:rPr>
                <w:b/>
                <w:noProof/>
                <w:sz w:val="19"/>
                <w:szCs w:val="19"/>
                <w:lang w:val="es-CO"/>
              </w:rPr>
              <w:t>PROCESO</w:t>
            </w:r>
          </w:p>
        </w:tc>
        <w:tc>
          <w:tcPr>
            <w:tcW w:w="1032" w:type="dxa"/>
            <w:tcPrChange w:id="57" w:author="Usuario" w:date="2017-12-27T21:03:00Z">
              <w:tcPr>
                <w:tcW w:w="1032" w:type="dxa"/>
              </w:tcPr>
            </w:tcPrChange>
          </w:tcPr>
          <w:p w14:paraId="08336388" w14:textId="77777777" w:rsidR="003C1B01" w:rsidRPr="00BD0581" w:rsidRDefault="00884C27" w:rsidP="00B46FCE">
            <w:pPr>
              <w:pStyle w:val="TableParagraph"/>
              <w:spacing w:line="252" w:lineRule="exact"/>
              <w:ind w:left="315"/>
              <w:rPr>
                <w:noProof/>
                <w:sz w:val="19"/>
                <w:szCs w:val="19"/>
                <w:lang w:val="es-CO"/>
              </w:rPr>
            </w:pPr>
            <w:r w:rsidRPr="00BD0581">
              <w:rPr>
                <w:noProof/>
                <w:sz w:val="19"/>
                <w:szCs w:val="19"/>
                <w:lang w:val="es-CO"/>
              </w:rPr>
              <w:t>10%</w:t>
            </w:r>
          </w:p>
          <w:p w14:paraId="367E0178" w14:textId="77777777" w:rsidR="003C1B01" w:rsidRPr="00BD0581" w:rsidRDefault="00884C27" w:rsidP="00B46FCE">
            <w:pPr>
              <w:pStyle w:val="TableParagraph"/>
              <w:ind w:left="315"/>
              <w:rPr>
                <w:noProof/>
                <w:sz w:val="19"/>
                <w:szCs w:val="19"/>
                <w:lang w:val="es-CO"/>
              </w:rPr>
            </w:pPr>
            <w:r w:rsidRPr="00BD0581">
              <w:rPr>
                <w:noProof/>
                <w:sz w:val="19"/>
                <w:szCs w:val="19"/>
                <w:lang w:val="es-CO"/>
              </w:rPr>
              <w:t>Mínima Cuantía</w:t>
            </w:r>
          </w:p>
        </w:tc>
        <w:tc>
          <w:tcPr>
            <w:tcW w:w="235" w:type="dxa"/>
            <w:tcPrChange w:id="58" w:author="Usuario" w:date="2017-12-27T21:03:00Z">
              <w:tcPr>
                <w:tcW w:w="235" w:type="dxa"/>
              </w:tcPr>
            </w:tcPrChange>
          </w:tcPr>
          <w:p w14:paraId="1B0B20C1" w14:textId="77777777" w:rsidR="003C1B01" w:rsidRPr="00BD0581" w:rsidRDefault="003C1B01" w:rsidP="00016947">
            <w:pPr>
              <w:ind w:left="567"/>
              <w:rPr>
                <w:noProof/>
                <w:sz w:val="19"/>
                <w:szCs w:val="19"/>
                <w:lang w:val="es-CO"/>
              </w:rPr>
            </w:pPr>
          </w:p>
        </w:tc>
        <w:tc>
          <w:tcPr>
            <w:tcW w:w="1368" w:type="dxa"/>
            <w:tcPrChange w:id="59" w:author="Usuario" w:date="2017-12-27T21:03:00Z">
              <w:tcPr>
                <w:tcW w:w="1368" w:type="dxa"/>
              </w:tcPr>
            </w:tcPrChange>
          </w:tcPr>
          <w:p w14:paraId="14F43C85" w14:textId="77777777" w:rsidR="003C1B01" w:rsidRPr="00BD0581" w:rsidRDefault="00884C27" w:rsidP="00B46FCE">
            <w:pPr>
              <w:pStyle w:val="TableParagraph"/>
              <w:ind w:left="182"/>
              <w:rPr>
                <w:noProof/>
                <w:sz w:val="19"/>
                <w:szCs w:val="19"/>
                <w:lang w:val="es-CO"/>
              </w:rPr>
            </w:pPr>
            <w:r w:rsidRPr="00BD0581">
              <w:rPr>
                <w:noProof/>
                <w:sz w:val="19"/>
                <w:szCs w:val="19"/>
                <w:lang w:val="es-CO"/>
              </w:rPr>
              <w:t>Selección. Abreviada</w:t>
            </w:r>
          </w:p>
        </w:tc>
        <w:tc>
          <w:tcPr>
            <w:tcW w:w="238" w:type="dxa"/>
            <w:tcPrChange w:id="60" w:author="Usuario" w:date="2017-12-27T21:03:00Z">
              <w:tcPr>
                <w:tcW w:w="238" w:type="dxa"/>
              </w:tcPr>
            </w:tcPrChange>
          </w:tcPr>
          <w:p w14:paraId="78C27AD4" w14:textId="77777777" w:rsidR="003C1B01" w:rsidRPr="00BD0581" w:rsidRDefault="003C1B01" w:rsidP="00016947">
            <w:pPr>
              <w:ind w:left="567"/>
              <w:rPr>
                <w:noProof/>
                <w:sz w:val="19"/>
                <w:szCs w:val="19"/>
                <w:lang w:val="es-CO"/>
              </w:rPr>
            </w:pPr>
          </w:p>
        </w:tc>
        <w:tc>
          <w:tcPr>
            <w:tcW w:w="1238" w:type="dxa"/>
            <w:tcPrChange w:id="61" w:author="Usuario" w:date="2017-12-27T21:03:00Z">
              <w:tcPr>
                <w:tcW w:w="1238" w:type="dxa"/>
              </w:tcPr>
            </w:tcPrChange>
          </w:tcPr>
          <w:p w14:paraId="57EEFFEA" w14:textId="77777777" w:rsidR="003C1B01" w:rsidRPr="00BD0581" w:rsidRDefault="00884C27" w:rsidP="00B46FCE">
            <w:pPr>
              <w:pStyle w:val="TableParagraph"/>
              <w:ind w:left="135"/>
              <w:rPr>
                <w:noProof/>
                <w:sz w:val="19"/>
                <w:szCs w:val="19"/>
                <w:lang w:val="es-CO"/>
              </w:rPr>
            </w:pPr>
            <w:r w:rsidRPr="00BD0581">
              <w:rPr>
                <w:noProof/>
                <w:sz w:val="19"/>
                <w:szCs w:val="19"/>
                <w:lang w:val="es-CO"/>
              </w:rPr>
              <w:t>Licitación Publica</w:t>
            </w:r>
          </w:p>
        </w:tc>
        <w:tc>
          <w:tcPr>
            <w:tcW w:w="284" w:type="dxa"/>
            <w:tcPrChange w:id="62" w:author="Usuario" w:date="2017-12-27T21:03:00Z">
              <w:tcPr>
                <w:tcW w:w="284" w:type="dxa"/>
              </w:tcPr>
            </w:tcPrChange>
          </w:tcPr>
          <w:p w14:paraId="06DC993D" w14:textId="77777777" w:rsidR="003C1B01" w:rsidRPr="00BD0581" w:rsidRDefault="003C1B01" w:rsidP="00016947">
            <w:pPr>
              <w:pStyle w:val="TableParagraph"/>
              <w:ind w:left="567"/>
              <w:rPr>
                <w:noProof/>
                <w:sz w:val="19"/>
                <w:szCs w:val="19"/>
                <w:lang w:val="es-CO"/>
              </w:rPr>
            </w:pPr>
          </w:p>
        </w:tc>
        <w:tc>
          <w:tcPr>
            <w:tcW w:w="1236" w:type="dxa"/>
            <w:tcPrChange w:id="63" w:author="Usuario" w:date="2017-12-27T21:03:00Z">
              <w:tcPr>
                <w:tcW w:w="1236" w:type="dxa"/>
              </w:tcPr>
            </w:tcPrChange>
          </w:tcPr>
          <w:p w14:paraId="57EF7BD8" w14:textId="77777777" w:rsidR="003C1B01" w:rsidRPr="00BD0581" w:rsidRDefault="00884C27" w:rsidP="00B46FCE">
            <w:pPr>
              <w:pStyle w:val="TableParagraph"/>
              <w:ind w:left="172"/>
              <w:rPr>
                <w:noProof/>
                <w:sz w:val="19"/>
                <w:szCs w:val="19"/>
                <w:lang w:val="es-CO"/>
              </w:rPr>
            </w:pPr>
            <w:r w:rsidRPr="00BD0581">
              <w:rPr>
                <w:noProof/>
                <w:sz w:val="19"/>
                <w:szCs w:val="19"/>
                <w:lang w:val="es-CO"/>
              </w:rPr>
              <w:t>Concurso De méritos</w:t>
            </w:r>
          </w:p>
        </w:tc>
        <w:tc>
          <w:tcPr>
            <w:tcW w:w="235" w:type="dxa"/>
            <w:tcPrChange w:id="64" w:author="Usuario" w:date="2017-12-27T21:03:00Z">
              <w:tcPr>
                <w:tcW w:w="235" w:type="dxa"/>
              </w:tcPr>
            </w:tcPrChange>
          </w:tcPr>
          <w:p w14:paraId="196F00A3" w14:textId="77777777" w:rsidR="00B46FCE" w:rsidRPr="00BD0581" w:rsidRDefault="00B46FCE" w:rsidP="00016947">
            <w:pPr>
              <w:ind w:left="567"/>
              <w:rPr>
                <w:noProof/>
                <w:sz w:val="19"/>
                <w:szCs w:val="19"/>
                <w:lang w:val="es-CO"/>
              </w:rPr>
            </w:pPr>
            <w:r w:rsidRPr="00BD0581">
              <w:rPr>
                <w:noProof/>
                <w:sz w:val="19"/>
                <w:szCs w:val="19"/>
                <w:lang w:val="es-CO"/>
              </w:rPr>
              <w:t>x</w:t>
            </w:r>
          </w:p>
          <w:p w14:paraId="527827A8" w14:textId="77777777" w:rsidR="003C1B01" w:rsidRPr="00BD0581" w:rsidRDefault="00B46FCE" w:rsidP="00B46FCE">
            <w:pPr>
              <w:rPr>
                <w:noProof/>
                <w:sz w:val="19"/>
                <w:szCs w:val="19"/>
                <w:lang w:val="es-CO"/>
              </w:rPr>
            </w:pPr>
            <w:r w:rsidRPr="00BD0581">
              <w:rPr>
                <w:noProof/>
                <w:sz w:val="19"/>
                <w:szCs w:val="19"/>
                <w:lang w:val="es-CO"/>
              </w:rPr>
              <w:t>X</w:t>
            </w:r>
          </w:p>
        </w:tc>
        <w:tc>
          <w:tcPr>
            <w:tcW w:w="1184" w:type="dxa"/>
            <w:tcPrChange w:id="65" w:author="Usuario" w:date="2017-12-27T21:03:00Z">
              <w:tcPr>
                <w:tcW w:w="1184" w:type="dxa"/>
              </w:tcPr>
            </w:tcPrChange>
          </w:tcPr>
          <w:p w14:paraId="66964BF1" w14:textId="77777777" w:rsidR="003C1B01" w:rsidRPr="00BD0581" w:rsidRDefault="00884C27" w:rsidP="00B46FCE">
            <w:pPr>
              <w:pStyle w:val="TableParagraph"/>
              <w:ind w:left="261"/>
              <w:rPr>
                <w:noProof/>
                <w:sz w:val="19"/>
                <w:szCs w:val="19"/>
                <w:lang w:val="es-CO"/>
              </w:rPr>
            </w:pPr>
            <w:r w:rsidRPr="00BD0581">
              <w:rPr>
                <w:noProof/>
                <w:sz w:val="19"/>
                <w:szCs w:val="19"/>
                <w:lang w:val="es-CO"/>
              </w:rPr>
              <w:t>Contratac ión Directa</w:t>
            </w:r>
          </w:p>
        </w:tc>
        <w:tc>
          <w:tcPr>
            <w:tcW w:w="322" w:type="dxa"/>
            <w:tcPrChange w:id="66" w:author="Usuario" w:date="2017-12-27T21:03:00Z">
              <w:tcPr>
                <w:tcW w:w="322" w:type="dxa"/>
                <w:gridSpan w:val="2"/>
              </w:tcPr>
            </w:tcPrChange>
          </w:tcPr>
          <w:p w14:paraId="2EEC5CAE" w14:textId="77777777" w:rsidR="003C1B01" w:rsidRPr="00BD0581" w:rsidRDefault="003C1B01" w:rsidP="00016947">
            <w:pPr>
              <w:ind w:left="567"/>
              <w:rPr>
                <w:noProof/>
                <w:sz w:val="19"/>
                <w:szCs w:val="19"/>
                <w:lang w:val="es-CO"/>
              </w:rPr>
            </w:pPr>
          </w:p>
        </w:tc>
      </w:tr>
      <w:tr w:rsidR="003C1B01" w:rsidRPr="00BD0581" w14:paraId="26134CC7" w14:textId="77777777" w:rsidTr="002E721D">
        <w:trPr>
          <w:trHeight w:hRule="exact" w:val="559"/>
          <w:jc w:val="center"/>
          <w:trPrChange w:id="67" w:author="Usuario" w:date="2017-12-27T21:03:00Z">
            <w:trPr>
              <w:gridBefore w:val="1"/>
              <w:trHeight w:hRule="exact" w:val="516"/>
              <w:jc w:val="center"/>
            </w:trPr>
          </w:trPrChange>
        </w:trPr>
        <w:tc>
          <w:tcPr>
            <w:tcW w:w="2093" w:type="dxa"/>
            <w:tcPrChange w:id="68" w:author="Usuario" w:date="2017-12-27T21:03:00Z">
              <w:tcPr>
                <w:tcW w:w="2093" w:type="dxa"/>
                <w:gridSpan w:val="2"/>
              </w:tcPr>
            </w:tcPrChange>
          </w:tcPr>
          <w:p w14:paraId="389C7385" w14:textId="77777777" w:rsidR="003C1B01" w:rsidRPr="00BD0581" w:rsidRDefault="00884C27" w:rsidP="00016947">
            <w:pPr>
              <w:pStyle w:val="TableParagraph"/>
              <w:tabs>
                <w:tab w:val="left" w:pos="1674"/>
              </w:tabs>
              <w:spacing w:line="248" w:lineRule="exact"/>
              <w:ind w:left="567"/>
              <w:rPr>
                <w:b/>
                <w:noProof/>
                <w:sz w:val="19"/>
                <w:szCs w:val="19"/>
                <w:lang w:val="es-CO"/>
              </w:rPr>
            </w:pPr>
            <w:r w:rsidRPr="00BD0581">
              <w:rPr>
                <w:b/>
                <w:noProof/>
                <w:sz w:val="19"/>
                <w:szCs w:val="19"/>
                <w:lang w:val="es-CO"/>
              </w:rPr>
              <w:t>TIPO</w:t>
            </w:r>
            <w:r w:rsidRPr="00BD0581">
              <w:rPr>
                <w:b/>
                <w:noProof/>
                <w:sz w:val="19"/>
                <w:szCs w:val="19"/>
                <w:lang w:val="es-CO"/>
              </w:rPr>
              <w:tab/>
              <w:t>DE</w:t>
            </w:r>
          </w:p>
          <w:p w14:paraId="6508832A" w14:textId="77777777" w:rsidR="003C1B01" w:rsidRPr="00BD0581" w:rsidRDefault="00884C27" w:rsidP="00016947">
            <w:pPr>
              <w:pStyle w:val="TableParagraph"/>
              <w:spacing w:line="252" w:lineRule="exact"/>
              <w:ind w:left="567"/>
              <w:rPr>
                <w:b/>
                <w:noProof/>
                <w:sz w:val="19"/>
                <w:szCs w:val="19"/>
                <w:lang w:val="es-CO"/>
              </w:rPr>
            </w:pPr>
            <w:r w:rsidRPr="00BD0581">
              <w:rPr>
                <w:b/>
                <w:noProof/>
                <w:sz w:val="19"/>
                <w:szCs w:val="19"/>
                <w:lang w:val="es-CO"/>
              </w:rPr>
              <w:t>CONTRATO.</w:t>
            </w:r>
          </w:p>
        </w:tc>
        <w:tc>
          <w:tcPr>
            <w:tcW w:w="7372" w:type="dxa"/>
            <w:gridSpan w:val="10"/>
            <w:tcPrChange w:id="69" w:author="Usuario" w:date="2017-12-27T21:03:00Z">
              <w:tcPr>
                <w:tcW w:w="7372" w:type="dxa"/>
                <w:gridSpan w:val="11"/>
              </w:tcPr>
            </w:tcPrChange>
          </w:tcPr>
          <w:p w14:paraId="129CD7E6" w14:textId="23E9EC14" w:rsidR="003C1B01" w:rsidRPr="002E721D" w:rsidRDefault="002E721D" w:rsidP="00016947">
            <w:pPr>
              <w:pStyle w:val="TableParagraph"/>
              <w:spacing w:line="251" w:lineRule="exact"/>
              <w:ind w:left="567"/>
              <w:rPr>
                <w:b/>
                <w:noProof/>
                <w:sz w:val="19"/>
                <w:szCs w:val="19"/>
                <w:lang w:val="es-CO"/>
                <w:rPrChange w:id="70" w:author="Usuario" w:date="2017-12-27T21:04:00Z">
                  <w:rPr>
                    <w:noProof/>
                    <w:sz w:val="19"/>
                    <w:szCs w:val="19"/>
                    <w:lang w:val="es-CO"/>
                  </w:rPr>
                </w:rPrChange>
              </w:rPr>
            </w:pPr>
            <w:r w:rsidRPr="002E721D">
              <w:rPr>
                <w:b/>
                <w:noProof/>
                <w:sz w:val="19"/>
                <w:szCs w:val="19"/>
                <w:lang w:val="es-CO"/>
                <w:rPrChange w:id="71" w:author="Usuario" w:date="2017-12-27T21:04:00Z">
                  <w:rPr>
                    <w:noProof/>
                    <w:sz w:val="19"/>
                    <w:szCs w:val="19"/>
                    <w:lang w:val="es-CO"/>
                  </w:rPr>
                </w:rPrChange>
              </w:rPr>
              <w:t>CONTRATO DE INTERVENTORIA.</w:t>
            </w:r>
          </w:p>
        </w:tc>
      </w:tr>
    </w:tbl>
    <w:p w14:paraId="4D7526F0" w14:textId="6012718A" w:rsidR="000F06CC" w:rsidRPr="00BD0581" w:rsidDel="002E721D" w:rsidRDefault="000F06CC" w:rsidP="000F06CC">
      <w:pPr>
        <w:pStyle w:val="Textoindependiente"/>
        <w:rPr>
          <w:del w:id="72" w:author="Usuario" w:date="2017-12-27T21:04:00Z"/>
          <w:noProof/>
          <w:lang w:val="es-CO"/>
        </w:rPr>
      </w:pPr>
    </w:p>
    <w:p w14:paraId="2263AB51" w14:textId="3CD77139" w:rsidR="003C1B01" w:rsidRPr="00BD0581" w:rsidRDefault="00884C27" w:rsidP="000F06CC">
      <w:pPr>
        <w:pStyle w:val="Textoindependiente"/>
        <w:rPr>
          <w:noProof/>
          <w:lang w:val="es-CO"/>
        </w:rPr>
      </w:pPr>
      <w:r w:rsidRPr="00BD0581">
        <w:rPr>
          <w:noProof/>
          <w:lang w:val="es-CO"/>
        </w:rPr>
        <w:t xml:space="preserve">La secretaria de planeación municipal de Inzá Cauca, En desarrollo de lo </w:t>
      </w:r>
      <w:r w:rsidRPr="00BD0581">
        <w:rPr>
          <w:lang w:val="es-CO"/>
        </w:rPr>
        <w:t>señalado</w:t>
      </w:r>
      <w:r w:rsidRPr="00BD0581">
        <w:rPr>
          <w:noProof/>
          <w:lang w:val="es-CO"/>
        </w:rPr>
        <w:t xml:space="preserve"> en los numerales 7 y 12 del artículo 25 de la Ley 80 de 1993 y el artículo 8 de </w:t>
      </w:r>
      <w:r w:rsidR="00572177" w:rsidRPr="00BD0581">
        <w:rPr>
          <w:noProof/>
          <w:lang w:val="es-CO"/>
        </w:rPr>
        <w:t>la ley</w:t>
      </w:r>
      <w:r w:rsidRPr="00BD0581">
        <w:rPr>
          <w:noProof/>
          <w:lang w:val="es-CO"/>
        </w:rPr>
        <w:t xml:space="preserve"> 1150 de 2007 y el Articulo 2.2.1.1.2.1.1 del Decreto Reglamentario 1082 de 2015, se permite presentar los siguientes estudios previos para la contratación de la obra pública de </w:t>
      </w:r>
      <w:ins w:id="73" w:author="Usuario" w:date="2017-12-27T21:04:00Z">
        <w:r w:rsidR="002E721D" w:rsidRPr="005944B4">
          <w:rPr>
            <w:b/>
            <w:noProof/>
            <w:lang w:val="es-CO"/>
          </w:rPr>
          <w:t>“</w:t>
        </w:r>
        <w:r w:rsidR="002E721D" w:rsidRPr="005944B4">
          <w:rPr>
            <w:b/>
            <w:bCs/>
            <w:noProof/>
            <w:spacing w:val="-2"/>
            <w:lang w:val="es-CO"/>
          </w:rPr>
          <w:t xml:space="preserve">INTERVENTORÍA TÉCNICA, ADMINISTRATIVA, CONTABLE, JURÍDICA, AMBIENTAL Y FINANCIERA DEL PROYECTO DE </w:t>
        </w:r>
        <w:r w:rsidR="002E721D"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r w:rsidR="002E721D" w:rsidRPr="00BD0581" w:rsidDel="002E721D">
          <w:rPr>
            <w:noProof/>
            <w:lang w:val="es-CO"/>
          </w:rPr>
          <w:t xml:space="preserve"> </w:t>
        </w:r>
      </w:ins>
      <w:del w:id="74" w:author="Usuario" w:date="2017-12-27T21:04:00Z">
        <w:r w:rsidRPr="00BD0581" w:rsidDel="002E721D">
          <w:rPr>
            <w:noProof/>
            <w:lang w:val="es-CO"/>
          </w:rPr>
          <w:delText>“Construcción y adecuación del estadio de futbol de la cabecera municipal de Inzá, departamento del</w:delText>
        </w:r>
        <w:r w:rsidRPr="00BD0581" w:rsidDel="002E721D">
          <w:rPr>
            <w:noProof/>
            <w:spacing w:val="-14"/>
            <w:lang w:val="es-CO"/>
          </w:rPr>
          <w:delText xml:space="preserve"> </w:delText>
        </w:r>
        <w:r w:rsidRPr="00BD0581" w:rsidDel="002E721D">
          <w:rPr>
            <w:noProof/>
            <w:lang w:val="es-CO"/>
          </w:rPr>
          <w:delText>Cauca”</w:delText>
        </w:r>
      </w:del>
      <w:r w:rsidRPr="00BD0581">
        <w:rPr>
          <w:noProof/>
          <w:lang w:val="es-CO"/>
        </w:rPr>
        <w:t>.</w:t>
      </w:r>
    </w:p>
    <w:p w14:paraId="64B00C01" w14:textId="301F7E49" w:rsidR="003C1B01" w:rsidRPr="00BD0581" w:rsidRDefault="0053242D">
      <w:pPr>
        <w:pStyle w:val="Ttulo1"/>
        <w:jc w:val="left"/>
        <w:rPr>
          <w:noProof/>
          <w:sz w:val="24"/>
          <w:szCs w:val="24"/>
          <w:lang w:val="es-CO"/>
        </w:rPr>
        <w:pPrChange w:id="75" w:author="Usuario" w:date="2017-12-27T21:05:00Z">
          <w:pPr>
            <w:pStyle w:val="Ttulo1"/>
            <w:ind w:left="1080" w:firstLine="0"/>
            <w:jc w:val="left"/>
          </w:pPr>
        </w:pPrChange>
      </w:pPr>
      <w:r w:rsidRPr="00BD0581">
        <w:rPr>
          <w:noProof/>
          <w:sz w:val="24"/>
          <w:szCs w:val="24"/>
          <w:lang w:val="es-CO"/>
        </w:rPr>
        <w:t xml:space="preserve">1.  </w:t>
      </w:r>
      <w:r w:rsidR="00884C27" w:rsidRPr="00BD0581">
        <w:rPr>
          <w:noProof/>
          <w:sz w:val="24"/>
          <w:szCs w:val="24"/>
          <w:lang w:val="es-CO"/>
        </w:rPr>
        <w:t>DESCRIPCIÓN DE LA NECESIDAD QUE SE PRETENDE SATISFACER CON LA CONTRATACIÓN –  JUSTIFICACIÓN DE LA NECESIDAD.</w:t>
      </w:r>
    </w:p>
    <w:p w14:paraId="50C96A70" w14:textId="5EDDAEDA" w:rsidR="003C1B01" w:rsidRPr="00BD0581" w:rsidRDefault="00884C27" w:rsidP="000F06CC">
      <w:pPr>
        <w:pStyle w:val="Textoindependiente"/>
        <w:rPr>
          <w:noProof/>
          <w:lang w:val="es-CO"/>
        </w:rPr>
      </w:pPr>
      <w:r w:rsidRPr="00BD0581">
        <w:rPr>
          <w:noProof/>
          <w:lang w:val="es-CO"/>
        </w:rPr>
        <w:t xml:space="preserve">La administración municipal </w:t>
      </w:r>
      <w:del w:id="76" w:author="Usuario" w:date="2017-12-27T21:05:00Z">
        <w:r w:rsidRPr="00BD0581" w:rsidDel="002E721D">
          <w:rPr>
            <w:noProof/>
            <w:lang w:val="es-CO"/>
          </w:rPr>
          <w:delText>debe dar</w:delText>
        </w:r>
      </w:del>
      <w:ins w:id="77" w:author="Usuario" w:date="2017-12-27T21:05:00Z">
        <w:r w:rsidR="002E721D">
          <w:rPr>
            <w:noProof/>
            <w:lang w:val="es-CO"/>
          </w:rPr>
          <w:t>dando</w:t>
        </w:r>
      </w:ins>
      <w:r w:rsidRPr="00BD0581">
        <w:rPr>
          <w:noProof/>
          <w:lang w:val="es-CO"/>
        </w:rPr>
        <w:t xml:space="preserve"> cumplimiento a los fines del Estado, consagrados en el Artículo 2° de la Constitución Política de Colombia, "Son fines esenciales del Estado: servir a la comunidad, </w:t>
      </w:r>
      <w:r w:rsidRPr="00BD0581">
        <w:rPr>
          <w:lang w:val="es-CO"/>
        </w:rPr>
        <w:t>promover</w:t>
      </w:r>
      <w:r w:rsidRPr="00BD0581">
        <w:rPr>
          <w:noProof/>
          <w:lang w:val="es-CO"/>
        </w:rPr>
        <w:t xml:space="preserve"> la prosperidad general y garantizar la efectividad de los principios, derechos y deberes consagrados en la Constitución; facilitar la participación de todos en las decisiones que los afectan y en la vida económica, política, administrativa y cultural de la Nación".</w:t>
      </w:r>
    </w:p>
    <w:p w14:paraId="5A052FFD" w14:textId="25C88CB9" w:rsidR="003C1B01" w:rsidRPr="00BD0581" w:rsidRDefault="00884C27" w:rsidP="000F06CC">
      <w:pPr>
        <w:pStyle w:val="Textoindependiente"/>
        <w:rPr>
          <w:noProof/>
          <w:lang w:val="es-CO"/>
        </w:rPr>
      </w:pPr>
      <w:del w:id="78" w:author="Usuario" w:date="2017-12-26T22:07:00Z">
        <w:r w:rsidRPr="00BD0581" w:rsidDel="00A86522">
          <w:rPr>
            <w:noProof/>
            <w:lang w:val="es-CO"/>
          </w:rPr>
          <w:lastRenderedPageBreak/>
          <w:delText xml:space="preserve">El </w:delText>
        </w:r>
      </w:del>
      <w:ins w:id="79" w:author="Usuario" w:date="2017-12-26T22:07:00Z">
        <w:r w:rsidR="00A86522" w:rsidRPr="00BD0581">
          <w:rPr>
            <w:noProof/>
            <w:lang w:val="es-CO"/>
          </w:rPr>
          <w:t>E</w:t>
        </w:r>
        <w:r w:rsidR="00A86522">
          <w:rPr>
            <w:noProof/>
            <w:lang w:val="es-CO"/>
          </w:rPr>
          <w:t xml:space="preserve">n el </w:t>
        </w:r>
      </w:ins>
      <w:r w:rsidRPr="00BD0581">
        <w:rPr>
          <w:noProof/>
          <w:lang w:val="es-CO"/>
        </w:rPr>
        <w:t>Municipio de Inzá</w:t>
      </w:r>
      <w:ins w:id="80" w:author="Usuario" w:date="2017-12-26T22:07:00Z">
        <w:r w:rsidR="00A86522">
          <w:rPr>
            <w:noProof/>
            <w:lang w:val="es-CO"/>
          </w:rPr>
          <w:t>,</w:t>
        </w:r>
      </w:ins>
      <w:r w:rsidRPr="00BD0581">
        <w:rPr>
          <w:noProof/>
          <w:lang w:val="es-CO"/>
        </w:rPr>
        <w:t xml:space="preserve"> se identifica una disminución ostensible en la participación y práctica de actividades deportivas, donde </w:t>
      </w:r>
      <w:ins w:id="81" w:author="Usuario" w:date="2017-12-26T21:57:00Z">
        <w:r w:rsidR="00A86522">
          <w:rPr>
            <w:noProof/>
            <w:lang w:val="es-CO"/>
          </w:rPr>
          <w:t xml:space="preserve">las veredas </w:t>
        </w:r>
      </w:ins>
      <w:ins w:id="82" w:author="Usuario" w:date="2017-12-26T22:08:00Z">
        <w:r w:rsidR="00A86522">
          <w:rPr>
            <w:noProof/>
            <w:lang w:val="es-CO"/>
          </w:rPr>
          <w:t>según</w:t>
        </w:r>
      </w:ins>
      <w:ins w:id="83" w:author="Usuario" w:date="2017-12-26T21:57:00Z">
        <w:r w:rsidR="00A86522">
          <w:rPr>
            <w:noProof/>
            <w:lang w:val="es-CO"/>
          </w:rPr>
          <w:t xml:space="preserve"> </w:t>
        </w:r>
      </w:ins>
      <w:ins w:id="84" w:author="Usuario" w:date="2017-12-26T22:08:00Z">
        <w:r w:rsidR="00A86522">
          <w:rPr>
            <w:noProof/>
            <w:lang w:val="es-CO"/>
          </w:rPr>
          <w:t>objeto no</w:t>
        </w:r>
      </w:ins>
      <w:ins w:id="85" w:author="Usuario" w:date="2017-12-26T21:57:00Z">
        <w:r w:rsidR="00632C26">
          <w:rPr>
            <w:noProof/>
            <w:lang w:val="es-CO"/>
          </w:rPr>
          <w:t xml:space="preserve"> </w:t>
        </w:r>
      </w:ins>
      <w:del w:id="86" w:author="Usuario" w:date="2017-12-27T21:07:00Z">
        <w:r w:rsidRPr="00BD0581" w:rsidDel="002E721D">
          <w:rPr>
            <w:noProof/>
            <w:lang w:val="es-CO"/>
          </w:rPr>
          <w:delText xml:space="preserve">solo </w:delText>
        </w:r>
      </w:del>
      <w:r w:rsidRPr="00BD0581">
        <w:rPr>
          <w:noProof/>
          <w:lang w:val="es-CO"/>
        </w:rPr>
        <w:t>cuenta</w:t>
      </w:r>
      <w:ins w:id="87" w:author="Usuario" w:date="2017-12-27T21:07:00Z">
        <w:r w:rsidR="002E721D">
          <w:rPr>
            <w:noProof/>
            <w:lang w:val="es-CO"/>
          </w:rPr>
          <w:t>n</w:t>
        </w:r>
      </w:ins>
      <w:r w:rsidRPr="00BD0581">
        <w:rPr>
          <w:noProof/>
          <w:lang w:val="es-CO"/>
        </w:rPr>
        <w:t xml:space="preserve"> con un (1) escenario deportivo </w:t>
      </w:r>
      <w:ins w:id="88" w:author="Usuario" w:date="2017-12-26T22:09:00Z">
        <w:r w:rsidR="00A86522">
          <w:rPr>
            <w:noProof/>
            <w:lang w:val="es-CO"/>
          </w:rPr>
          <w:t>apto para tal fin</w:t>
        </w:r>
      </w:ins>
      <w:del w:id="89" w:author="Usuario" w:date="2017-12-26T22:09:00Z">
        <w:r w:rsidRPr="00BD0581" w:rsidDel="00A86522">
          <w:rPr>
            <w:noProof/>
            <w:lang w:val="es-CO"/>
          </w:rPr>
          <w:delText>en condiciones limitadas</w:delText>
        </w:r>
      </w:del>
      <w:r w:rsidRPr="00BD0581">
        <w:rPr>
          <w:noProof/>
          <w:lang w:val="es-CO"/>
        </w:rPr>
        <w:t xml:space="preserve">, esto retrasa el nivel competitivo de los </w:t>
      </w:r>
      <w:r w:rsidR="002E721D" w:rsidRPr="00BD0581">
        <w:rPr>
          <w:noProof/>
          <w:lang w:val="es-CO"/>
        </w:rPr>
        <w:t>deporti</w:t>
      </w:r>
      <w:del w:id="90" w:author="Usuario" w:date="2017-12-27T21:06:00Z">
        <w:r w:rsidRPr="00BD0581" w:rsidDel="002E721D">
          <w:rPr>
            <w:noProof/>
            <w:lang w:val="es-CO"/>
          </w:rPr>
          <w:delText>v</w:delText>
        </w:r>
      </w:del>
      <w:ins w:id="91" w:author="Usuario" w:date="2017-12-27T21:06:00Z">
        <w:r w:rsidR="002E721D">
          <w:rPr>
            <w:noProof/>
            <w:lang w:val="es-CO"/>
          </w:rPr>
          <w:t>stas</w:t>
        </w:r>
      </w:ins>
      <w:r w:rsidRPr="00BD0581">
        <w:rPr>
          <w:noProof/>
          <w:lang w:val="es-CO"/>
        </w:rPr>
        <w:t>as que se deben preparar para las justas municipales, departamentales y nacionales.</w:t>
      </w:r>
      <w:ins w:id="92" w:author="Usuario" w:date="2017-12-27T21:06:00Z">
        <w:r w:rsidR="002E721D">
          <w:rPr>
            <w:noProof/>
            <w:lang w:val="es-CO"/>
          </w:rPr>
          <w:t xml:space="preserve"> </w:t>
        </w:r>
      </w:ins>
      <w:r w:rsidRPr="00BD0581">
        <w:rPr>
          <w:noProof/>
          <w:lang w:val="es-CO"/>
        </w:rPr>
        <w:t>Adicionalmente las instituciones educativas oficiales no cuentan con instalaciones adecuadas que les permita llevar a cabo la práctica de la educación física o de actividades recreativas.</w:t>
      </w:r>
    </w:p>
    <w:p w14:paraId="140EECEE" w14:textId="07C5F5E3" w:rsidR="003C1B01" w:rsidRPr="00BD0581" w:rsidRDefault="00572177" w:rsidP="000F06CC">
      <w:pPr>
        <w:pStyle w:val="Textoindependiente"/>
        <w:rPr>
          <w:noProof/>
          <w:lang w:val="es-CO"/>
        </w:rPr>
      </w:pPr>
      <w:r w:rsidRPr="00BD0581">
        <w:rPr>
          <w:noProof/>
          <w:lang w:val="es-CO"/>
        </w:rPr>
        <w:t xml:space="preserve">En </w:t>
      </w:r>
      <w:r w:rsidR="00884C27" w:rsidRPr="00BD0581">
        <w:rPr>
          <w:noProof/>
          <w:lang w:val="es-CO"/>
        </w:rPr>
        <w:t>este orden de ideas; con el fin de</w:t>
      </w:r>
      <w:ins w:id="93" w:author="Usuario" w:date="2017-12-27T21:14:00Z">
        <w:r w:rsidR="004E2E35">
          <w:rPr>
            <w:noProof/>
            <w:lang w:val="es-CO"/>
          </w:rPr>
          <w:t xml:space="preserve"> dar cabal cumplimiento</w:t>
        </w:r>
      </w:ins>
      <w:del w:id="94" w:author="Usuario" w:date="2017-12-27T21:14:00Z">
        <w:r w:rsidR="00884C27" w:rsidRPr="00BD0581" w:rsidDel="004E2E35">
          <w:rPr>
            <w:noProof/>
            <w:lang w:val="es-CO"/>
          </w:rPr>
          <w:delText xml:space="preserve"> cumplir</w:delText>
        </w:r>
      </w:del>
      <w:r w:rsidR="00884C27" w:rsidRPr="00BD0581">
        <w:rPr>
          <w:noProof/>
          <w:lang w:val="es-CO"/>
        </w:rPr>
        <w:t xml:space="preserve"> </w:t>
      </w:r>
      <w:del w:id="95" w:author="Usuario" w:date="2017-12-27T21:14:00Z">
        <w:r w:rsidR="00884C27" w:rsidRPr="00BD0581" w:rsidDel="004E2E35">
          <w:rPr>
            <w:noProof/>
            <w:lang w:val="es-CO"/>
          </w:rPr>
          <w:delText>con</w:delText>
        </w:r>
      </w:del>
      <w:ins w:id="96" w:author="Usuario" w:date="2017-12-27T21:14:00Z">
        <w:r w:rsidR="004E2E35">
          <w:rPr>
            <w:noProof/>
            <w:lang w:val="es-CO"/>
          </w:rPr>
          <w:t>a</w:t>
        </w:r>
      </w:ins>
      <w:r w:rsidR="00884C27" w:rsidRPr="00BD0581">
        <w:rPr>
          <w:noProof/>
          <w:lang w:val="es-CO"/>
        </w:rPr>
        <w:t xml:space="preserve"> las metas del Plan de Desarrollo y las necesidades </w:t>
      </w:r>
      <w:del w:id="97" w:author="Usuario" w:date="2017-12-27T21:14:00Z">
        <w:r w:rsidR="00884C27" w:rsidRPr="00BD0581" w:rsidDel="004E2E35">
          <w:rPr>
            <w:noProof/>
            <w:lang w:val="es-CO"/>
          </w:rPr>
          <w:delText xml:space="preserve">comunes tanto </w:delText>
        </w:r>
      </w:del>
      <w:r w:rsidR="00884C27" w:rsidRPr="00BD0581">
        <w:rPr>
          <w:noProof/>
          <w:lang w:val="es-CO"/>
        </w:rPr>
        <w:t>sociales, comunales y administrativas, se estima pertinente</w:t>
      </w:r>
      <w:ins w:id="98" w:author="Usuario" w:date="2017-12-27T21:14:00Z">
        <w:r w:rsidR="004E2E35">
          <w:rPr>
            <w:noProof/>
            <w:lang w:val="es-CO"/>
          </w:rPr>
          <w:t xml:space="preserve"> adelantar los trámites inherentes a la </w:t>
        </w:r>
      </w:ins>
      <w:ins w:id="99" w:author="Usuario" w:date="2017-12-27T21:17:00Z">
        <w:r w:rsidR="004E2E35" w:rsidRPr="005944B4">
          <w:rPr>
            <w:b/>
            <w:bCs/>
            <w:noProof/>
            <w:spacing w:val="-2"/>
            <w:lang w:val="es-CO"/>
          </w:rPr>
          <w:t>INTERVENTORÍA TÉCNICA, ADMINISTRATIVA, CONTABLE, JURÍDICA, AMBIENTAL Y FINANCIERA DEL PROYECTO DE</w:t>
        </w:r>
        <w:r w:rsidR="004E2E35">
          <w:rPr>
            <w:b/>
            <w:bCs/>
            <w:noProof/>
            <w:spacing w:val="-2"/>
            <w:lang w:val="es-CO"/>
          </w:rPr>
          <w:t xml:space="preserve"> </w:t>
        </w:r>
      </w:ins>
      <w:del w:id="100" w:author="Usuario" w:date="2017-12-27T21:15:00Z">
        <w:r w:rsidR="00884C27" w:rsidRPr="00BD0581" w:rsidDel="004E2E35">
          <w:rPr>
            <w:noProof/>
            <w:lang w:val="es-CO"/>
          </w:rPr>
          <w:delText xml:space="preserve"> </w:delText>
        </w:r>
      </w:del>
      <w:ins w:id="101" w:author="Usuario" w:date="2017-12-27T21:15:00Z">
        <w:r w:rsidR="004E2E35"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ins>
      <w:del w:id="102" w:author="Usuario" w:date="2017-12-27T21:15:00Z">
        <w:r w:rsidR="00884C27" w:rsidRPr="00BD0581" w:rsidDel="004E2E35">
          <w:rPr>
            <w:noProof/>
            <w:lang w:val="es-CO"/>
          </w:rPr>
          <w:delText xml:space="preserve">la construcción </w:delText>
        </w:r>
      </w:del>
      <w:del w:id="103" w:author="Usuario" w:date="2017-12-26T22:11:00Z">
        <w:r w:rsidR="00884C27" w:rsidRPr="00BD0581" w:rsidDel="00A86522">
          <w:rPr>
            <w:noProof/>
            <w:lang w:val="es-CO"/>
          </w:rPr>
          <w:delText xml:space="preserve">y adecuación </w:delText>
        </w:r>
      </w:del>
      <w:del w:id="104" w:author="Usuario" w:date="2017-12-27T21:15:00Z">
        <w:r w:rsidR="00884C27" w:rsidRPr="00BD0581" w:rsidDel="004E2E35">
          <w:rPr>
            <w:noProof/>
            <w:lang w:val="es-CO"/>
          </w:rPr>
          <w:delText>de</w:delText>
        </w:r>
      </w:del>
      <w:del w:id="105" w:author="Usuario" w:date="2017-12-26T22:11:00Z">
        <w:r w:rsidR="00884C27" w:rsidRPr="00BD0581" w:rsidDel="00A86522">
          <w:rPr>
            <w:noProof/>
            <w:lang w:val="es-CO"/>
          </w:rPr>
          <w:delText>l</w:delText>
        </w:r>
      </w:del>
      <w:del w:id="106" w:author="Usuario" w:date="2017-12-27T21:15:00Z">
        <w:r w:rsidR="00884C27" w:rsidRPr="00BD0581" w:rsidDel="004E2E35">
          <w:rPr>
            <w:noProof/>
            <w:lang w:val="es-CO"/>
          </w:rPr>
          <w:delText xml:space="preserve"> </w:delText>
        </w:r>
      </w:del>
      <w:del w:id="107" w:author="Usuario" w:date="2017-12-26T22:12:00Z">
        <w:r w:rsidR="00884C27" w:rsidRPr="00BD0581" w:rsidDel="00A86522">
          <w:rPr>
            <w:noProof/>
            <w:lang w:val="es-CO"/>
          </w:rPr>
          <w:delText xml:space="preserve">estadio de futbol de la cabecera municipal </w:delText>
        </w:r>
      </w:del>
      <w:del w:id="108" w:author="Usuario" w:date="2017-12-27T21:15:00Z">
        <w:r w:rsidR="00884C27" w:rsidRPr="00BD0581" w:rsidDel="004E2E35">
          <w:rPr>
            <w:noProof/>
            <w:lang w:val="es-CO"/>
          </w:rPr>
          <w:delText xml:space="preserve">de Inzá, </w:delText>
        </w:r>
      </w:del>
      <w:del w:id="109" w:author="Usuario" w:date="2017-12-27T21:07:00Z">
        <w:r w:rsidR="00884C27" w:rsidRPr="00BD0581" w:rsidDel="002E721D">
          <w:rPr>
            <w:noProof/>
            <w:lang w:val="es-CO"/>
          </w:rPr>
          <w:delText>d</w:delText>
        </w:r>
      </w:del>
      <w:del w:id="110" w:author="Usuario" w:date="2017-12-27T21:15:00Z">
        <w:r w:rsidR="00884C27" w:rsidRPr="00BD0581" w:rsidDel="004E2E35">
          <w:rPr>
            <w:noProof/>
            <w:lang w:val="es-CO"/>
          </w:rPr>
          <w:delText>epartamento del Cauca</w:delText>
        </w:r>
      </w:del>
      <w:del w:id="111" w:author="Usuario" w:date="2017-12-27T21:06:00Z">
        <w:r w:rsidR="00884C27" w:rsidRPr="00BD0581" w:rsidDel="002E721D">
          <w:rPr>
            <w:noProof/>
            <w:lang w:val="es-CO"/>
          </w:rPr>
          <w:delText>”</w:delText>
        </w:r>
      </w:del>
      <w:del w:id="112" w:author="Usuario" w:date="2017-12-27T21:15:00Z">
        <w:r w:rsidR="00884C27" w:rsidRPr="00BD0581" w:rsidDel="004E2E35">
          <w:rPr>
            <w:noProof/>
            <w:lang w:val="es-CO"/>
          </w:rPr>
          <w:delText xml:space="preserve"> para disfrute de toda la población del </w:delText>
        </w:r>
      </w:del>
      <w:del w:id="113" w:author="Usuario" w:date="2017-12-27T21:07:00Z">
        <w:r w:rsidR="00884C27" w:rsidRPr="00BD0581" w:rsidDel="002E721D">
          <w:rPr>
            <w:noProof/>
            <w:lang w:val="es-CO"/>
          </w:rPr>
          <w:delText>m</w:delText>
        </w:r>
      </w:del>
      <w:del w:id="114" w:author="Usuario" w:date="2017-12-27T21:15:00Z">
        <w:r w:rsidR="00884C27" w:rsidRPr="00BD0581" w:rsidDel="004E2E35">
          <w:rPr>
            <w:noProof/>
            <w:lang w:val="es-CO"/>
          </w:rPr>
          <w:delText>unicipio</w:delText>
        </w:r>
      </w:del>
      <w:ins w:id="115" w:author="Usuario" w:date="2017-12-27T21:15:00Z">
        <w:r w:rsidR="004E2E35">
          <w:rPr>
            <w:noProof/>
            <w:lang w:val="es-CO"/>
          </w:rPr>
          <w:t xml:space="preserve">, en aras de incentivar la </w:t>
        </w:r>
      </w:ins>
      <w:ins w:id="116" w:author="Usuario" w:date="2017-12-27T21:16:00Z">
        <w:r w:rsidR="004E2E35">
          <w:rPr>
            <w:noProof/>
            <w:lang w:val="es-CO"/>
          </w:rPr>
          <w:t xml:space="preserve">participación de la comunidad, la </w:t>
        </w:r>
      </w:ins>
      <w:ins w:id="117" w:author="Usuario" w:date="2017-12-27T21:15:00Z">
        <w:r w:rsidR="004E2E35">
          <w:rPr>
            <w:noProof/>
            <w:lang w:val="es-CO"/>
          </w:rPr>
          <w:t xml:space="preserve">práctica deportiva y el sano esparcimiento </w:t>
        </w:r>
      </w:ins>
      <w:del w:id="118" w:author="Usuario" w:date="2017-12-27T21:15:00Z">
        <w:r w:rsidR="00884C27" w:rsidRPr="00BD0581" w:rsidDel="004E2E35">
          <w:rPr>
            <w:noProof/>
            <w:lang w:val="es-CO"/>
          </w:rPr>
          <w:delText>.</w:delText>
        </w:r>
      </w:del>
      <w:ins w:id="119" w:author="Usuario" w:date="2017-12-27T21:16:00Z">
        <w:r w:rsidR="004E2E35">
          <w:rPr>
            <w:noProof/>
            <w:lang w:val="es-CO"/>
          </w:rPr>
          <w:t>de los beneficiarios del proyecto.</w:t>
        </w:r>
      </w:ins>
    </w:p>
    <w:p w14:paraId="1BA42F25" w14:textId="2B633658" w:rsidR="003C1B01" w:rsidRPr="00BD0581" w:rsidRDefault="00884C27" w:rsidP="000F06CC">
      <w:pPr>
        <w:pStyle w:val="Textoindependiente"/>
        <w:rPr>
          <w:noProof/>
          <w:lang w:val="es-CO"/>
        </w:rPr>
      </w:pPr>
      <w:r w:rsidRPr="00BD0581">
        <w:rPr>
          <w:noProof/>
          <w:lang w:val="es-CO"/>
        </w:rPr>
        <w:t>Por tanto es oportuno y conveniente para el Municipio que de la misma m</w:t>
      </w:r>
      <w:r w:rsidR="00572177" w:rsidRPr="00BD0581">
        <w:rPr>
          <w:noProof/>
          <w:lang w:val="es-CO"/>
        </w:rPr>
        <w:t xml:space="preserve">anera que </w:t>
      </w:r>
      <w:r w:rsidRPr="00BD0581">
        <w:rPr>
          <w:noProof/>
          <w:lang w:val="es-CO"/>
        </w:rPr>
        <w:t xml:space="preserve">contrato las obras de: </w:t>
      </w:r>
      <w:ins w:id="120" w:author="Usuario" w:date="2017-12-27T21:17:00Z">
        <w:r w:rsidR="004E2E35" w:rsidRPr="005944B4">
          <w:rPr>
            <w:b/>
            <w:bCs/>
            <w:noProof/>
            <w:spacing w:val="-2"/>
            <w:lang w:val="es-CO"/>
          </w:rPr>
          <w:t>INTERVENTORÍA TÉCNICA, ADMINISTRATIVA, CONTABLE, JURÍDICA, AMBIENTAL Y FINANCIERA DEL PROYECTO DE</w:t>
        </w:r>
        <w:r w:rsidR="004E2E35">
          <w:rPr>
            <w:b/>
            <w:bCs/>
            <w:noProof/>
            <w:spacing w:val="-2"/>
            <w:lang w:val="es-CO"/>
          </w:rPr>
          <w:t xml:space="preserve"> </w:t>
        </w:r>
        <w:r w:rsidR="004E2E35"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r w:rsidR="004E2E35">
          <w:rPr>
            <w:b/>
            <w:noProof/>
            <w:lang w:val="es-CO"/>
          </w:rPr>
          <w:t xml:space="preserve"> </w:t>
        </w:r>
      </w:ins>
      <w:del w:id="121" w:author="Usuario" w:date="2017-12-27T21:17:00Z">
        <w:r w:rsidRPr="00BD0581" w:rsidDel="004E2E35">
          <w:rPr>
            <w:noProof/>
            <w:lang w:val="es-CO"/>
          </w:rPr>
          <w:delText xml:space="preserve">construcción </w:delText>
        </w:r>
      </w:del>
      <w:del w:id="122" w:author="Usuario" w:date="2017-12-26T22:14:00Z">
        <w:r w:rsidRPr="00BD0581" w:rsidDel="00A86522">
          <w:rPr>
            <w:noProof/>
            <w:lang w:val="es-CO"/>
          </w:rPr>
          <w:delText>y adecuación del estadio de futbol de la cabecera municipal de</w:delText>
        </w:r>
      </w:del>
      <w:del w:id="123" w:author="Usuario" w:date="2017-12-27T21:17:00Z">
        <w:r w:rsidRPr="00BD0581" w:rsidDel="004E2E35">
          <w:rPr>
            <w:noProof/>
            <w:lang w:val="es-CO"/>
          </w:rPr>
          <w:delText xml:space="preserve"> Inzá, departamento del Cauca”, se contrate la interventoria técnica, administrativa, contable, jurídica y financiera </w:delText>
        </w:r>
      </w:del>
      <w:r w:rsidRPr="00BD0581">
        <w:rPr>
          <w:noProof/>
          <w:lang w:val="es-CO"/>
        </w:rPr>
        <w:t>externa para garantizar la correcta ejecucion de las obras</w:t>
      </w:r>
      <w:ins w:id="124" w:author="Usuario" w:date="2017-12-27T21:18:00Z">
        <w:r w:rsidR="004E2E35">
          <w:rPr>
            <w:noProof/>
            <w:lang w:val="es-CO"/>
          </w:rPr>
          <w:t>.</w:t>
        </w:r>
      </w:ins>
      <w:del w:id="125" w:author="Usuario" w:date="2017-12-27T21:18:00Z">
        <w:r w:rsidRPr="00BD0581" w:rsidDel="004E2E35">
          <w:rPr>
            <w:noProof/>
            <w:lang w:val="es-CO"/>
          </w:rPr>
          <w:delText xml:space="preserve"> </w:delText>
        </w:r>
      </w:del>
    </w:p>
    <w:p w14:paraId="04B15944" w14:textId="77777777" w:rsidR="00D75273" w:rsidRPr="00BD0581" w:rsidRDefault="0053242D" w:rsidP="0053242D">
      <w:pPr>
        <w:pStyle w:val="Ttulo1"/>
        <w:rPr>
          <w:noProof/>
          <w:sz w:val="24"/>
          <w:szCs w:val="24"/>
          <w:lang w:val="es-CO"/>
        </w:rPr>
      </w:pPr>
      <w:r w:rsidRPr="00BD0581">
        <w:rPr>
          <w:noProof/>
          <w:sz w:val="24"/>
          <w:szCs w:val="24"/>
          <w:lang w:val="es-CO"/>
        </w:rPr>
        <w:t xml:space="preserve">2.  </w:t>
      </w:r>
      <w:r w:rsidR="00884C27" w:rsidRPr="00BD0581">
        <w:rPr>
          <w:noProof/>
          <w:sz w:val="24"/>
          <w:szCs w:val="24"/>
          <w:lang w:val="es-CO"/>
        </w:rPr>
        <w:t xml:space="preserve">GENERALIDADES: </w:t>
      </w:r>
    </w:p>
    <w:p w14:paraId="22BA295F" w14:textId="77777777" w:rsidR="003C1B01" w:rsidRPr="00BD0581" w:rsidRDefault="00884C27" w:rsidP="0053242D">
      <w:pPr>
        <w:pStyle w:val="Ttulo2"/>
        <w:rPr>
          <w:noProof/>
          <w:lang w:val="es-CO"/>
        </w:rPr>
      </w:pPr>
      <w:r w:rsidRPr="00BD0581">
        <w:rPr>
          <w:noProof/>
          <w:lang w:val="es-CO"/>
        </w:rPr>
        <w:t>2.1. LUGAR DE</w:t>
      </w:r>
      <w:r w:rsidRPr="00BD0581">
        <w:rPr>
          <w:noProof/>
          <w:spacing w:val="-8"/>
          <w:lang w:val="es-CO"/>
        </w:rPr>
        <w:t xml:space="preserve"> </w:t>
      </w:r>
      <w:r w:rsidRPr="00BD0581">
        <w:rPr>
          <w:noProof/>
          <w:lang w:val="es-CO"/>
        </w:rPr>
        <w:t>EJECUCIÓN:</w:t>
      </w:r>
    </w:p>
    <w:p w14:paraId="5AD1E6AB" w14:textId="1DF5C8AD" w:rsidR="003C1B01" w:rsidRPr="00BD0581" w:rsidRDefault="00884C27" w:rsidP="0053242D">
      <w:pPr>
        <w:pStyle w:val="Textoindependiente"/>
        <w:rPr>
          <w:noProof/>
          <w:lang w:val="es-CO"/>
        </w:rPr>
      </w:pPr>
      <w:del w:id="126" w:author="Usuario" w:date="2017-12-26T22:15:00Z">
        <w:r w:rsidRPr="00BD0581" w:rsidDel="00A86522">
          <w:rPr>
            <w:noProof/>
            <w:lang w:val="es-CO"/>
          </w:rPr>
          <w:delText xml:space="preserve">Cabecera </w:delText>
        </w:r>
        <w:r w:rsidRPr="00BD0581" w:rsidDel="00A86522">
          <w:rPr>
            <w:lang w:val="es-CO"/>
          </w:rPr>
          <w:delText>municipal</w:delText>
        </w:r>
        <w:r w:rsidRPr="00BD0581" w:rsidDel="00A86522">
          <w:rPr>
            <w:noProof/>
            <w:lang w:val="es-CO"/>
          </w:rPr>
          <w:delText xml:space="preserve"> de Inzá Cauca</w:delText>
        </w:r>
      </w:del>
      <w:ins w:id="127" w:author="Usuario" w:date="2017-12-26T22:15:00Z">
        <w:r w:rsidR="00A86522">
          <w:rPr>
            <w:noProof/>
            <w:lang w:val="es-CO"/>
          </w:rPr>
          <w:t xml:space="preserve">Vereda de Pisimbala, Potrerito Vereda de Pisimbala, Potrerito  Villa del Prado del Municipio de Inza Departamento del cauca. </w:t>
        </w:r>
      </w:ins>
    </w:p>
    <w:p w14:paraId="418B2110" w14:textId="77777777" w:rsidR="003C1B01" w:rsidRPr="00BD0581" w:rsidRDefault="00884C27" w:rsidP="0053242D">
      <w:pPr>
        <w:pStyle w:val="Ttulo2"/>
        <w:rPr>
          <w:noProof/>
          <w:lang w:val="es-CO"/>
        </w:rPr>
      </w:pPr>
      <w:r w:rsidRPr="00BD0581">
        <w:rPr>
          <w:noProof/>
          <w:lang w:val="es-CO"/>
        </w:rPr>
        <w:lastRenderedPageBreak/>
        <w:t>2.2. CODIGO COLOMBIA COMPRA EFICIENTE CUARTO NIVEL</w:t>
      </w:r>
    </w:p>
    <w:p w14:paraId="11802EB8" w14:textId="77777777" w:rsidR="003C1B01" w:rsidRPr="00BD0581" w:rsidRDefault="00884C27" w:rsidP="0053242D">
      <w:pPr>
        <w:pStyle w:val="Textoindependiente"/>
        <w:rPr>
          <w:noProof/>
          <w:lang w:val="es-CO"/>
        </w:rPr>
      </w:pPr>
      <w:r w:rsidRPr="00BD0581">
        <w:rPr>
          <w:noProof/>
          <w:lang w:val="es-CO"/>
        </w:rPr>
        <w:t>Código de las Naciones Unidas Productos y Servicios Estándar – UNSPSC</w:t>
      </w: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Change w:id="128" w:author="Usuario" w:date="2017-12-27T21:19:00Z">
          <w:tblPr>
            <w:tblStyle w:val="TableNormal"/>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PrChange>
      </w:tblPr>
      <w:tblGrid>
        <w:gridCol w:w="3501"/>
        <w:gridCol w:w="4775"/>
        <w:tblGridChange w:id="129">
          <w:tblGrid>
            <w:gridCol w:w="823"/>
            <w:gridCol w:w="2678"/>
            <w:gridCol w:w="823"/>
            <w:gridCol w:w="3952"/>
            <w:gridCol w:w="823"/>
          </w:tblGrid>
        </w:tblGridChange>
      </w:tblGrid>
      <w:tr w:rsidR="00572177" w:rsidRPr="00BD0581" w14:paraId="49439D39" w14:textId="77777777" w:rsidTr="004E2E35">
        <w:trPr>
          <w:trHeight w:hRule="exact" w:val="354"/>
          <w:jc w:val="center"/>
          <w:trPrChange w:id="130" w:author="Usuario" w:date="2017-12-27T21:19:00Z">
            <w:trPr>
              <w:gridBefore w:val="1"/>
              <w:trHeight w:hRule="exact" w:val="354"/>
            </w:trPr>
          </w:trPrChange>
        </w:trPr>
        <w:tc>
          <w:tcPr>
            <w:tcW w:w="3501" w:type="dxa"/>
            <w:shd w:val="clear" w:color="auto" w:fill="D9D9D9"/>
            <w:tcPrChange w:id="131" w:author="Usuario" w:date="2017-12-27T21:19:00Z">
              <w:tcPr>
                <w:tcW w:w="3501" w:type="dxa"/>
                <w:gridSpan w:val="2"/>
                <w:shd w:val="clear" w:color="auto" w:fill="D9D9D9"/>
              </w:tcPr>
            </w:tcPrChange>
          </w:tcPr>
          <w:p w14:paraId="7D8CFC64" w14:textId="182898FA" w:rsidR="00572177" w:rsidRPr="004E2E35" w:rsidRDefault="00572177" w:rsidP="00354981">
            <w:pPr>
              <w:pStyle w:val="TableParagraph"/>
              <w:spacing w:line="267" w:lineRule="exact"/>
              <w:jc w:val="center"/>
              <w:rPr>
                <w:b/>
                <w:noProof/>
                <w:sz w:val="24"/>
                <w:szCs w:val="24"/>
                <w:highlight w:val="yellow"/>
                <w:lang w:val="es-CO"/>
                <w:rPrChange w:id="132" w:author="Usuario" w:date="2017-12-27T21:19:00Z">
                  <w:rPr>
                    <w:noProof/>
                    <w:sz w:val="24"/>
                    <w:szCs w:val="24"/>
                    <w:lang w:val="es-CO"/>
                  </w:rPr>
                </w:rPrChange>
              </w:rPr>
            </w:pPr>
            <w:r w:rsidRPr="004E2E35">
              <w:rPr>
                <w:b/>
                <w:noProof/>
                <w:sz w:val="24"/>
                <w:szCs w:val="24"/>
                <w:lang w:val="es-CO"/>
                <w:rPrChange w:id="133" w:author="Usuario" w:date="2017-12-27T21:19:00Z">
                  <w:rPr>
                    <w:noProof/>
                    <w:sz w:val="24"/>
                    <w:szCs w:val="24"/>
                    <w:lang w:val="es-CO"/>
                  </w:rPr>
                </w:rPrChange>
              </w:rPr>
              <w:t>Clasificación UNSPSC</w:t>
            </w:r>
          </w:p>
        </w:tc>
        <w:tc>
          <w:tcPr>
            <w:tcW w:w="4775" w:type="dxa"/>
            <w:shd w:val="clear" w:color="auto" w:fill="D9D9D9"/>
            <w:tcPrChange w:id="134" w:author="Usuario" w:date="2017-12-27T21:19:00Z">
              <w:tcPr>
                <w:tcW w:w="4775" w:type="dxa"/>
                <w:gridSpan w:val="2"/>
                <w:shd w:val="clear" w:color="auto" w:fill="D9D9D9"/>
              </w:tcPr>
            </w:tcPrChange>
          </w:tcPr>
          <w:p w14:paraId="24BB8755" w14:textId="77777777" w:rsidR="00572177" w:rsidRPr="004E2E35" w:rsidRDefault="00572177" w:rsidP="00354981">
            <w:pPr>
              <w:pStyle w:val="TableParagraph"/>
              <w:spacing w:line="267" w:lineRule="exact"/>
              <w:jc w:val="center"/>
              <w:rPr>
                <w:b/>
                <w:noProof/>
                <w:sz w:val="24"/>
                <w:szCs w:val="24"/>
                <w:highlight w:val="yellow"/>
                <w:lang w:val="es-CO"/>
                <w:rPrChange w:id="135" w:author="Usuario" w:date="2017-12-27T21:19:00Z">
                  <w:rPr>
                    <w:noProof/>
                    <w:sz w:val="24"/>
                    <w:szCs w:val="24"/>
                    <w:lang w:val="es-CO"/>
                  </w:rPr>
                </w:rPrChange>
              </w:rPr>
            </w:pPr>
            <w:r w:rsidRPr="004E2E35">
              <w:rPr>
                <w:b/>
                <w:noProof/>
                <w:sz w:val="24"/>
                <w:szCs w:val="24"/>
                <w:lang w:val="es-CO"/>
                <w:rPrChange w:id="136" w:author="Usuario" w:date="2017-12-27T21:19:00Z">
                  <w:rPr>
                    <w:noProof/>
                    <w:sz w:val="24"/>
                    <w:szCs w:val="24"/>
                    <w:lang w:val="es-CO"/>
                  </w:rPr>
                </w:rPrChange>
              </w:rPr>
              <w:t>Descripción</w:t>
            </w:r>
          </w:p>
        </w:tc>
      </w:tr>
      <w:tr w:rsidR="00572177" w:rsidRPr="002E721D" w14:paraId="5E3B3B9C" w14:textId="77777777" w:rsidTr="004E2E35">
        <w:trPr>
          <w:trHeight w:hRule="exact" w:val="626"/>
          <w:jc w:val="center"/>
          <w:trPrChange w:id="137" w:author="Usuario" w:date="2017-12-27T21:20:00Z">
            <w:trPr>
              <w:gridAfter w:val="0"/>
              <w:trHeight w:hRule="exact" w:val="1372"/>
            </w:trPr>
          </w:trPrChange>
        </w:trPr>
        <w:tc>
          <w:tcPr>
            <w:tcW w:w="3501" w:type="dxa"/>
            <w:tcBorders>
              <w:top w:val="single" w:sz="32" w:space="0" w:color="D9D9D9"/>
              <w:bottom w:val="single" w:sz="32" w:space="0" w:color="D9D9D9"/>
            </w:tcBorders>
            <w:tcPrChange w:id="138" w:author="Usuario" w:date="2017-12-27T21:20:00Z">
              <w:tcPr>
                <w:tcW w:w="3501" w:type="dxa"/>
                <w:gridSpan w:val="2"/>
                <w:tcBorders>
                  <w:top w:val="single" w:sz="32" w:space="0" w:color="D9D9D9"/>
                </w:tcBorders>
              </w:tcPr>
            </w:tcPrChange>
          </w:tcPr>
          <w:p w14:paraId="41F36946" w14:textId="77777777" w:rsidR="0053242D" w:rsidRPr="00BD0581" w:rsidRDefault="0053242D" w:rsidP="00354981">
            <w:pPr>
              <w:pStyle w:val="TableParagraph"/>
              <w:spacing w:line="231" w:lineRule="exact"/>
              <w:jc w:val="center"/>
              <w:rPr>
                <w:noProof/>
                <w:sz w:val="24"/>
                <w:szCs w:val="24"/>
                <w:lang w:val="es-CO"/>
              </w:rPr>
            </w:pPr>
          </w:p>
          <w:p w14:paraId="321A8CE7" w14:textId="396AABA3" w:rsidR="0053242D" w:rsidRPr="00BD0581" w:rsidDel="004E2E35" w:rsidRDefault="0053242D" w:rsidP="00354981">
            <w:pPr>
              <w:pStyle w:val="TableParagraph"/>
              <w:spacing w:line="231" w:lineRule="exact"/>
              <w:jc w:val="center"/>
              <w:rPr>
                <w:del w:id="139" w:author="Usuario" w:date="2017-12-27T21:20:00Z"/>
                <w:noProof/>
                <w:sz w:val="24"/>
                <w:szCs w:val="24"/>
                <w:lang w:val="es-CO"/>
              </w:rPr>
            </w:pPr>
          </w:p>
          <w:p w14:paraId="3F9C5807" w14:textId="0E31DB32" w:rsidR="00572177" w:rsidRPr="00BD0581" w:rsidDel="004E2E35" w:rsidRDefault="00572177" w:rsidP="00354981">
            <w:pPr>
              <w:pStyle w:val="TableParagraph"/>
              <w:spacing w:line="231" w:lineRule="exact"/>
              <w:jc w:val="center"/>
              <w:rPr>
                <w:del w:id="140" w:author="Usuario" w:date="2017-12-27T21:19:00Z"/>
                <w:noProof/>
                <w:sz w:val="24"/>
                <w:szCs w:val="24"/>
                <w:lang w:val="es-CO"/>
              </w:rPr>
            </w:pPr>
            <w:r w:rsidRPr="00BD0581">
              <w:rPr>
                <w:noProof/>
                <w:sz w:val="24"/>
                <w:szCs w:val="24"/>
                <w:lang w:val="es-CO"/>
              </w:rPr>
              <w:t>81</w:t>
            </w:r>
            <w:ins w:id="141" w:author="Usuario" w:date="2017-12-27T21:25:00Z">
              <w:r w:rsidR="00D673E2">
                <w:rPr>
                  <w:noProof/>
                  <w:sz w:val="24"/>
                  <w:szCs w:val="24"/>
                  <w:lang w:val="es-CO"/>
                </w:rPr>
                <w:t xml:space="preserve"> -</w:t>
              </w:r>
            </w:ins>
            <w:r w:rsidRPr="00BD0581">
              <w:rPr>
                <w:noProof/>
                <w:sz w:val="24"/>
                <w:szCs w:val="24"/>
                <w:lang w:val="es-CO"/>
              </w:rPr>
              <w:t xml:space="preserve"> 10 </w:t>
            </w:r>
            <w:ins w:id="142" w:author="Usuario" w:date="2017-12-27T21:25:00Z">
              <w:r w:rsidR="00D673E2">
                <w:rPr>
                  <w:noProof/>
                  <w:sz w:val="24"/>
                  <w:szCs w:val="24"/>
                  <w:lang w:val="es-CO"/>
                </w:rPr>
                <w:t xml:space="preserve">– </w:t>
              </w:r>
            </w:ins>
            <w:r w:rsidRPr="00BD0581">
              <w:rPr>
                <w:noProof/>
                <w:sz w:val="24"/>
                <w:szCs w:val="24"/>
                <w:lang w:val="es-CO"/>
              </w:rPr>
              <w:t>15</w:t>
            </w:r>
            <w:ins w:id="143" w:author="Usuario" w:date="2017-12-27T21:25:00Z">
              <w:r w:rsidR="00D673E2">
                <w:rPr>
                  <w:noProof/>
                  <w:sz w:val="24"/>
                  <w:szCs w:val="24"/>
                  <w:lang w:val="es-CO"/>
                </w:rPr>
                <w:t xml:space="preserve"> –</w:t>
              </w:r>
            </w:ins>
            <w:r w:rsidRPr="00BD0581">
              <w:rPr>
                <w:noProof/>
                <w:sz w:val="24"/>
                <w:szCs w:val="24"/>
                <w:lang w:val="es-CO"/>
              </w:rPr>
              <w:t xml:space="preserve"> 00</w:t>
            </w:r>
            <w:ins w:id="144" w:author="Usuario" w:date="2017-12-27T21:25:00Z">
              <w:r w:rsidR="00D673E2">
                <w:rPr>
                  <w:noProof/>
                  <w:sz w:val="24"/>
                  <w:szCs w:val="24"/>
                  <w:lang w:val="es-CO"/>
                </w:rPr>
                <w:t>.</w:t>
              </w:r>
            </w:ins>
          </w:p>
          <w:p w14:paraId="6BE9E3C6" w14:textId="77777777" w:rsidR="0053242D" w:rsidRPr="00BD0581" w:rsidDel="004E2E35" w:rsidRDefault="0053242D" w:rsidP="00354981">
            <w:pPr>
              <w:pStyle w:val="TableParagraph"/>
              <w:spacing w:line="231" w:lineRule="exact"/>
              <w:jc w:val="center"/>
              <w:rPr>
                <w:del w:id="145" w:author="Usuario" w:date="2017-12-27T21:19:00Z"/>
                <w:noProof/>
                <w:sz w:val="24"/>
                <w:szCs w:val="24"/>
                <w:lang w:val="es-CO"/>
              </w:rPr>
            </w:pPr>
          </w:p>
          <w:p w14:paraId="06D41DF7" w14:textId="77777777" w:rsidR="0053242D" w:rsidRPr="00BD0581" w:rsidRDefault="0053242D">
            <w:pPr>
              <w:pStyle w:val="TableParagraph"/>
              <w:spacing w:line="231" w:lineRule="exact"/>
              <w:jc w:val="center"/>
              <w:rPr>
                <w:noProof/>
                <w:sz w:val="24"/>
                <w:szCs w:val="24"/>
                <w:lang w:val="es-CO"/>
              </w:rPr>
            </w:pPr>
          </w:p>
        </w:tc>
        <w:tc>
          <w:tcPr>
            <w:tcW w:w="4775" w:type="dxa"/>
            <w:tcBorders>
              <w:top w:val="single" w:sz="32" w:space="0" w:color="D9D9D9"/>
              <w:bottom w:val="single" w:sz="32" w:space="0" w:color="D9D9D9"/>
            </w:tcBorders>
            <w:tcPrChange w:id="146" w:author="Usuario" w:date="2017-12-27T21:20:00Z">
              <w:tcPr>
                <w:tcW w:w="4775" w:type="dxa"/>
                <w:gridSpan w:val="2"/>
                <w:tcBorders>
                  <w:top w:val="single" w:sz="32" w:space="0" w:color="D9D9D9"/>
                </w:tcBorders>
              </w:tcPr>
            </w:tcPrChange>
          </w:tcPr>
          <w:p w14:paraId="128E4A1A" w14:textId="77777777" w:rsidR="0053242D" w:rsidRPr="00BD0581" w:rsidRDefault="0053242D" w:rsidP="00354981">
            <w:pPr>
              <w:pStyle w:val="TableParagraph"/>
              <w:spacing w:line="231" w:lineRule="exact"/>
              <w:jc w:val="center"/>
              <w:rPr>
                <w:noProof/>
                <w:sz w:val="24"/>
                <w:szCs w:val="24"/>
                <w:lang w:val="es-CO"/>
              </w:rPr>
            </w:pPr>
          </w:p>
          <w:p w14:paraId="77BD71DA" w14:textId="4C4757F8" w:rsidR="0053242D" w:rsidRPr="00BD0581" w:rsidDel="004E2E35" w:rsidRDefault="0053242D" w:rsidP="00354981">
            <w:pPr>
              <w:pStyle w:val="TableParagraph"/>
              <w:spacing w:line="231" w:lineRule="exact"/>
              <w:jc w:val="center"/>
              <w:rPr>
                <w:del w:id="147" w:author="Usuario" w:date="2017-12-27T21:20:00Z"/>
                <w:noProof/>
                <w:sz w:val="24"/>
                <w:szCs w:val="24"/>
                <w:lang w:val="es-CO"/>
              </w:rPr>
            </w:pPr>
          </w:p>
          <w:p w14:paraId="39C5B10E" w14:textId="107C6922" w:rsidR="00572177" w:rsidRPr="00BD0581" w:rsidDel="004E2E35" w:rsidRDefault="00572177" w:rsidP="00354981">
            <w:pPr>
              <w:pStyle w:val="TableParagraph"/>
              <w:spacing w:line="231" w:lineRule="exact"/>
              <w:jc w:val="center"/>
              <w:rPr>
                <w:del w:id="148" w:author="Usuario" w:date="2017-12-27T21:20:00Z"/>
                <w:noProof/>
                <w:sz w:val="24"/>
                <w:szCs w:val="24"/>
                <w:lang w:val="es-CO"/>
              </w:rPr>
            </w:pPr>
            <w:del w:id="149" w:author="Usuario" w:date="2017-12-27T21:23:00Z">
              <w:r w:rsidRPr="00BD0581" w:rsidDel="00D673E2">
                <w:rPr>
                  <w:noProof/>
                  <w:sz w:val="24"/>
                  <w:szCs w:val="24"/>
                  <w:lang w:val="es-CO"/>
                </w:rPr>
                <w:delText xml:space="preserve">Servicios profesionales de </w:delText>
              </w:r>
            </w:del>
            <w:del w:id="150" w:author="Usuario" w:date="2017-12-27T21:22:00Z">
              <w:r w:rsidRPr="00BD0581" w:rsidDel="00D673E2">
                <w:rPr>
                  <w:noProof/>
                  <w:sz w:val="24"/>
                  <w:szCs w:val="24"/>
                  <w:lang w:val="es-CO"/>
                </w:rPr>
                <w:delText>i</w:delText>
              </w:r>
            </w:del>
            <w:ins w:id="151" w:author="Usuario" w:date="2017-12-27T21:22:00Z">
              <w:r w:rsidR="00D673E2">
                <w:rPr>
                  <w:noProof/>
                  <w:sz w:val="24"/>
                  <w:szCs w:val="24"/>
                  <w:lang w:val="es-CO"/>
                </w:rPr>
                <w:t>I</w:t>
              </w:r>
            </w:ins>
            <w:r w:rsidR="00D673E2" w:rsidRPr="00BD0581">
              <w:rPr>
                <w:noProof/>
                <w:sz w:val="24"/>
                <w:szCs w:val="24"/>
                <w:lang w:val="es-CO"/>
              </w:rPr>
              <w:t xml:space="preserve">NGENIERÍA </w:t>
            </w:r>
            <w:del w:id="152" w:author="Usuario" w:date="2017-12-27T21:22:00Z">
              <w:r w:rsidRPr="00BD0581" w:rsidDel="00D673E2">
                <w:rPr>
                  <w:noProof/>
                  <w:sz w:val="24"/>
                  <w:szCs w:val="24"/>
                  <w:lang w:val="es-CO"/>
                </w:rPr>
                <w:delText>c</w:delText>
              </w:r>
            </w:del>
            <w:ins w:id="153" w:author="Usuario" w:date="2017-12-27T21:23:00Z">
              <w:r w:rsidR="00D673E2">
                <w:rPr>
                  <w:noProof/>
                  <w:sz w:val="24"/>
                  <w:szCs w:val="24"/>
                  <w:lang w:val="es-CO"/>
                </w:rPr>
                <w:t>C</w:t>
              </w:r>
            </w:ins>
            <w:r w:rsidR="00D673E2" w:rsidRPr="00BD0581">
              <w:rPr>
                <w:noProof/>
                <w:sz w:val="24"/>
                <w:szCs w:val="24"/>
                <w:lang w:val="es-CO"/>
              </w:rPr>
              <w:t>IVIL</w:t>
            </w:r>
            <w:ins w:id="154" w:author="Usuario" w:date="2017-12-27T21:23:00Z">
              <w:r w:rsidR="00D673E2">
                <w:rPr>
                  <w:noProof/>
                  <w:sz w:val="24"/>
                  <w:szCs w:val="24"/>
                  <w:lang w:val="es-CO"/>
                </w:rPr>
                <w:t xml:space="preserve"> Y ARQUITECTURA</w:t>
              </w:r>
            </w:ins>
            <w:r w:rsidRPr="00BD0581">
              <w:rPr>
                <w:noProof/>
                <w:sz w:val="24"/>
                <w:szCs w:val="24"/>
                <w:lang w:val="es-CO"/>
              </w:rPr>
              <w:t>.</w:t>
            </w:r>
          </w:p>
          <w:p w14:paraId="70263F79" w14:textId="77777777" w:rsidR="0053242D" w:rsidRPr="00BD0581" w:rsidDel="004E2E35" w:rsidRDefault="0053242D" w:rsidP="00354981">
            <w:pPr>
              <w:pStyle w:val="TableParagraph"/>
              <w:spacing w:line="231" w:lineRule="exact"/>
              <w:jc w:val="center"/>
              <w:rPr>
                <w:del w:id="155" w:author="Usuario" w:date="2017-12-27T21:19:00Z"/>
                <w:noProof/>
                <w:sz w:val="24"/>
                <w:szCs w:val="24"/>
                <w:lang w:val="es-CO"/>
              </w:rPr>
            </w:pPr>
          </w:p>
          <w:p w14:paraId="065DF98D" w14:textId="77777777" w:rsidR="0053242D" w:rsidRPr="00BD0581" w:rsidRDefault="0053242D">
            <w:pPr>
              <w:pStyle w:val="TableParagraph"/>
              <w:spacing w:line="231" w:lineRule="exact"/>
              <w:jc w:val="center"/>
              <w:rPr>
                <w:noProof/>
                <w:sz w:val="24"/>
                <w:szCs w:val="24"/>
                <w:lang w:val="es-CO"/>
              </w:rPr>
            </w:pPr>
          </w:p>
        </w:tc>
      </w:tr>
      <w:tr w:rsidR="00A86522" w:rsidRPr="002E721D" w14:paraId="6AA252F7" w14:textId="77777777" w:rsidTr="00D673E2">
        <w:trPr>
          <w:trHeight w:hRule="exact" w:val="861"/>
          <w:jc w:val="center"/>
          <w:ins w:id="156" w:author="Usuario" w:date="2017-12-26T22:16:00Z"/>
          <w:trPrChange w:id="157" w:author="Usuario" w:date="2017-12-27T21:24:00Z">
            <w:trPr>
              <w:gridAfter w:val="0"/>
              <w:trHeight w:hRule="exact" w:val="1372"/>
            </w:trPr>
          </w:trPrChange>
        </w:trPr>
        <w:tc>
          <w:tcPr>
            <w:tcW w:w="3501" w:type="dxa"/>
            <w:tcBorders>
              <w:top w:val="single" w:sz="32" w:space="0" w:color="D9D9D9"/>
              <w:bottom w:val="single" w:sz="32" w:space="0" w:color="D9D9D9"/>
            </w:tcBorders>
            <w:tcPrChange w:id="158" w:author="Usuario" w:date="2017-12-27T21:24:00Z">
              <w:tcPr>
                <w:tcW w:w="3501" w:type="dxa"/>
                <w:gridSpan w:val="2"/>
                <w:tcBorders>
                  <w:top w:val="single" w:sz="32" w:space="0" w:color="D9D9D9"/>
                </w:tcBorders>
              </w:tcPr>
            </w:tcPrChange>
          </w:tcPr>
          <w:p w14:paraId="081B5EBD" w14:textId="77777777" w:rsidR="00A86522" w:rsidRDefault="00A86522" w:rsidP="00354981">
            <w:pPr>
              <w:pStyle w:val="TableParagraph"/>
              <w:spacing w:line="231" w:lineRule="exact"/>
              <w:jc w:val="center"/>
              <w:rPr>
                <w:ins w:id="159" w:author="Usuario" w:date="2017-12-27T21:22:00Z"/>
                <w:noProof/>
                <w:sz w:val="24"/>
                <w:szCs w:val="24"/>
                <w:lang w:val="es-CO"/>
              </w:rPr>
            </w:pPr>
          </w:p>
          <w:p w14:paraId="79896FAC" w14:textId="0C263A83" w:rsidR="00D673E2" w:rsidRPr="00BD0581" w:rsidRDefault="00D673E2" w:rsidP="00354981">
            <w:pPr>
              <w:pStyle w:val="TableParagraph"/>
              <w:spacing w:line="231" w:lineRule="exact"/>
              <w:jc w:val="center"/>
              <w:rPr>
                <w:ins w:id="160" w:author="Usuario" w:date="2017-12-26T22:16:00Z"/>
                <w:noProof/>
                <w:sz w:val="24"/>
                <w:szCs w:val="24"/>
                <w:lang w:val="es-CO"/>
              </w:rPr>
            </w:pPr>
            <w:ins w:id="161" w:author="Usuario" w:date="2017-12-27T21:23:00Z">
              <w:r>
                <w:rPr>
                  <w:noProof/>
                  <w:sz w:val="24"/>
                  <w:szCs w:val="24"/>
                  <w:lang w:val="es-CO"/>
                </w:rPr>
                <w:t xml:space="preserve">80 </w:t>
              </w:r>
            </w:ins>
            <w:ins w:id="162" w:author="Usuario" w:date="2017-12-27T21:24:00Z">
              <w:r>
                <w:rPr>
                  <w:noProof/>
                  <w:sz w:val="24"/>
                  <w:szCs w:val="24"/>
                  <w:lang w:val="es-CO"/>
                </w:rPr>
                <w:t>–</w:t>
              </w:r>
            </w:ins>
            <w:ins w:id="163" w:author="Usuario" w:date="2017-12-27T21:23:00Z">
              <w:r>
                <w:rPr>
                  <w:noProof/>
                  <w:sz w:val="24"/>
                  <w:szCs w:val="24"/>
                  <w:lang w:val="es-CO"/>
                </w:rPr>
                <w:t xml:space="preserve"> 10 </w:t>
              </w:r>
            </w:ins>
            <w:ins w:id="164" w:author="Usuario" w:date="2017-12-27T21:24:00Z">
              <w:r>
                <w:rPr>
                  <w:noProof/>
                  <w:sz w:val="24"/>
                  <w:szCs w:val="24"/>
                  <w:lang w:val="es-CO"/>
                </w:rPr>
                <w:t>– 15 – 00.</w:t>
              </w:r>
            </w:ins>
          </w:p>
        </w:tc>
        <w:tc>
          <w:tcPr>
            <w:tcW w:w="4775" w:type="dxa"/>
            <w:tcBorders>
              <w:top w:val="single" w:sz="32" w:space="0" w:color="D9D9D9"/>
              <w:bottom w:val="single" w:sz="32" w:space="0" w:color="D9D9D9"/>
            </w:tcBorders>
            <w:tcPrChange w:id="165" w:author="Usuario" w:date="2017-12-27T21:24:00Z">
              <w:tcPr>
                <w:tcW w:w="4775" w:type="dxa"/>
                <w:gridSpan w:val="2"/>
                <w:tcBorders>
                  <w:top w:val="single" w:sz="32" w:space="0" w:color="D9D9D9"/>
                </w:tcBorders>
              </w:tcPr>
            </w:tcPrChange>
          </w:tcPr>
          <w:p w14:paraId="288DFFFD" w14:textId="2AA986E8" w:rsidR="00A86522" w:rsidRPr="00BD0581" w:rsidRDefault="00D673E2" w:rsidP="00354981">
            <w:pPr>
              <w:pStyle w:val="TableParagraph"/>
              <w:spacing w:line="231" w:lineRule="exact"/>
              <w:jc w:val="center"/>
              <w:rPr>
                <w:ins w:id="166" w:author="Usuario" w:date="2017-12-26T22:16:00Z"/>
                <w:noProof/>
                <w:sz w:val="24"/>
                <w:szCs w:val="24"/>
                <w:lang w:val="es-CO"/>
              </w:rPr>
            </w:pPr>
            <w:ins w:id="167" w:author="Usuario" w:date="2017-12-27T21:24:00Z">
              <w:r>
                <w:rPr>
                  <w:noProof/>
                  <w:sz w:val="24"/>
                  <w:szCs w:val="24"/>
                  <w:lang w:val="es-CO"/>
                </w:rPr>
                <w:t>SERVICIO DE CONSULTORÌA DE NEGOCIOS Y ADMINISTRACIÒN CORPORATIVA.</w:t>
              </w:r>
            </w:ins>
          </w:p>
        </w:tc>
      </w:tr>
      <w:tr w:rsidR="00A86522" w:rsidRPr="002E721D" w14:paraId="34F03AE8" w14:textId="77777777" w:rsidTr="004E2E35">
        <w:trPr>
          <w:trHeight w:hRule="exact" w:val="548"/>
          <w:jc w:val="center"/>
          <w:ins w:id="168" w:author="Usuario" w:date="2017-12-26T22:16:00Z"/>
          <w:trPrChange w:id="169" w:author="Usuario" w:date="2017-12-27T21:19:00Z">
            <w:trPr>
              <w:gridAfter w:val="0"/>
              <w:trHeight w:hRule="exact" w:val="548"/>
            </w:trPr>
          </w:trPrChange>
        </w:trPr>
        <w:tc>
          <w:tcPr>
            <w:tcW w:w="3501" w:type="dxa"/>
            <w:tcBorders>
              <w:top w:val="single" w:sz="32" w:space="0" w:color="D9D9D9"/>
              <w:bottom w:val="single" w:sz="32" w:space="0" w:color="D9D9D9"/>
            </w:tcBorders>
            <w:tcPrChange w:id="170" w:author="Usuario" w:date="2017-12-27T21:19:00Z">
              <w:tcPr>
                <w:tcW w:w="3501" w:type="dxa"/>
                <w:gridSpan w:val="2"/>
                <w:tcBorders>
                  <w:top w:val="single" w:sz="32" w:space="0" w:color="D9D9D9"/>
                </w:tcBorders>
              </w:tcPr>
            </w:tcPrChange>
          </w:tcPr>
          <w:p w14:paraId="101AFD19" w14:textId="75FB0A81" w:rsidR="00A86522" w:rsidRPr="00BD0581" w:rsidRDefault="00D673E2">
            <w:pPr>
              <w:pStyle w:val="TableParagraph"/>
              <w:spacing w:line="231" w:lineRule="exact"/>
              <w:jc w:val="center"/>
              <w:rPr>
                <w:ins w:id="171" w:author="Usuario" w:date="2017-12-26T22:16:00Z"/>
                <w:noProof/>
                <w:sz w:val="24"/>
                <w:szCs w:val="24"/>
                <w:lang w:val="es-CO"/>
              </w:rPr>
            </w:pPr>
            <w:ins w:id="172" w:author="Usuario" w:date="2017-12-27T21:25:00Z">
              <w:r>
                <w:rPr>
                  <w:noProof/>
                  <w:sz w:val="24"/>
                  <w:szCs w:val="24"/>
                  <w:lang w:val="es-CO"/>
                </w:rPr>
                <w:t>80 – 10 – 16 – 00.</w:t>
              </w:r>
            </w:ins>
          </w:p>
        </w:tc>
        <w:tc>
          <w:tcPr>
            <w:tcW w:w="4775" w:type="dxa"/>
            <w:tcBorders>
              <w:top w:val="single" w:sz="32" w:space="0" w:color="D9D9D9"/>
              <w:bottom w:val="single" w:sz="32" w:space="0" w:color="D9D9D9"/>
            </w:tcBorders>
            <w:tcPrChange w:id="173" w:author="Usuario" w:date="2017-12-27T21:19:00Z">
              <w:tcPr>
                <w:tcW w:w="4775" w:type="dxa"/>
                <w:gridSpan w:val="2"/>
                <w:tcBorders>
                  <w:top w:val="single" w:sz="32" w:space="0" w:color="D9D9D9"/>
                </w:tcBorders>
              </w:tcPr>
            </w:tcPrChange>
          </w:tcPr>
          <w:p w14:paraId="766C5470" w14:textId="3ACEF98A" w:rsidR="00A86522" w:rsidRPr="00BD0581" w:rsidRDefault="00D673E2" w:rsidP="00354981">
            <w:pPr>
              <w:pStyle w:val="TableParagraph"/>
              <w:spacing w:line="231" w:lineRule="exact"/>
              <w:jc w:val="center"/>
              <w:rPr>
                <w:ins w:id="174" w:author="Usuario" w:date="2017-12-26T22:16:00Z"/>
                <w:noProof/>
                <w:sz w:val="24"/>
                <w:szCs w:val="24"/>
                <w:lang w:val="es-CO"/>
              </w:rPr>
            </w:pPr>
            <w:ins w:id="175" w:author="Usuario" w:date="2017-12-27T21:25:00Z">
              <w:r>
                <w:rPr>
                  <w:noProof/>
                  <w:sz w:val="24"/>
                  <w:szCs w:val="24"/>
                  <w:lang w:val="es-CO"/>
                </w:rPr>
                <w:t>GERENCIA DE PROYECTOS.</w:t>
              </w:r>
            </w:ins>
          </w:p>
        </w:tc>
      </w:tr>
      <w:tr w:rsidR="00A86522" w:rsidRPr="002E721D" w14:paraId="029185B1" w14:textId="77777777" w:rsidTr="004E2E35">
        <w:trPr>
          <w:trHeight w:hRule="exact" w:val="548"/>
          <w:jc w:val="center"/>
          <w:ins w:id="176" w:author="Usuario" w:date="2017-12-26T22:16:00Z"/>
          <w:trPrChange w:id="177" w:author="Usuario" w:date="2017-12-27T21:19:00Z">
            <w:trPr>
              <w:gridAfter w:val="0"/>
              <w:trHeight w:hRule="exact" w:val="548"/>
            </w:trPr>
          </w:trPrChange>
        </w:trPr>
        <w:tc>
          <w:tcPr>
            <w:tcW w:w="3501" w:type="dxa"/>
            <w:tcBorders>
              <w:top w:val="single" w:sz="32" w:space="0" w:color="D9D9D9"/>
              <w:bottom w:val="single" w:sz="32" w:space="0" w:color="D9D9D9"/>
            </w:tcBorders>
            <w:tcPrChange w:id="178" w:author="Usuario" w:date="2017-12-27T21:19:00Z">
              <w:tcPr>
                <w:tcW w:w="3501" w:type="dxa"/>
                <w:gridSpan w:val="2"/>
                <w:tcBorders>
                  <w:top w:val="single" w:sz="32" w:space="0" w:color="D9D9D9"/>
                </w:tcBorders>
              </w:tcPr>
            </w:tcPrChange>
          </w:tcPr>
          <w:p w14:paraId="0198156F" w14:textId="710BBACD" w:rsidR="00A86522" w:rsidRPr="00BD0581" w:rsidRDefault="00D673E2" w:rsidP="00354981">
            <w:pPr>
              <w:pStyle w:val="TableParagraph"/>
              <w:spacing w:line="231" w:lineRule="exact"/>
              <w:jc w:val="center"/>
              <w:rPr>
                <w:ins w:id="179" w:author="Usuario" w:date="2017-12-26T22:16:00Z"/>
                <w:noProof/>
                <w:sz w:val="24"/>
                <w:szCs w:val="24"/>
                <w:lang w:val="es-CO"/>
              </w:rPr>
            </w:pPr>
            <w:ins w:id="180" w:author="Usuario" w:date="2017-12-27T21:27:00Z">
              <w:r>
                <w:rPr>
                  <w:noProof/>
                  <w:sz w:val="24"/>
                  <w:szCs w:val="24"/>
                  <w:lang w:val="es-CO"/>
                </w:rPr>
                <w:t>77 – 10 – 17 - 00.</w:t>
              </w:r>
            </w:ins>
          </w:p>
        </w:tc>
        <w:tc>
          <w:tcPr>
            <w:tcW w:w="4775" w:type="dxa"/>
            <w:tcBorders>
              <w:top w:val="single" w:sz="32" w:space="0" w:color="D9D9D9"/>
              <w:bottom w:val="single" w:sz="32" w:space="0" w:color="D9D9D9"/>
            </w:tcBorders>
            <w:tcPrChange w:id="181" w:author="Usuario" w:date="2017-12-27T21:19:00Z">
              <w:tcPr>
                <w:tcW w:w="4775" w:type="dxa"/>
                <w:gridSpan w:val="2"/>
                <w:tcBorders>
                  <w:top w:val="single" w:sz="32" w:space="0" w:color="D9D9D9"/>
                </w:tcBorders>
              </w:tcPr>
            </w:tcPrChange>
          </w:tcPr>
          <w:p w14:paraId="427AF839" w14:textId="307EBC9D" w:rsidR="00A86522" w:rsidRPr="00BD0581" w:rsidRDefault="00D673E2" w:rsidP="00354981">
            <w:pPr>
              <w:pStyle w:val="TableParagraph"/>
              <w:spacing w:line="231" w:lineRule="exact"/>
              <w:jc w:val="center"/>
              <w:rPr>
                <w:ins w:id="182" w:author="Usuario" w:date="2017-12-26T22:16:00Z"/>
                <w:noProof/>
                <w:sz w:val="24"/>
                <w:szCs w:val="24"/>
                <w:lang w:val="es-CO"/>
              </w:rPr>
            </w:pPr>
            <w:ins w:id="183" w:author="Usuario" w:date="2017-12-27T21:27:00Z">
              <w:r>
                <w:rPr>
                  <w:noProof/>
                  <w:sz w:val="24"/>
                  <w:szCs w:val="24"/>
                  <w:lang w:val="es-CO"/>
                </w:rPr>
                <w:t>SERVICIO DE ASESORIA AMBIENTAL.</w:t>
              </w:r>
            </w:ins>
          </w:p>
        </w:tc>
      </w:tr>
      <w:tr w:rsidR="00A86522" w:rsidRPr="002E721D" w14:paraId="7DFE68D4" w14:textId="77777777" w:rsidTr="004E2E35">
        <w:trPr>
          <w:trHeight w:hRule="exact" w:val="548"/>
          <w:jc w:val="center"/>
          <w:ins w:id="184" w:author="Usuario" w:date="2017-12-26T22:16:00Z"/>
          <w:trPrChange w:id="185" w:author="Usuario" w:date="2017-12-27T21:19:00Z">
            <w:trPr>
              <w:gridAfter w:val="0"/>
              <w:trHeight w:hRule="exact" w:val="548"/>
            </w:trPr>
          </w:trPrChange>
        </w:trPr>
        <w:tc>
          <w:tcPr>
            <w:tcW w:w="3501" w:type="dxa"/>
            <w:tcBorders>
              <w:top w:val="single" w:sz="32" w:space="0" w:color="D9D9D9"/>
              <w:bottom w:val="single" w:sz="32" w:space="0" w:color="D9D9D9"/>
            </w:tcBorders>
            <w:tcPrChange w:id="186" w:author="Usuario" w:date="2017-12-27T21:19:00Z">
              <w:tcPr>
                <w:tcW w:w="3501" w:type="dxa"/>
                <w:gridSpan w:val="2"/>
                <w:tcBorders>
                  <w:top w:val="single" w:sz="32" w:space="0" w:color="D9D9D9"/>
                </w:tcBorders>
              </w:tcPr>
            </w:tcPrChange>
          </w:tcPr>
          <w:p w14:paraId="3E29A359" w14:textId="7A5F9F2F" w:rsidR="00A86522" w:rsidRPr="00BD0581" w:rsidRDefault="00D673E2">
            <w:pPr>
              <w:pStyle w:val="TableParagraph"/>
              <w:spacing w:line="231" w:lineRule="exact"/>
              <w:jc w:val="center"/>
              <w:rPr>
                <w:ins w:id="187" w:author="Usuario" w:date="2017-12-26T22:16:00Z"/>
                <w:noProof/>
                <w:sz w:val="24"/>
                <w:szCs w:val="24"/>
                <w:lang w:val="es-CO"/>
              </w:rPr>
            </w:pPr>
            <w:ins w:id="188" w:author="Usuario" w:date="2017-12-27T21:28:00Z">
              <w:r>
                <w:rPr>
                  <w:noProof/>
                  <w:sz w:val="24"/>
                  <w:szCs w:val="24"/>
                  <w:lang w:val="es-CO"/>
                </w:rPr>
                <w:t>77 – 10 – 15 – 00.</w:t>
              </w:r>
            </w:ins>
          </w:p>
        </w:tc>
        <w:tc>
          <w:tcPr>
            <w:tcW w:w="4775" w:type="dxa"/>
            <w:tcBorders>
              <w:top w:val="single" w:sz="32" w:space="0" w:color="D9D9D9"/>
              <w:bottom w:val="single" w:sz="32" w:space="0" w:color="D9D9D9"/>
            </w:tcBorders>
            <w:tcPrChange w:id="189" w:author="Usuario" w:date="2017-12-27T21:19:00Z">
              <w:tcPr>
                <w:tcW w:w="4775" w:type="dxa"/>
                <w:gridSpan w:val="2"/>
                <w:tcBorders>
                  <w:top w:val="single" w:sz="32" w:space="0" w:color="D9D9D9"/>
                </w:tcBorders>
              </w:tcPr>
            </w:tcPrChange>
          </w:tcPr>
          <w:p w14:paraId="5E6C5B7B" w14:textId="3744E4E3" w:rsidR="00A86522" w:rsidRPr="00BD0581" w:rsidRDefault="00D673E2" w:rsidP="00354981">
            <w:pPr>
              <w:pStyle w:val="TableParagraph"/>
              <w:spacing w:line="231" w:lineRule="exact"/>
              <w:jc w:val="center"/>
              <w:rPr>
                <w:ins w:id="190" w:author="Usuario" w:date="2017-12-26T22:16:00Z"/>
                <w:noProof/>
                <w:sz w:val="24"/>
                <w:szCs w:val="24"/>
                <w:lang w:val="es-CO"/>
              </w:rPr>
            </w:pPr>
            <w:ins w:id="191" w:author="Usuario" w:date="2017-12-27T21:28:00Z">
              <w:r>
                <w:rPr>
                  <w:noProof/>
                  <w:sz w:val="24"/>
                  <w:szCs w:val="24"/>
                  <w:lang w:val="es-CO"/>
                </w:rPr>
                <w:t>EVALUACIÓN DE IMPACTO AMBIENTAL.</w:t>
              </w:r>
            </w:ins>
          </w:p>
        </w:tc>
      </w:tr>
      <w:tr w:rsidR="00A86522" w:rsidRPr="002E721D" w14:paraId="24C013A7" w14:textId="77777777" w:rsidTr="004E2E35">
        <w:trPr>
          <w:trHeight w:hRule="exact" w:val="548"/>
          <w:jc w:val="center"/>
          <w:ins w:id="192" w:author="Usuario" w:date="2017-12-26T22:16:00Z"/>
          <w:trPrChange w:id="193" w:author="Usuario" w:date="2017-12-27T21:19:00Z">
            <w:trPr>
              <w:gridAfter w:val="0"/>
              <w:trHeight w:hRule="exact" w:val="548"/>
            </w:trPr>
          </w:trPrChange>
        </w:trPr>
        <w:tc>
          <w:tcPr>
            <w:tcW w:w="3501" w:type="dxa"/>
            <w:tcBorders>
              <w:top w:val="single" w:sz="32" w:space="0" w:color="D9D9D9"/>
              <w:bottom w:val="single" w:sz="32" w:space="0" w:color="D9D9D9"/>
            </w:tcBorders>
            <w:tcPrChange w:id="194" w:author="Usuario" w:date="2017-12-27T21:19:00Z">
              <w:tcPr>
                <w:tcW w:w="3501" w:type="dxa"/>
                <w:gridSpan w:val="2"/>
                <w:tcBorders>
                  <w:top w:val="single" w:sz="32" w:space="0" w:color="D9D9D9"/>
                </w:tcBorders>
              </w:tcPr>
            </w:tcPrChange>
          </w:tcPr>
          <w:p w14:paraId="65D6DFED" w14:textId="6EF2F23A" w:rsidR="00A86522" w:rsidRPr="00BD0581" w:rsidRDefault="00D673E2" w:rsidP="00354981">
            <w:pPr>
              <w:pStyle w:val="TableParagraph"/>
              <w:spacing w:line="231" w:lineRule="exact"/>
              <w:jc w:val="center"/>
              <w:rPr>
                <w:ins w:id="195" w:author="Usuario" w:date="2017-12-26T22:16:00Z"/>
                <w:noProof/>
                <w:sz w:val="24"/>
                <w:szCs w:val="24"/>
                <w:lang w:val="es-CO"/>
              </w:rPr>
            </w:pPr>
            <w:ins w:id="196" w:author="Usuario" w:date="2017-12-27T21:28:00Z">
              <w:r>
                <w:rPr>
                  <w:noProof/>
                  <w:sz w:val="24"/>
                  <w:szCs w:val="24"/>
                  <w:lang w:val="es-CO"/>
                </w:rPr>
                <w:t>77 – 10 – 20 – 00.</w:t>
              </w:r>
            </w:ins>
          </w:p>
        </w:tc>
        <w:tc>
          <w:tcPr>
            <w:tcW w:w="4775" w:type="dxa"/>
            <w:tcBorders>
              <w:top w:val="single" w:sz="32" w:space="0" w:color="D9D9D9"/>
              <w:bottom w:val="single" w:sz="32" w:space="0" w:color="D9D9D9"/>
            </w:tcBorders>
            <w:tcPrChange w:id="197" w:author="Usuario" w:date="2017-12-27T21:19:00Z">
              <w:tcPr>
                <w:tcW w:w="4775" w:type="dxa"/>
                <w:gridSpan w:val="2"/>
                <w:tcBorders>
                  <w:top w:val="single" w:sz="32" w:space="0" w:color="D9D9D9"/>
                </w:tcBorders>
              </w:tcPr>
            </w:tcPrChange>
          </w:tcPr>
          <w:p w14:paraId="7F596D39" w14:textId="79438F6E" w:rsidR="00A86522" w:rsidRPr="00BD0581" w:rsidRDefault="00D673E2" w:rsidP="00354981">
            <w:pPr>
              <w:pStyle w:val="TableParagraph"/>
              <w:spacing w:line="231" w:lineRule="exact"/>
              <w:jc w:val="center"/>
              <w:rPr>
                <w:ins w:id="198" w:author="Usuario" w:date="2017-12-26T22:16:00Z"/>
                <w:noProof/>
                <w:sz w:val="24"/>
                <w:szCs w:val="24"/>
                <w:lang w:val="es-CO"/>
              </w:rPr>
            </w:pPr>
            <w:ins w:id="199" w:author="Usuario" w:date="2017-12-27T21:29:00Z">
              <w:r>
                <w:rPr>
                  <w:noProof/>
                  <w:sz w:val="24"/>
                  <w:szCs w:val="24"/>
                  <w:lang w:val="es-CO"/>
                </w:rPr>
                <w:t>SERVICIO DE REPORTE AMBIENTAL.</w:t>
              </w:r>
            </w:ins>
          </w:p>
        </w:tc>
      </w:tr>
    </w:tbl>
    <w:p w14:paraId="216AC204" w14:textId="77777777" w:rsidR="003C1B01" w:rsidRPr="00BD0581" w:rsidRDefault="0053242D" w:rsidP="0053242D">
      <w:pPr>
        <w:pStyle w:val="Ttulo1"/>
        <w:rPr>
          <w:noProof/>
          <w:sz w:val="24"/>
          <w:szCs w:val="24"/>
          <w:lang w:val="es-CO"/>
        </w:rPr>
      </w:pPr>
      <w:r w:rsidRPr="00BD0581">
        <w:rPr>
          <w:sz w:val="24"/>
          <w:szCs w:val="24"/>
          <w:lang w:val="es-CO"/>
        </w:rPr>
        <w:t xml:space="preserve">3.  </w:t>
      </w:r>
      <w:r w:rsidR="00884C27" w:rsidRPr="00BD0581">
        <w:rPr>
          <w:sz w:val="24"/>
          <w:szCs w:val="24"/>
          <w:lang w:val="es-CO"/>
        </w:rPr>
        <w:t>OBJETO</w:t>
      </w:r>
      <w:r w:rsidR="00884C27" w:rsidRPr="00BD0581">
        <w:rPr>
          <w:noProof/>
          <w:sz w:val="24"/>
          <w:szCs w:val="24"/>
          <w:lang w:val="es-CO"/>
        </w:rPr>
        <w:t>:</w:t>
      </w:r>
    </w:p>
    <w:p w14:paraId="17A1CDFA" w14:textId="11489F03" w:rsidR="003C1B01" w:rsidRPr="00BD0581" w:rsidRDefault="00884C27" w:rsidP="005541F1">
      <w:pPr>
        <w:pStyle w:val="Textoindependiente"/>
        <w:rPr>
          <w:noProof/>
          <w:szCs w:val="22"/>
          <w:lang w:val="es-CO"/>
        </w:rPr>
      </w:pPr>
      <w:r w:rsidRPr="00BD0581">
        <w:rPr>
          <w:noProof/>
          <w:lang w:val="es-CO"/>
        </w:rPr>
        <w:t xml:space="preserve">El Municipio requiere contratar la ejecución del proyecto: </w:t>
      </w:r>
      <w:r w:rsidR="00727F9F" w:rsidRPr="00BD0581">
        <w:rPr>
          <w:noProof/>
          <w:szCs w:val="22"/>
          <w:lang w:val="es-CO"/>
        </w:rPr>
        <w:t>“</w:t>
      </w:r>
      <w:ins w:id="200" w:author="Usuario" w:date="2017-12-27T21:29:00Z">
        <w:r w:rsidR="00D673E2" w:rsidRPr="005944B4">
          <w:rPr>
            <w:b/>
            <w:bCs/>
            <w:noProof/>
            <w:spacing w:val="-2"/>
            <w:lang w:val="es-CO"/>
          </w:rPr>
          <w:t>INTERVENTORÍA TÉCNICA, ADMINISTRATIVA, CONTABLE, JURÍDICA, AMBIENTAL Y FINANCIERA DEL PROYECTO DE</w:t>
        </w:r>
        <w:r w:rsidR="00D673E2">
          <w:rPr>
            <w:b/>
            <w:bCs/>
            <w:noProof/>
            <w:spacing w:val="-2"/>
            <w:lang w:val="es-CO"/>
          </w:rPr>
          <w:t xml:space="preserve"> </w:t>
        </w:r>
        <w:r w:rsidR="00D673E2"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ins>
      <w:del w:id="201" w:author="Usuario" w:date="2017-12-27T21:29:00Z">
        <w:r w:rsidR="00727F9F" w:rsidRPr="00BD0581" w:rsidDel="00D673E2">
          <w:rPr>
            <w:bCs/>
            <w:noProof/>
            <w:spacing w:val="-2"/>
            <w:szCs w:val="22"/>
            <w:lang w:val="es-CO"/>
          </w:rPr>
          <w:delText xml:space="preserve">Interventoría técnica, administrativa, contable, jurídica y financiera del proyecto </w:delText>
        </w:r>
        <w:r w:rsidR="00727F9F" w:rsidRPr="00BD0581" w:rsidDel="00D673E2">
          <w:rPr>
            <w:noProof/>
            <w:szCs w:val="22"/>
            <w:lang w:val="es-CO"/>
          </w:rPr>
          <w:delText xml:space="preserve">construccion </w:delText>
        </w:r>
      </w:del>
      <w:del w:id="202" w:author="Usuario" w:date="2017-12-26T22:17:00Z">
        <w:r w:rsidR="00727F9F" w:rsidRPr="00BD0581" w:rsidDel="00A86522">
          <w:rPr>
            <w:noProof/>
            <w:szCs w:val="22"/>
            <w:lang w:val="es-CO"/>
          </w:rPr>
          <w:delText xml:space="preserve">y adecuacion del estadio de la cabecera municipal </w:delText>
        </w:r>
      </w:del>
      <w:del w:id="203" w:author="Usuario" w:date="2017-12-27T21:29:00Z">
        <w:r w:rsidR="00727F9F" w:rsidRPr="00BD0581" w:rsidDel="00D673E2">
          <w:rPr>
            <w:noProof/>
            <w:szCs w:val="22"/>
            <w:lang w:val="es-CO"/>
          </w:rPr>
          <w:delText xml:space="preserve">de Inza financiado con recursos </w:delText>
        </w:r>
      </w:del>
      <w:del w:id="204" w:author="Usuario" w:date="2017-12-26T22:17:00Z">
        <w:r w:rsidR="00727F9F" w:rsidRPr="00A86522" w:rsidDel="00A86522">
          <w:rPr>
            <w:noProof/>
            <w:szCs w:val="22"/>
            <w:highlight w:val="yellow"/>
            <w:lang w:val="es-CO"/>
            <w:rPrChange w:id="205" w:author="Usuario" w:date="2017-12-26T22:17:00Z">
              <w:rPr>
                <w:noProof/>
                <w:szCs w:val="22"/>
                <w:lang w:val="es-CO"/>
              </w:rPr>
            </w:rPrChange>
          </w:rPr>
          <w:delText>SGR</w:delText>
        </w:r>
      </w:del>
      <w:r w:rsidR="00727F9F" w:rsidRPr="00BD0581">
        <w:rPr>
          <w:noProof/>
          <w:szCs w:val="22"/>
          <w:lang w:val="es-CO"/>
        </w:rPr>
        <w:t>”.</w:t>
      </w:r>
    </w:p>
    <w:p w14:paraId="2B882575" w14:textId="30D5600B" w:rsidR="008907FE" w:rsidRPr="00BD0581" w:rsidRDefault="008907FE" w:rsidP="008907FE">
      <w:pPr>
        <w:pStyle w:val="Ttulo2"/>
        <w:rPr>
          <w:noProof/>
          <w:lang w:val="es-CO"/>
        </w:rPr>
      </w:pPr>
      <w:r w:rsidRPr="00BD0581">
        <w:rPr>
          <w:noProof/>
          <w:lang w:val="es-CO"/>
        </w:rPr>
        <w:t>3.1. ESPECIFICACIONES TÉCNICAS D</w:t>
      </w:r>
      <w:ins w:id="206" w:author="Usuario" w:date="2017-12-01T10:43:00Z">
        <w:r w:rsidR="0046197B">
          <w:rPr>
            <w:noProof/>
            <w:lang w:val="es-CO"/>
          </w:rPr>
          <w:t xml:space="preserve"> </w:t>
        </w:r>
      </w:ins>
      <w:r w:rsidRPr="00BD0581">
        <w:rPr>
          <w:noProof/>
          <w:lang w:val="es-CO"/>
        </w:rPr>
        <w:t>EL OBJETO:</w:t>
      </w:r>
    </w:p>
    <w:p w14:paraId="2111D5F8" w14:textId="67475D87" w:rsidR="008907FE" w:rsidRPr="00BD0581" w:rsidRDefault="008907FE" w:rsidP="008907FE">
      <w:pPr>
        <w:pStyle w:val="Textoindependiente"/>
        <w:rPr>
          <w:noProof/>
          <w:lang w:val="es-CO"/>
        </w:rPr>
      </w:pPr>
      <w:r w:rsidRPr="00BD0581">
        <w:rPr>
          <w:noProof/>
          <w:lang w:val="es-CO"/>
        </w:rPr>
        <w:t>Las especificaciones técnicas de obra</w:t>
      </w:r>
      <w:r w:rsidR="002A0C10" w:rsidRPr="00BD0581">
        <w:rPr>
          <w:noProof/>
          <w:lang w:val="es-CO"/>
        </w:rPr>
        <w:t xml:space="preserve"> a realizar la correspondiente interventoria</w:t>
      </w:r>
      <w:r w:rsidRPr="00BD0581">
        <w:rPr>
          <w:noProof/>
          <w:lang w:val="es-CO"/>
        </w:rPr>
        <w:t xml:space="preserve">, están definidas en el Anexo Técnico de la </w:t>
      </w:r>
      <w:r w:rsidR="002A0C10" w:rsidRPr="00BD0581">
        <w:rPr>
          <w:noProof/>
          <w:lang w:val="es-CO"/>
        </w:rPr>
        <w:t>o</w:t>
      </w:r>
      <w:r w:rsidRPr="00BD0581">
        <w:rPr>
          <w:noProof/>
          <w:lang w:val="es-CO"/>
        </w:rPr>
        <w:t>bra</w:t>
      </w:r>
      <w:r w:rsidR="00E40D70" w:rsidRPr="00BD0581">
        <w:rPr>
          <w:noProof/>
          <w:lang w:val="es-CO"/>
        </w:rPr>
        <w:t xml:space="preserve"> a intervenir</w:t>
      </w:r>
      <w:r w:rsidRPr="00BD0581">
        <w:rPr>
          <w:noProof/>
          <w:lang w:val="es-CO"/>
        </w:rPr>
        <w:t>, que hacer parte integral de los Estudios Previos.</w:t>
      </w:r>
    </w:p>
    <w:p w14:paraId="444A441D" w14:textId="77777777" w:rsidR="008907FE" w:rsidRPr="00BD0581" w:rsidRDefault="008907FE" w:rsidP="008907FE">
      <w:pPr>
        <w:pStyle w:val="Textoindependiente"/>
        <w:rPr>
          <w:noProof/>
          <w:lang w:val="es-CO"/>
        </w:rPr>
      </w:pPr>
      <w:r w:rsidRPr="00BD0581">
        <w:rPr>
          <w:noProof/>
          <w:lang w:val="es-CO"/>
        </w:rPr>
        <w:lastRenderedPageBreak/>
        <w:t>La presentación de la oferta lleva implícitos el conocimiento y la aceptación, por parte del proponente, de todas las condiciones conforme a las cuales se ejecutará el contrato, incluyendo las propias del sitio de trabajo, tales como la información social, cultural, técnica, hidrológica, geológica, geomorfológica y sismológica, geotécnica, topográfica y cartográfica, estudios de impacto ambiental, las leyes y normas</w:t>
      </w:r>
      <w:r w:rsidRPr="00BD0581">
        <w:rPr>
          <w:noProof/>
          <w:spacing w:val="50"/>
          <w:lang w:val="es-CO"/>
        </w:rPr>
        <w:t xml:space="preserve"> </w:t>
      </w:r>
      <w:r w:rsidRPr="00BD0581">
        <w:rPr>
          <w:noProof/>
          <w:lang w:val="es-CO"/>
        </w:rPr>
        <w:t>que</w:t>
      </w:r>
      <w:r w:rsidRPr="00BD0581">
        <w:rPr>
          <w:noProof/>
          <w:spacing w:val="51"/>
          <w:lang w:val="es-CO"/>
        </w:rPr>
        <w:t xml:space="preserve"> </w:t>
      </w:r>
      <w:r w:rsidRPr="00BD0581">
        <w:rPr>
          <w:noProof/>
          <w:lang w:val="es-CO"/>
        </w:rPr>
        <w:t>rigen</w:t>
      </w:r>
      <w:r w:rsidRPr="00BD0581">
        <w:rPr>
          <w:noProof/>
          <w:spacing w:val="51"/>
          <w:lang w:val="es-CO"/>
        </w:rPr>
        <w:t xml:space="preserve"> </w:t>
      </w:r>
      <w:r w:rsidRPr="00BD0581">
        <w:rPr>
          <w:noProof/>
          <w:lang w:val="es-CO"/>
        </w:rPr>
        <w:t>para</w:t>
      </w:r>
      <w:r w:rsidRPr="00BD0581">
        <w:rPr>
          <w:noProof/>
          <w:spacing w:val="51"/>
          <w:lang w:val="es-CO"/>
        </w:rPr>
        <w:t xml:space="preserve"> </w:t>
      </w:r>
      <w:r w:rsidRPr="00BD0581">
        <w:rPr>
          <w:noProof/>
          <w:lang w:val="es-CO"/>
        </w:rPr>
        <w:t>la</w:t>
      </w:r>
      <w:r w:rsidRPr="00BD0581">
        <w:rPr>
          <w:noProof/>
          <w:spacing w:val="50"/>
          <w:lang w:val="es-CO"/>
        </w:rPr>
        <w:t xml:space="preserve"> </w:t>
      </w:r>
      <w:r w:rsidRPr="00BD0581">
        <w:rPr>
          <w:noProof/>
          <w:lang w:val="es-CO"/>
        </w:rPr>
        <w:t>región,</w:t>
      </w:r>
      <w:r w:rsidRPr="00BD0581">
        <w:rPr>
          <w:noProof/>
          <w:spacing w:val="50"/>
          <w:lang w:val="es-CO"/>
        </w:rPr>
        <w:t xml:space="preserve"> </w:t>
      </w:r>
      <w:r w:rsidRPr="00BD0581">
        <w:rPr>
          <w:noProof/>
          <w:lang w:val="es-CO"/>
        </w:rPr>
        <w:t>entre</w:t>
      </w:r>
      <w:r w:rsidRPr="00BD0581">
        <w:rPr>
          <w:noProof/>
          <w:spacing w:val="51"/>
          <w:lang w:val="es-CO"/>
        </w:rPr>
        <w:t xml:space="preserve"> </w:t>
      </w:r>
      <w:r w:rsidRPr="00BD0581">
        <w:rPr>
          <w:noProof/>
          <w:lang w:val="es-CO"/>
        </w:rPr>
        <w:t>otras,</w:t>
      </w:r>
      <w:r w:rsidRPr="00BD0581">
        <w:rPr>
          <w:noProof/>
          <w:spacing w:val="51"/>
          <w:lang w:val="es-CO"/>
        </w:rPr>
        <w:t xml:space="preserve"> </w:t>
      </w:r>
      <w:r w:rsidRPr="00BD0581">
        <w:rPr>
          <w:noProof/>
          <w:lang w:val="es-CO"/>
        </w:rPr>
        <w:t>de</w:t>
      </w:r>
      <w:r w:rsidRPr="00BD0581">
        <w:rPr>
          <w:noProof/>
          <w:spacing w:val="51"/>
          <w:lang w:val="es-CO"/>
        </w:rPr>
        <w:t xml:space="preserve"> </w:t>
      </w:r>
      <w:r w:rsidRPr="00BD0581">
        <w:rPr>
          <w:noProof/>
          <w:lang w:val="es-CO"/>
        </w:rPr>
        <w:t>tal manera</w:t>
      </w:r>
      <w:r w:rsidRPr="00BD0581">
        <w:rPr>
          <w:noProof/>
          <w:spacing w:val="50"/>
          <w:lang w:val="es-CO"/>
        </w:rPr>
        <w:t xml:space="preserve"> </w:t>
      </w:r>
      <w:r w:rsidRPr="00BD0581">
        <w:rPr>
          <w:noProof/>
          <w:lang w:val="es-CO"/>
        </w:rPr>
        <w:t>que</w:t>
      </w:r>
      <w:r w:rsidRPr="00BD0581">
        <w:rPr>
          <w:noProof/>
          <w:spacing w:val="51"/>
          <w:lang w:val="es-CO"/>
        </w:rPr>
        <w:t xml:space="preserve"> </w:t>
      </w:r>
      <w:r w:rsidRPr="00BD0581">
        <w:rPr>
          <w:noProof/>
          <w:lang w:val="es-CO"/>
        </w:rPr>
        <w:t>la</w:t>
      </w:r>
      <w:r w:rsidRPr="00BD0581">
        <w:rPr>
          <w:noProof/>
          <w:spacing w:val="50"/>
          <w:lang w:val="es-CO"/>
        </w:rPr>
        <w:t xml:space="preserve"> </w:t>
      </w:r>
      <w:r w:rsidRPr="00BD0581">
        <w:rPr>
          <w:noProof/>
          <w:lang w:val="es-CO"/>
        </w:rPr>
        <w:t>propuesta presentada deberá reflejar la totalidad de los costos en que se incurrirá para alcanzar la realización del objeto del contrato derivado de este proceso de selección.</w:t>
      </w:r>
    </w:p>
    <w:p w14:paraId="7023EF23" w14:textId="4683882B" w:rsidR="008907FE" w:rsidRPr="00BD0581" w:rsidRDefault="008907FE" w:rsidP="008907FE">
      <w:pPr>
        <w:pStyle w:val="Textoindependiente"/>
        <w:rPr>
          <w:noProof/>
          <w:lang w:val="es-CO"/>
        </w:rPr>
      </w:pPr>
      <w:r w:rsidRPr="00BD0581">
        <w:rPr>
          <w:noProof/>
          <w:lang w:val="es-CO"/>
        </w:rPr>
        <w:t xml:space="preserve">El CONTRATISTA, al suscribir </w:t>
      </w:r>
      <w:del w:id="207" w:author="Usuario" w:date="2017-12-27T21:30:00Z">
        <w:r w:rsidRPr="00BD0581" w:rsidDel="00D673E2">
          <w:rPr>
            <w:noProof/>
            <w:lang w:val="es-CO"/>
          </w:rPr>
          <w:delText xml:space="preserve">un </w:delText>
        </w:r>
      </w:del>
      <w:ins w:id="208" w:author="Usuario" w:date="2017-12-27T21:30:00Z">
        <w:r w:rsidR="00D673E2">
          <w:rPr>
            <w:noProof/>
            <w:lang w:val="es-CO"/>
          </w:rPr>
          <w:t>el</w:t>
        </w:r>
        <w:r w:rsidR="00D673E2" w:rsidRPr="00BD0581">
          <w:rPr>
            <w:noProof/>
            <w:lang w:val="es-CO"/>
          </w:rPr>
          <w:t xml:space="preserve"> </w:t>
        </w:r>
      </w:ins>
      <w:r w:rsidRPr="00BD0581">
        <w:rPr>
          <w:noProof/>
          <w:lang w:val="es-CO"/>
        </w:rPr>
        <w:t xml:space="preserve">Contrato con el MUNICIPIO, acepta su responsabilidad de cumplir con todas las Normas, Decretos, Reglamentos y Códigos que regulan la actividad constructora en Colombia y específicamente, en el Municipio de Inzá Cauca. Además, acepta cumplir todas las Normas de Planeación y Urbanismo, las Ambientales y las expedidas por las demás </w:t>
      </w:r>
      <w:del w:id="209" w:author="Usuario" w:date="2017-12-27T21:30:00Z">
        <w:r w:rsidRPr="00BD0581" w:rsidDel="00D673E2">
          <w:rPr>
            <w:noProof/>
            <w:lang w:val="es-CO"/>
          </w:rPr>
          <w:delText xml:space="preserve"> </w:delText>
        </w:r>
      </w:del>
      <w:r w:rsidRPr="00BD0581">
        <w:rPr>
          <w:noProof/>
          <w:lang w:val="es-CO"/>
        </w:rPr>
        <w:t>Empresas de Servicios Públicos y las Nacionales relacionadas con la Seguridad Industrial, Salud Ocupacional, Higiene, Régimen Laboral y similares que estén vigentes durante la ejecución de las Obras</w:t>
      </w:r>
      <w:r w:rsidRPr="00BD0581">
        <w:rPr>
          <w:noProof/>
          <w:spacing w:val="-20"/>
          <w:lang w:val="es-CO"/>
        </w:rPr>
        <w:t xml:space="preserve"> </w:t>
      </w:r>
      <w:r w:rsidRPr="00BD0581">
        <w:rPr>
          <w:noProof/>
          <w:lang w:val="es-CO"/>
        </w:rPr>
        <w:t>contratadas.</w:t>
      </w:r>
    </w:p>
    <w:p w14:paraId="2D9A136B" w14:textId="69D430F5" w:rsidR="008907FE" w:rsidRPr="00BD0581" w:rsidRDefault="008907FE" w:rsidP="008907FE">
      <w:pPr>
        <w:pStyle w:val="Textoindependiente"/>
        <w:rPr>
          <w:noProof/>
          <w:lang w:val="es-CO"/>
        </w:rPr>
      </w:pPr>
      <w:r w:rsidRPr="00BD0581">
        <w:rPr>
          <w:noProof/>
          <w:lang w:val="es-CO"/>
        </w:rPr>
        <w:t xml:space="preserve">El CONTRATISTA es responsable de solicitar de hacer cumplir con las Normas de </w:t>
      </w:r>
      <w:del w:id="210" w:author="Usuario" w:date="2017-12-27T21:30:00Z">
        <w:r w:rsidRPr="00BD0581" w:rsidDel="00D673E2">
          <w:rPr>
            <w:noProof/>
            <w:lang w:val="es-CO"/>
          </w:rPr>
          <w:delText>c</w:delText>
        </w:r>
      </w:del>
      <w:ins w:id="211" w:author="Usuario" w:date="2017-12-27T21:30:00Z">
        <w:r w:rsidR="00D673E2">
          <w:rPr>
            <w:noProof/>
            <w:lang w:val="es-CO"/>
          </w:rPr>
          <w:t>C</w:t>
        </w:r>
      </w:ins>
      <w:r w:rsidRPr="00BD0581">
        <w:rPr>
          <w:noProof/>
          <w:lang w:val="es-CO"/>
        </w:rPr>
        <w:t>onservación Ambiental, en atención a las consideraciones establecidas en el Plan de Manejo Ambiental del Proyecto, si lo hubiere, y responderá por las sanciones que se originen en eventuales violaciones, imprevisiones o incumplimientos de este Plan de Manejo Ambiental, que si existe, declarará conocer y aceptar al momento de presentar la Propuesta y de suscribir el Contrato respectivo.</w:t>
      </w:r>
    </w:p>
    <w:p w14:paraId="0AE7B389" w14:textId="4F282C8F" w:rsidR="008907FE" w:rsidRPr="00BD0581" w:rsidRDefault="008907FE" w:rsidP="008907FE">
      <w:pPr>
        <w:pStyle w:val="Textoindependiente"/>
        <w:rPr>
          <w:noProof/>
          <w:lang w:val="es-CO"/>
        </w:rPr>
      </w:pPr>
      <w:r w:rsidRPr="00BD0581">
        <w:rPr>
          <w:noProof/>
          <w:lang w:val="es-CO"/>
        </w:rPr>
        <w:t>El interventor tendra a disposicion</w:t>
      </w:r>
      <w:ins w:id="212" w:author="Usuario" w:date="2017-12-27T21:31:00Z">
        <w:r w:rsidR="00D673E2">
          <w:rPr>
            <w:noProof/>
            <w:lang w:val="es-CO"/>
          </w:rPr>
          <w:t xml:space="preserve"> toda la información referente entre otras </w:t>
        </w:r>
      </w:ins>
      <w:del w:id="213" w:author="Usuario" w:date="2017-12-27T21:31:00Z">
        <w:r w:rsidRPr="00BD0581" w:rsidDel="00D673E2">
          <w:rPr>
            <w:noProof/>
            <w:lang w:val="es-CO"/>
          </w:rPr>
          <w:delText xml:space="preserve"> e</w:delText>
        </w:r>
      </w:del>
      <w:ins w:id="214" w:author="Usuario" w:date="2017-12-27T21:31:00Z">
        <w:r w:rsidR="00D673E2">
          <w:rPr>
            <w:noProof/>
            <w:lang w:val="es-CO"/>
          </w:rPr>
          <w:t>a</w:t>
        </w:r>
      </w:ins>
      <w:r w:rsidRPr="00BD0581">
        <w:rPr>
          <w:noProof/>
          <w:lang w:val="es-CO"/>
        </w:rPr>
        <w:t>l presupuesto de obra, los análisis de precios unitarios, que serán la base técnica del proceso, los cuales pueden ser consultados en la Oficina de Planeación y Obras Públicas del Municipio.</w:t>
      </w:r>
    </w:p>
    <w:p w14:paraId="75DF4311" w14:textId="31745840" w:rsidR="008907FE" w:rsidRPr="00BD0581" w:rsidRDefault="008907FE" w:rsidP="008907FE">
      <w:pPr>
        <w:pStyle w:val="Ttulo3"/>
        <w:rPr>
          <w:noProof/>
          <w:lang w:val="es-CO"/>
        </w:rPr>
      </w:pPr>
      <w:r w:rsidRPr="00BD0581">
        <w:rPr>
          <w:noProof/>
          <w:lang w:val="es-CO"/>
        </w:rPr>
        <w:t>3.1.1.  Autocontrol:</w:t>
      </w:r>
    </w:p>
    <w:p w14:paraId="111CDB24" w14:textId="7C68A6B4" w:rsidR="008907FE" w:rsidRPr="00BD0581" w:rsidRDefault="008907FE" w:rsidP="008907FE">
      <w:pPr>
        <w:pStyle w:val="Textoindependiente"/>
        <w:rPr>
          <w:noProof/>
          <w:lang w:val="es-CO"/>
        </w:rPr>
      </w:pPr>
      <w:r w:rsidRPr="00BD0581">
        <w:rPr>
          <w:noProof/>
          <w:lang w:val="es-CO"/>
        </w:rPr>
        <w:t>El interventor deberá contar con personal calificado e idóneo para tales labores, con la debida protección física acordes a las condiciones especiales del lugar de trabajo, previamente aprobado por el Interventor, que le permita realizar todas las actividades con el menor riesgo en su integridad personal. Los materiales deben ser con las calidades exigidas y autorizadas por el Interventor.</w:t>
      </w:r>
    </w:p>
    <w:p w14:paraId="1B0FA037" w14:textId="23FBBAD2" w:rsidR="008907FE" w:rsidRPr="00BD0581" w:rsidRDefault="008907FE" w:rsidP="008907FE">
      <w:pPr>
        <w:pStyle w:val="Ttulo3"/>
        <w:rPr>
          <w:noProof/>
          <w:lang w:val="es-CO"/>
        </w:rPr>
      </w:pPr>
      <w:r w:rsidRPr="00BD0581">
        <w:rPr>
          <w:noProof/>
          <w:lang w:val="es-CO"/>
        </w:rPr>
        <w:lastRenderedPageBreak/>
        <w:t xml:space="preserve">3.1.1.2.  Seguridad industrial: </w:t>
      </w:r>
    </w:p>
    <w:p w14:paraId="418210EF" w14:textId="77777777" w:rsidR="008907FE" w:rsidRPr="00BD0581" w:rsidRDefault="008907FE" w:rsidP="008907FE">
      <w:pPr>
        <w:pStyle w:val="Textoindependiente"/>
        <w:rPr>
          <w:noProof/>
          <w:lang w:val="es-CO"/>
        </w:rPr>
      </w:pPr>
      <w:r w:rsidRPr="00BD0581">
        <w:rPr>
          <w:noProof/>
          <w:lang w:val="es-CO"/>
        </w:rPr>
        <w:t>Garantizar el cumplimiento de las normas vigentes sobre seguridad industrial para la ejecución del contrato, en especial en cuanto guarda relación con:</w:t>
      </w:r>
    </w:p>
    <w:p w14:paraId="35D06815" w14:textId="77777777" w:rsidR="008907FE" w:rsidRPr="00BD0581" w:rsidRDefault="008907FE" w:rsidP="008907FE">
      <w:pPr>
        <w:pStyle w:val="Textoindependiente"/>
        <w:rPr>
          <w:noProof/>
          <w:lang w:val="es-CO"/>
        </w:rPr>
      </w:pPr>
      <w:r w:rsidRPr="00BD0581">
        <w:rPr>
          <w:noProof/>
          <w:lang w:val="es-CO"/>
        </w:rPr>
        <w:t xml:space="preserve">- Elementos de seguridad </w:t>
      </w:r>
      <w:r w:rsidRPr="00BD0581">
        <w:rPr>
          <w:lang w:val="es-CO"/>
        </w:rPr>
        <w:t>industrial</w:t>
      </w:r>
      <w:r w:rsidRPr="00BD0581">
        <w:rPr>
          <w:noProof/>
          <w:lang w:val="es-CO"/>
        </w:rPr>
        <w:t xml:space="preserve"> necesarios para la totalidad del personal que interviene en las actividades de obra.</w:t>
      </w:r>
    </w:p>
    <w:p w14:paraId="1735BD81" w14:textId="77777777" w:rsidR="008907FE" w:rsidRPr="00BD0581" w:rsidRDefault="008907FE" w:rsidP="008907FE">
      <w:pPr>
        <w:pStyle w:val="Textoindependiente"/>
        <w:rPr>
          <w:noProof/>
          <w:lang w:val="es-CO"/>
        </w:rPr>
      </w:pPr>
      <w:r w:rsidRPr="00BD0581">
        <w:rPr>
          <w:noProof/>
          <w:lang w:val="es-CO"/>
        </w:rPr>
        <w:t xml:space="preserve">- Manipulación de equipos, </w:t>
      </w:r>
      <w:r w:rsidRPr="00BD0581">
        <w:rPr>
          <w:lang w:val="es-CO"/>
        </w:rPr>
        <w:t>herramientas</w:t>
      </w:r>
      <w:r w:rsidRPr="00BD0581">
        <w:rPr>
          <w:noProof/>
          <w:lang w:val="es-CO"/>
        </w:rPr>
        <w:t>, combustibles y todos los elementos que se utilicen para el cumplimiento del objeto contractual.</w:t>
      </w:r>
    </w:p>
    <w:p w14:paraId="03B3C978" w14:textId="77777777" w:rsidR="008907FE" w:rsidRPr="00BD0581" w:rsidRDefault="008907FE" w:rsidP="008907FE">
      <w:pPr>
        <w:pStyle w:val="Textoindependiente"/>
        <w:rPr>
          <w:noProof/>
          <w:lang w:val="es-CO"/>
        </w:rPr>
      </w:pPr>
      <w:r w:rsidRPr="00BD0581">
        <w:rPr>
          <w:noProof/>
          <w:lang w:val="es-CO"/>
        </w:rPr>
        <w:t>El contratista, deberá instalar una valla informativa en el sitio de la obra  de acuerdo al modelo suministrado por la entidad; el valor de la misma se debe contemplar en los costos indirectos de la obra.</w:t>
      </w:r>
    </w:p>
    <w:p w14:paraId="2344BEA3" w14:textId="698BA2FB" w:rsidR="008907FE" w:rsidRPr="00BD0581" w:rsidRDefault="008907FE" w:rsidP="008907FE">
      <w:pPr>
        <w:pStyle w:val="Ttulo2"/>
        <w:rPr>
          <w:noProof/>
          <w:lang w:val="es-CO"/>
        </w:rPr>
      </w:pPr>
      <w:r w:rsidRPr="00BD0581">
        <w:rPr>
          <w:noProof/>
          <w:lang w:val="es-CO"/>
        </w:rPr>
        <w:t xml:space="preserve">3.2.  </w:t>
      </w:r>
      <w:r w:rsidRPr="00BD0581">
        <w:rPr>
          <w:lang w:val="es-CO"/>
        </w:rPr>
        <w:t>ESPECIFICACIONES</w:t>
      </w:r>
      <w:r w:rsidRPr="00BD0581">
        <w:rPr>
          <w:noProof/>
          <w:lang w:val="es-CO"/>
        </w:rPr>
        <w:t xml:space="preserve"> ESENCIALES DEL OBJETO:</w:t>
      </w:r>
    </w:p>
    <w:p w14:paraId="1F5235FA" w14:textId="58B36685" w:rsidR="008907FE" w:rsidRPr="00BD0581" w:rsidRDefault="008907FE" w:rsidP="008907FE">
      <w:pPr>
        <w:pStyle w:val="Textoindependiente"/>
        <w:rPr>
          <w:noProof/>
          <w:lang w:val="es-CO"/>
        </w:rPr>
      </w:pPr>
      <w:r w:rsidRPr="00BD0581">
        <w:rPr>
          <w:noProof/>
          <w:lang w:val="es-CO"/>
        </w:rPr>
        <w:t>Las especificaciones a utilizar, se ejecutarán conforme a lo estipulado en las Normas Técnicas (ICONTEC), las contempladas en el Código Colombiano de Construcciones Sismo Resistente NSR 10, las de los planos que se suministren en el desarrollo de la obra, donde se definan los componentes básicos de cada actividad, estas especificaciones serán la base  para la descripción, ejecución y forma de pago de cada uno de los ítems, del proceso licitatorio y las especificaciones concertadas p</w:t>
      </w:r>
      <w:r w:rsidR="00B01A64" w:rsidRPr="00BD0581">
        <w:rPr>
          <w:noProof/>
          <w:lang w:val="es-CO"/>
        </w:rPr>
        <w:t>reviamente con LA INTERVENTORÌA</w:t>
      </w:r>
      <w:r w:rsidRPr="00BD0581">
        <w:rPr>
          <w:noProof/>
          <w:lang w:val="es-CO"/>
        </w:rPr>
        <w:t xml:space="preserve"> del Contrato y EL</w:t>
      </w:r>
      <w:r w:rsidRPr="00BD0581">
        <w:rPr>
          <w:noProof/>
          <w:spacing w:val="-13"/>
          <w:lang w:val="es-CO"/>
        </w:rPr>
        <w:t xml:space="preserve"> </w:t>
      </w:r>
      <w:r w:rsidRPr="00BD0581">
        <w:rPr>
          <w:noProof/>
          <w:lang w:val="es-CO"/>
        </w:rPr>
        <w:t>MUNICIPIO.</w:t>
      </w:r>
    </w:p>
    <w:p w14:paraId="2FED8B97" w14:textId="7570E669" w:rsidR="008907FE" w:rsidRPr="00BD0581" w:rsidRDefault="008907FE" w:rsidP="008907FE">
      <w:pPr>
        <w:pStyle w:val="Textoindependiente"/>
        <w:rPr>
          <w:noProof/>
          <w:lang w:val="es-CO"/>
        </w:rPr>
      </w:pPr>
      <w:r w:rsidRPr="00BD0581">
        <w:rPr>
          <w:noProof/>
          <w:lang w:val="es-CO"/>
        </w:rPr>
        <w:t xml:space="preserve">Cuando no se haga referencia a alguna norma específica o en alguna  eventualidad especial que impida el cumplimiento de las normas relacionadas anteriormente, la </w:t>
      </w:r>
      <w:r w:rsidR="00B01A64" w:rsidRPr="00BD0581">
        <w:rPr>
          <w:noProof/>
          <w:lang w:val="es-CO"/>
        </w:rPr>
        <w:t xml:space="preserve">interventoria de la </w:t>
      </w:r>
      <w:r w:rsidRPr="00BD0581">
        <w:rPr>
          <w:noProof/>
          <w:lang w:val="es-CO"/>
        </w:rPr>
        <w:t>obra y los elementos suministrados por el contratista deberán cumplir los requisitos de las normas aplicables que se mencionan en el siguiente orden de</w:t>
      </w:r>
      <w:r w:rsidRPr="00BD0581">
        <w:rPr>
          <w:noProof/>
          <w:spacing w:val="-11"/>
          <w:lang w:val="es-CO"/>
        </w:rPr>
        <w:t xml:space="preserve"> </w:t>
      </w:r>
      <w:r w:rsidRPr="00BD0581">
        <w:rPr>
          <w:noProof/>
          <w:lang w:val="es-CO"/>
        </w:rPr>
        <w:t>prioridades:</w:t>
      </w:r>
    </w:p>
    <w:tbl>
      <w:tblPr>
        <w:tblStyle w:val="TableNormal"/>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19"/>
        <w:gridCol w:w="2310"/>
      </w:tblGrid>
      <w:tr w:rsidR="008907FE" w:rsidRPr="00BD0581" w14:paraId="4EC2BB7A" w14:textId="77777777" w:rsidTr="00382808">
        <w:trPr>
          <w:trHeight w:hRule="exact" w:val="562"/>
        </w:trPr>
        <w:tc>
          <w:tcPr>
            <w:tcW w:w="6519" w:type="dxa"/>
          </w:tcPr>
          <w:p w14:paraId="4710FC8B" w14:textId="77777777" w:rsidR="008907FE" w:rsidRPr="00BD0581" w:rsidRDefault="008907FE" w:rsidP="00382808">
            <w:pPr>
              <w:pStyle w:val="TableParagraph"/>
              <w:tabs>
                <w:tab w:val="left" w:pos="1273"/>
                <w:tab w:val="left" w:pos="2880"/>
                <w:tab w:val="left" w:pos="3477"/>
              </w:tabs>
              <w:ind w:left="567"/>
              <w:rPr>
                <w:noProof/>
                <w:sz w:val="24"/>
                <w:szCs w:val="24"/>
                <w:lang w:val="es-CO"/>
              </w:rPr>
            </w:pPr>
            <w:r w:rsidRPr="00BD0581">
              <w:rPr>
                <w:noProof/>
                <w:sz w:val="24"/>
                <w:szCs w:val="24"/>
                <w:lang w:val="es-CO"/>
              </w:rPr>
              <w:t>Instituto</w:t>
            </w:r>
            <w:r w:rsidRPr="00BD0581">
              <w:rPr>
                <w:noProof/>
                <w:sz w:val="24"/>
                <w:szCs w:val="24"/>
                <w:lang w:val="es-CO"/>
              </w:rPr>
              <w:tab/>
              <w:t>Colombiano</w:t>
            </w:r>
            <w:r w:rsidRPr="00BD0581">
              <w:rPr>
                <w:noProof/>
                <w:sz w:val="24"/>
                <w:szCs w:val="24"/>
                <w:lang w:val="es-CO"/>
              </w:rPr>
              <w:tab/>
              <w:t>de</w:t>
            </w:r>
            <w:r w:rsidRPr="00BD0581">
              <w:rPr>
                <w:noProof/>
                <w:sz w:val="24"/>
                <w:szCs w:val="24"/>
                <w:lang w:val="es-CO"/>
              </w:rPr>
              <w:tab/>
              <w:t>Normas Técnicas</w:t>
            </w:r>
          </w:p>
        </w:tc>
        <w:tc>
          <w:tcPr>
            <w:tcW w:w="2310" w:type="dxa"/>
          </w:tcPr>
          <w:p w14:paraId="71B52E6B" w14:textId="77777777" w:rsidR="008907FE" w:rsidRPr="00BD0581" w:rsidRDefault="008907FE" w:rsidP="00382808">
            <w:pPr>
              <w:pStyle w:val="TableParagraph"/>
              <w:spacing w:line="272" w:lineRule="exact"/>
              <w:ind w:left="567"/>
              <w:rPr>
                <w:noProof/>
                <w:sz w:val="24"/>
                <w:szCs w:val="24"/>
                <w:lang w:val="es-CO"/>
              </w:rPr>
            </w:pPr>
            <w:r w:rsidRPr="00BD0581">
              <w:rPr>
                <w:noProof/>
                <w:sz w:val="24"/>
                <w:szCs w:val="24"/>
                <w:lang w:val="es-CO"/>
              </w:rPr>
              <w:t>ICONTEC</w:t>
            </w:r>
          </w:p>
        </w:tc>
      </w:tr>
      <w:tr w:rsidR="008907FE" w:rsidRPr="00BD0581" w14:paraId="35E22F21" w14:textId="77777777" w:rsidTr="00382808">
        <w:trPr>
          <w:trHeight w:hRule="exact" w:val="562"/>
        </w:trPr>
        <w:tc>
          <w:tcPr>
            <w:tcW w:w="6519" w:type="dxa"/>
          </w:tcPr>
          <w:p w14:paraId="1F9F13DC" w14:textId="77777777" w:rsidR="008907FE" w:rsidRPr="00BD0581" w:rsidRDefault="008907FE" w:rsidP="00382808">
            <w:pPr>
              <w:pStyle w:val="TableParagraph"/>
              <w:tabs>
                <w:tab w:val="left" w:pos="1354"/>
                <w:tab w:val="left" w:pos="2376"/>
                <w:tab w:val="left" w:pos="2894"/>
                <w:tab w:val="left" w:pos="3918"/>
              </w:tabs>
              <w:ind w:left="567"/>
              <w:rPr>
                <w:noProof/>
                <w:sz w:val="24"/>
                <w:szCs w:val="24"/>
              </w:rPr>
            </w:pPr>
            <w:r w:rsidRPr="00BD0581">
              <w:rPr>
                <w:noProof/>
                <w:sz w:val="24"/>
                <w:szCs w:val="24"/>
              </w:rPr>
              <w:lastRenderedPageBreak/>
              <w:t>American</w:t>
            </w:r>
            <w:r w:rsidRPr="00BD0581">
              <w:rPr>
                <w:noProof/>
                <w:sz w:val="24"/>
                <w:szCs w:val="24"/>
              </w:rPr>
              <w:tab/>
              <w:t>Society</w:t>
            </w:r>
            <w:r w:rsidRPr="00BD0581">
              <w:rPr>
                <w:noProof/>
                <w:sz w:val="24"/>
                <w:szCs w:val="24"/>
              </w:rPr>
              <w:tab/>
              <w:t>for</w:t>
            </w:r>
            <w:r w:rsidRPr="00BD0581">
              <w:rPr>
                <w:noProof/>
                <w:sz w:val="24"/>
                <w:szCs w:val="24"/>
              </w:rPr>
              <w:tab/>
              <w:t>Testing</w:t>
            </w:r>
            <w:r w:rsidRPr="00BD0581">
              <w:rPr>
                <w:noProof/>
                <w:sz w:val="24"/>
                <w:szCs w:val="24"/>
              </w:rPr>
              <w:tab/>
              <w:t>and</w:t>
            </w:r>
            <w:r w:rsidRPr="00BD0581">
              <w:rPr>
                <w:noProof/>
                <w:w w:val="99"/>
                <w:sz w:val="24"/>
                <w:szCs w:val="24"/>
              </w:rPr>
              <w:t xml:space="preserve"> </w:t>
            </w:r>
            <w:r w:rsidRPr="00BD0581">
              <w:rPr>
                <w:noProof/>
                <w:sz w:val="24"/>
                <w:szCs w:val="24"/>
              </w:rPr>
              <w:t>Materials</w:t>
            </w:r>
          </w:p>
        </w:tc>
        <w:tc>
          <w:tcPr>
            <w:tcW w:w="2310" w:type="dxa"/>
          </w:tcPr>
          <w:p w14:paraId="34C99EE9" w14:textId="77777777" w:rsidR="008907FE" w:rsidRPr="00BD0581" w:rsidRDefault="008907FE" w:rsidP="00382808">
            <w:pPr>
              <w:pStyle w:val="TableParagraph"/>
              <w:spacing w:line="272" w:lineRule="exact"/>
              <w:ind w:left="567"/>
              <w:rPr>
                <w:noProof/>
                <w:sz w:val="24"/>
                <w:szCs w:val="24"/>
                <w:lang w:val="es-CO"/>
              </w:rPr>
            </w:pPr>
            <w:r w:rsidRPr="00BD0581">
              <w:rPr>
                <w:noProof/>
                <w:sz w:val="24"/>
                <w:szCs w:val="24"/>
                <w:lang w:val="es-CO"/>
              </w:rPr>
              <w:t>ASTM</w:t>
            </w:r>
          </w:p>
        </w:tc>
      </w:tr>
      <w:tr w:rsidR="008907FE" w:rsidRPr="00BD0581" w14:paraId="35785C98" w14:textId="77777777" w:rsidTr="00382808">
        <w:trPr>
          <w:trHeight w:hRule="exact" w:val="286"/>
        </w:trPr>
        <w:tc>
          <w:tcPr>
            <w:tcW w:w="6519" w:type="dxa"/>
          </w:tcPr>
          <w:p w14:paraId="4136E0B3" w14:textId="77777777" w:rsidR="008907FE" w:rsidRPr="00BD0581" w:rsidRDefault="008907FE" w:rsidP="00382808">
            <w:pPr>
              <w:pStyle w:val="TableParagraph"/>
              <w:spacing w:line="274" w:lineRule="exact"/>
              <w:ind w:left="567"/>
              <w:rPr>
                <w:noProof/>
                <w:sz w:val="24"/>
                <w:szCs w:val="24"/>
                <w:lang w:val="es-CO"/>
              </w:rPr>
            </w:pPr>
            <w:r w:rsidRPr="00BD0581">
              <w:rPr>
                <w:noProof/>
                <w:sz w:val="24"/>
                <w:szCs w:val="24"/>
                <w:lang w:val="es-CO"/>
              </w:rPr>
              <w:t>American Concrete Institute</w:t>
            </w:r>
          </w:p>
        </w:tc>
        <w:tc>
          <w:tcPr>
            <w:tcW w:w="2310" w:type="dxa"/>
          </w:tcPr>
          <w:p w14:paraId="71571974" w14:textId="77777777" w:rsidR="008907FE" w:rsidRPr="00BD0581" w:rsidRDefault="008907FE" w:rsidP="00382808">
            <w:pPr>
              <w:pStyle w:val="TableParagraph"/>
              <w:spacing w:line="274" w:lineRule="exact"/>
              <w:ind w:left="567"/>
              <w:rPr>
                <w:noProof/>
                <w:sz w:val="24"/>
                <w:szCs w:val="24"/>
                <w:lang w:val="es-CO"/>
              </w:rPr>
            </w:pPr>
            <w:r w:rsidRPr="00BD0581">
              <w:rPr>
                <w:noProof/>
                <w:sz w:val="24"/>
                <w:szCs w:val="24"/>
                <w:lang w:val="es-CO"/>
              </w:rPr>
              <w:t>ACI</w:t>
            </w:r>
          </w:p>
        </w:tc>
      </w:tr>
      <w:tr w:rsidR="008907FE" w:rsidRPr="00BD0581" w14:paraId="62E077EE" w14:textId="77777777" w:rsidTr="00382808">
        <w:trPr>
          <w:trHeight w:hRule="exact" w:val="288"/>
        </w:trPr>
        <w:tc>
          <w:tcPr>
            <w:tcW w:w="6519" w:type="dxa"/>
          </w:tcPr>
          <w:p w14:paraId="65850ACF" w14:textId="77777777" w:rsidR="008907FE" w:rsidRPr="00BD0581" w:rsidRDefault="008907FE" w:rsidP="00382808">
            <w:pPr>
              <w:pStyle w:val="TableParagraph"/>
              <w:spacing w:line="274" w:lineRule="exact"/>
              <w:ind w:left="567"/>
              <w:rPr>
                <w:noProof/>
                <w:sz w:val="24"/>
                <w:szCs w:val="24"/>
                <w:lang w:val="es-CO"/>
              </w:rPr>
            </w:pPr>
            <w:r w:rsidRPr="00BD0581">
              <w:rPr>
                <w:noProof/>
                <w:sz w:val="24"/>
                <w:szCs w:val="24"/>
                <w:lang w:val="es-CO"/>
              </w:rPr>
              <w:t>Portland Cement Association</w:t>
            </w:r>
          </w:p>
        </w:tc>
        <w:tc>
          <w:tcPr>
            <w:tcW w:w="2310" w:type="dxa"/>
          </w:tcPr>
          <w:p w14:paraId="3BFC8E00" w14:textId="77777777" w:rsidR="008907FE" w:rsidRPr="00BD0581" w:rsidRDefault="008907FE" w:rsidP="00382808">
            <w:pPr>
              <w:pStyle w:val="TableParagraph"/>
              <w:spacing w:line="274" w:lineRule="exact"/>
              <w:ind w:left="567"/>
              <w:rPr>
                <w:noProof/>
                <w:sz w:val="24"/>
                <w:szCs w:val="24"/>
                <w:lang w:val="es-CO"/>
              </w:rPr>
            </w:pPr>
            <w:r w:rsidRPr="00BD0581">
              <w:rPr>
                <w:noProof/>
                <w:sz w:val="24"/>
                <w:szCs w:val="24"/>
                <w:lang w:val="es-CO"/>
              </w:rPr>
              <w:t>PCA</w:t>
            </w:r>
          </w:p>
        </w:tc>
      </w:tr>
    </w:tbl>
    <w:p w14:paraId="5865CECF" w14:textId="77777777" w:rsidR="008907FE" w:rsidRPr="00BD0581" w:rsidRDefault="008907FE" w:rsidP="008907FE">
      <w:pPr>
        <w:pStyle w:val="Textoindependiente"/>
        <w:rPr>
          <w:noProof/>
          <w:lang w:val="es-CO"/>
        </w:rPr>
      </w:pPr>
    </w:p>
    <w:p w14:paraId="54BBC3E0" w14:textId="77777777" w:rsidR="008907FE" w:rsidRPr="00BD0581" w:rsidRDefault="008907FE" w:rsidP="008907FE">
      <w:pPr>
        <w:pStyle w:val="Textoindependiente"/>
        <w:rPr>
          <w:noProof/>
          <w:lang w:val="es-CO"/>
        </w:rPr>
      </w:pPr>
      <w:r w:rsidRPr="00BD0581">
        <w:rPr>
          <w:noProof/>
          <w:lang w:val="es-CO"/>
        </w:rPr>
        <w:t>En caso de discrepancias entre las especificaciones, el contratista informará sobre ello al Interventor, quien decidirá conjuntamente con el municipio y con la Secretaría de Planeación del municipio, sobre la prelación entre estos documentos.</w:t>
      </w:r>
    </w:p>
    <w:p w14:paraId="3405D5E6" w14:textId="62457FF0" w:rsidR="008907FE" w:rsidRPr="00BD0581" w:rsidRDefault="008907FE" w:rsidP="008907FE">
      <w:pPr>
        <w:pStyle w:val="Ttulo1"/>
        <w:jc w:val="left"/>
        <w:rPr>
          <w:noProof/>
          <w:lang w:val="es-CO"/>
        </w:rPr>
      </w:pPr>
      <w:r w:rsidRPr="00BD0581">
        <w:rPr>
          <w:noProof/>
          <w:sz w:val="24"/>
          <w:szCs w:val="24"/>
          <w:lang w:val="es-CO"/>
        </w:rPr>
        <w:t>3.3</w:t>
      </w:r>
      <w:r w:rsidRPr="00BD0581">
        <w:rPr>
          <w:noProof/>
          <w:lang w:val="es-CO"/>
        </w:rPr>
        <w:t xml:space="preserve"> </w:t>
      </w:r>
      <w:r w:rsidRPr="00BD0581">
        <w:rPr>
          <w:noProof/>
          <w:sz w:val="24"/>
          <w:szCs w:val="24"/>
          <w:lang w:val="es-CO"/>
        </w:rPr>
        <w:t>PERMISOS Y LICENCIAS PARA LA EJECUCIÓN</w:t>
      </w:r>
    </w:p>
    <w:p w14:paraId="5EEBABCC" w14:textId="07445225" w:rsidR="008907FE" w:rsidRPr="00BD0581" w:rsidRDefault="008907FE" w:rsidP="008907FE">
      <w:pPr>
        <w:pStyle w:val="Textoindependiente"/>
        <w:rPr>
          <w:noProof/>
          <w:lang w:val="es-CO"/>
        </w:rPr>
      </w:pPr>
      <w:r w:rsidRPr="00BD0581">
        <w:rPr>
          <w:noProof/>
          <w:lang w:val="es-CO"/>
        </w:rPr>
        <w:t xml:space="preserve">Por </w:t>
      </w:r>
      <w:r w:rsidRPr="00BD0581">
        <w:rPr>
          <w:lang w:val="es-CO"/>
        </w:rPr>
        <w:t>tratarse</w:t>
      </w:r>
      <w:r w:rsidRPr="00BD0581">
        <w:rPr>
          <w:noProof/>
          <w:lang w:val="es-CO"/>
        </w:rPr>
        <w:t xml:space="preserve"> de ejecución de </w:t>
      </w:r>
      <w:r w:rsidR="00B01A64" w:rsidRPr="00BD0581">
        <w:rPr>
          <w:noProof/>
          <w:lang w:val="es-CO"/>
        </w:rPr>
        <w:t xml:space="preserve">interventoria de </w:t>
      </w:r>
      <w:r w:rsidRPr="00BD0581">
        <w:rPr>
          <w:noProof/>
          <w:lang w:val="es-CO"/>
        </w:rPr>
        <w:t>obras de adecuación de infraestructura social no requiere de permisos y licencias y se realizará ajustado a las normas ambientales vigentes en Colombia.</w:t>
      </w:r>
    </w:p>
    <w:p w14:paraId="630FFCA1" w14:textId="489C807F" w:rsidR="00B01A64" w:rsidRPr="00BD0581" w:rsidDel="00E707C5" w:rsidRDefault="00B01A64" w:rsidP="008907FE">
      <w:pPr>
        <w:pStyle w:val="Textoindependiente"/>
        <w:rPr>
          <w:del w:id="215" w:author="Usuario" w:date="2017-12-26T22:22:00Z"/>
          <w:noProof/>
          <w:lang w:val="es-CO"/>
        </w:rPr>
      </w:pPr>
    </w:p>
    <w:p w14:paraId="775B8640" w14:textId="36FA68CC" w:rsidR="00B01A64" w:rsidRPr="00BD0581" w:rsidDel="00E707C5" w:rsidRDefault="00B01A64" w:rsidP="008907FE">
      <w:pPr>
        <w:pStyle w:val="Textoindependiente"/>
        <w:rPr>
          <w:del w:id="216" w:author="Usuario" w:date="2017-12-26T22:22:00Z"/>
          <w:noProof/>
          <w:lang w:val="es-CO"/>
        </w:rPr>
      </w:pPr>
    </w:p>
    <w:p w14:paraId="594E7590" w14:textId="5D3DFAE2" w:rsidR="008F4EBB" w:rsidRPr="00BD0581" w:rsidRDefault="008F4EBB" w:rsidP="008F4EBB">
      <w:pPr>
        <w:pStyle w:val="Ttulo1"/>
        <w:jc w:val="left"/>
        <w:rPr>
          <w:noProof/>
          <w:sz w:val="24"/>
          <w:szCs w:val="24"/>
          <w:lang w:val="es-CO"/>
        </w:rPr>
      </w:pPr>
      <w:r w:rsidRPr="00BD0581">
        <w:rPr>
          <w:noProof/>
          <w:sz w:val="24"/>
          <w:szCs w:val="24"/>
          <w:lang w:val="es-CO"/>
        </w:rPr>
        <w:t>3.4 DOCUMENTOS TECNICOS PARA EL DESARROLLO DEL PROYECTO</w:t>
      </w:r>
    </w:p>
    <w:p w14:paraId="3200EC88" w14:textId="77777777" w:rsidR="008F4EBB" w:rsidRPr="00BD0581" w:rsidRDefault="008F4EBB" w:rsidP="008F4EBB">
      <w:pPr>
        <w:pStyle w:val="Textoindependiente"/>
        <w:rPr>
          <w:noProof/>
          <w:lang w:val="es-CO"/>
        </w:rPr>
      </w:pPr>
      <w:r w:rsidRPr="00BD0581">
        <w:rPr>
          <w:noProof/>
          <w:lang w:val="es-CO"/>
        </w:rPr>
        <w:t xml:space="preserve">El proyecto incluye estudio de suelos, estudio topográfico del lote, diseños estructural y sanitario, </w:t>
      </w:r>
      <w:r w:rsidRPr="00BD0581">
        <w:rPr>
          <w:lang w:val="es-CO"/>
        </w:rPr>
        <w:t>presupuesto</w:t>
      </w:r>
      <w:r w:rsidRPr="00BD0581">
        <w:rPr>
          <w:noProof/>
          <w:lang w:val="es-CO"/>
        </w:rPr>
        <w:t xml:space="preserve"> de obra, análisis de precios unitarios, cronograma de obra, especificaciones técnicas, fichas MGA y EBI respectivas, de tal manera que garantiza el cumplimiento de las normas y estándares vigentes para proyectos de esta envergadura tales como, NSR10, ICONTEC y demás afines a proyectos de</w:t>
      </w:r>
      <w:r w:rsidRPr="00BD0581">
        <w:rPr>
          <w:noProof/>
          <w:spacing w:val="-6"/>
          <w:lang w:val="es-CO"/>
        </w:rPr>
        <w:t xml:space="preserve"> </w:t>
      </w:r>
      <w:r w:rsidRPr="00BD0581">
        <w:rPr>
          <w:noProof/>
          <w:lang w:val="es-CO"/>
        </w:rPr>
        <w:t>infraestructura</w:t>
      </w:r>
    </w:p>
    <w:p w14:paraId="35679DFA" w14:textId="2D851F5D" w:rsidR="003C1B01" w:rsidRPr="00BD0581" w:rsidRDefault="008F4EBB" w:rsidP="0053242D">
      <w:pPr>
        <w:pStyle w:val="Ttulo2"/>
        <w:rPr>
          <w:noProof/>
          <w:lang w:val="es-CO"/>
        </w:rPr>
      </w:pPr>
      <w:r w:rsidRPr="00BD0581">
        <w:rPr>
          <w:noProof/>
          <w:lang w:val="es-CO"/>
        </w:rPr>
        <w:t>3.5</w:t>
      </w:r>
      <w:r w:rsidR="0053242D" w:rsidRPr="00BD0581">
        <w:rPr>
          <w:noProof/>
          <w:lang w:val="es-CO"/>
        </w:rPr>
        <w:t xml:space="preserve">  </w:t>
      </w:r>
      <w:r w:rsidR="00884C27" w:rsidRPr="00BD0581">
        <w:rPr>
          <w:noProof/>
          <w:lang w:val="es-CO"/>
        </w:rPr>
        <w:t>ASPECTOS COMERCIALES DEL OBJETO DEL</w:t>
      </w:r>
      <w:r w:rsidR="00884C27" w:rsidRPr="00BD0581">
        <w:rPr>
          <w:noProof/>
          <w:spacing w:val="-12"/>
          <w:lang w:val="es-CO"/>
        </w:rPr>
        <w:t xml:space="preserve"> </w:t>
      </w:r>
      <w:r w:rsidR="00884C27" w:rsidRPr="00BD0581">
        <w:rPr>
          <w:noProof/>
          <w:lang w:val="es-CO"/>
        </w:rPr>
        <w:t>PROCESO:</w:t>
      </w:r>
    </w:p>
    <w:p w14:paraId="63245576" w14:textId="77A92DC7" w:rsidR="003C1B01" w:rsidRPr="00BD0581" w:rsidRDefault="008F4EBB" w:rsidP="0053242D">
      <w:pPr>
        <w:pStyle w:val="Ttulo3"/>
        <w:rPr>
          <w:noProof/>
          <w:lang w:val="es-CO"/>
        </w:rPr>
      </w:pPr>
      <w:r w:rsidRPr="00BD0581">
        <w:rPr>
          <w:noProof/>
          <w:lang w:val="es-CO"/>
        </w:rPr>
        <w:t>3.5</w:t>
      </w:r>
      <w:r w:rsidR="0053242D" w:rsidRPr="00BD0581">
        <w:rPr>
          <w:noProof/>
          <w:lang w:val="es-CO"/>
        </w:rPr>
        <w:t xml:space="preserve">.1.  </w:t>
      </w:r>
      <w:r w:rsidR="00884C27" w:rsidRPr="00BD0581">
        <w:rPr>
          <w:noProof/>
          <w:lang w:val="es-CO"/>
        </w:rPr>
        <w:t>Análisis del</w:t>
      </w:r>
      <w:r w:rsidR="00884C27" w:rsidRPr="00BD0581">
        <w:rPr>
          <w:noProof/>
          <w:spacing w:val="-11"/>
          <w:lang w:val="es-CO"/>
        </w:rPr>
        <w:t xml:space="preserve"> </w:t>
      </w:r>
      <w:r w:rsidR="00884C27" w:rsidRPr="00BD0581">
        <w:rPr>
          <w:noProof/>
          <w:lang w:val="es-CO"/>
        </w:rPr>
        <w:t>mercado:</w:t>
      </w:r>
    </w:p>
    <w:p w14:paraId="03EF8150" w14:textId="77777777" w:rsidR="003C1B01" w:rsidRPr="00BD0581" w:rsidRDefault="00884C27" w:rsidP="0053242D">
      <w:pPr>
        <w:pStyle w:val="Textoindependiente"/>
        <w:rPr>
          <w:noProof/>
          <w:lang w:val="es-CO"/>
        </w:rPr>
      </w:pPr>
      <w:r w:rsidRPr="00BD0581">
        <w:rPr>
          <w:noProof/>
          <w:lang w:val="es-CO"/>
        </w:rPr>
        <w:t xml:space="preserve">El sector de la construcción en Colombia se ha convertido en los últimos años en una de las actividades con mayor dinamismo en la economía del País, siendo el sector que más </w:t>
      </w:r>
      <w:r w:rsidRPr="00BD0581">
        <w:rPr>
          <w:lang w:val="es-CO"/>
        </w:rPr>
        <w:t>impulsa</w:t>
      </w:r>
      <w:r w:rsidRPr="00BD0581">
        <w:rPr>
          <w:noProof/>
          <w:lang w:val="es-CO"/>
        </w:rPr>
        <w:t xml:space="preserve"> el producto interno bruto, así mismo el sector constructor continúa siendo uno de los mayores generadores de empleo. En particular en el Municipio de Inzá los proyectos de construcción de obras civiles se constituyen en una alternativa de ingresos </w:t>
      </w:r>
      <w:r w:rsidRPr="00BD0581">
        <w:rPr>
          <w:noProof/>
          <w:lang w:val="es-CO"/>
        </w:rPr>
        <w:lastRenderedPageBreak/>
        <w:t>legales para los campesinos por lo cual se convierten en un beneficio social para la comunidad.</w:t>
      </w:r>
    </w:p>
    <w:p w14:paraId="16408DB1" w14:textId="4994A044" w:rsidR="003C1B01" w:rsidRPr="00BD0581" w:rsidRDefault="00884C27" w:rsidP="0053242D">
      <w:pPr>
        <w:pStyle w:val="Textoindependiente"/>
        <w:rPr>
          <w:noProof/>
          <w:lang w:val="es-CO"/>
        </w:rPr>
      </w:pPr>
      <w:r w:rsidRPr="00BD0581">
        <w:rPr>
          <w:noProof/>
          <w:lang w:val="es-CO"/>
        </w:rPr>
        <w:t xml:space="preserve">Por tal motivo, y atendiendo los lineamientos de la </w:t>
      </w:r>
      <w:ins w:id="217" w:author="Usuario" w:date="2017-12-27T21:34:00Z">
        <w:r w:rsidR="00D673E2">
          <w:rPr>
            <w:noProof/>
            <w:lang w:val="es-CO"/>
          </w:rPr>
          <w:t>L</w:t>
        </w:r>
      </w:ins>
      <w:del w:id="218" w:author="Usuario" w:date="2017-12-27T21:34:00Z">
        <w:r w:rsidRPr="00BD0581" w:rsidDel="00D673E2">
          <w:rPr>
            <w:noProof/>
            <w:lang w:val="es-CO"/>
          </w:rPr>
          <w:delText>l</w:delText>
        </w:r>
      </w:del>
      <w:r w:rsidRPr="00BD0581">
        <w:rPr>
          <w:noProof/>
          <w:lang w:val="es-CO"/>
        </w:rPr>
        <w:t xml:space="preserve">ey 80 de 1993, </w:t>
      </w:r>
      <w:del w:id="219" w:author="Usuario" w:date="2017-12-27T21:34:00Z">
        <w:r w:rsidRPr="00BD0581" w:rsidDel="00D673E2">
          <w:rPr>
            <w:noProof/>
            <w:lang w:val="es-CO"/>
          </w:rPr>
          <w:delText>l</w:delText>
        </w:r>
      </w:del>
      <w:ins w:id="220" w:author="Usuario" w:date="2017-12-27T21:34:00Z">
        <w:r w:rsidR="00D673E2">
          <w:rPr>
            <w:noProof/>
            <w:lang w:val="es-CO"/>
          </w:rPr>
          <w:t>L</w:t>
        </w:r>
      </w:ins>
      <w:r w:rsidRPr="00BD0581">
        <w:rPr>
          <w:noProof/>
          <w:lang w:val="es-CO"/>
        </w:rPr>
        <w:t>ey 1150 de 2007, decretos reglamentarios y leyes complementarias, se ofrece un producto denominado obra pública, de gran impacto social, teniendo en cuenta, la dinámica económica consistente en materiales de construcción, transportes, equipos y  mano de obra calificada y no calificada, en gran parte de la zona beneficiada, con participación y dirección de personas naturales o jurídicas, de amplia capacidad jurídica, técnica y financiera, y con la posibilidad que brinda los acuerdos comerciales aprobados</w:t>
      </w:r>
      <w:r w:rsidRPr="00BD0581">
        <w:rPr>
          <w:noProof/>
          <w:spacing w:val="-16"/>
          <w:lang w:val="es-CO"/>
        </w:rPr>
        <w:t xml:space="preserve"> </w:t>
      </w:r>
      <w:r w:rsidRPr="00BD0581">
        <w:rPr>
          <w:noProof/>
          <w:lang w:val="es-CO"/>
        </w:rPr>
        <w:t>internacionalmente.</w:t>
      </w:r>
    </w:p>
    <w:p w14:paraId="4588788C" w14:textId="356552D7" w:rsidR="003C1B01" w:rsidRPr="00BD0581" w:rsidRDefault="008F4EBB" w:rsidP="0053242D">
      <w:pPr>
        <w:pStyle w:val="Ttulo3"/>
        <w:rPr>
          <w:b/>
          <w:noProof/>
          <w:lang w:val="es-CO"/>
        </w:rPr>
      </w:pPr>
      <w:r w:rsidRPr="00D673E2">
        <w:rPr>
          <w:noProof/>
          <w:lang w:val="es-CO"/>
        </w:rPr>
        <w:t>3.5</w:t>
      </w:r>
      <w:r w:rsidR="0053242D" w:rsidRPr="00D673E2">
        <w:rPr>
          <w:noProof/>
          <w:lang w:val="es-CO"/>
        </w:rPr>
        <w:t xml:space="preserve">.2.  </w:t>
      </w:r>
      <w:r w:rsidR="00884C27" w:rsidRPr="00C6205A">
        <w:rPr>
          <w:noProof/>
          <w:highlight w:val="yellow"/>
          <w:lang w:val="es-CO"/>
          <w:rPrChange w:id="221" w:author="Usuario" w:date="2017-12-27T21:35:00Z">
            <w:rPr>
              <w:noProof/>
              <w:lang w:val="es-CO"/>
            </w:rPr>
          </w:rPrChange>
        </w:rPr>
        <w:t>Análisis de la</w:t>
      </w:r>
      <w:r w:rsidR="00884C27" w:rsidRPr="00C6205A">
        <w:rPr>
          <w:noProof/>
          <w:spacing w:val="-9"/>
          <w:highlight w:val="yellow"/>
          <w:lang w:val="es-CO"/>
          <w:rPrChange w:id="222" w:author="Usuario" w:date="2017-12-27T21:35:00Z">
            <w:rPr>
              <w:noProof/>
              <w:spacing w:val="-9"/>
              <w:lang w:val="es-CO"/>
            </w:rPr>
          </w:rPrChange>
        </w:rPr>
        <w:t xml:space="preserve"> </w:t>
      </w:r>
      <w:r w:rsidR="00884C27" w:rsidRPr="00C6205A">
        <w:rPr>
          <w:noProof/>
          <w:highlight w:val="yellow"/>
          <w:lang w:val="es-CO"/>
          <w:rPrChange w:id="223" w:author="Usuario" w:date="2017-12-27T21:35:00Z">
            <w:rPr>
              <w:noProof/>
              <w:lang w:val="es-CO"/>
            </w:rPr>
          </w:rPrChange>
        </w:rPr>
        <w:t>demanda</w:t>
      </w:r>
      <w:r w:rsidR="00884C27" w:rsidRPr="00C6205A">
        <w:rPr>
          <w:b/>
          <w:noProof/>
          <w:highlight w:val="yellow"/>
          <w:lang w:val="es-CO"/>
          <w:rPrChange w:id="224" w:author="Usuario" w:date="2017-12-27T21:35:00Z">
            <w:rPr>
              <w:b/>
              <w:noProof/>
              <w:lang w:val="es-CO"/>
            </w:rPr>
          </w:rPrChange>
        </w:rPr>
        <w:t>:</w:t>
      </w:r>
    </w:p>
    <w:p w14:paraId="1F856402" w14:textId="77777777" w:rsidR="003C1B01" w:rsidRPr="00BD0581" w:rsidRDefault="00884C27" w:rsidP="0053242D">
      <w:pPr>
        <w:pStyle w:val="Textoindependiente"/>
        <w:rPr>
          <w:noProof/>
          <w:lang w:val="es-CO"/>
        </w:rPr>
      </w:pPr>
      <w:r w:rsidRPr="00BD0581">
        <w:rPr>
          <w:noProof/>
          <w:lang w:val="es-CO"/>
        </w:rPr>
        <w:t xml:space="preserve">El municipio de Inzá Cauca ha ejecutado anteriormente 24 licitaciones y selecciones abreviadas para obra pública, durante los años 2014, y 2015, aunque algunos contratos se encuentran actualmente en ejecución, a la fecha se han venido </w:t>
      </w:r>
      <w:r w:rsidRPr="00BD0581">
        <w:rPr>
          <w:lang w:val="es-CO"/>
        </w:rPr>
        <w:t>desarrollando</w:t>
      </w:r>
      <w:r w:rsidRPr="00BD0581">
        <w:rPr>
          <w:noProof/>
          <w:lang w:val="es-CO"/>
        </w:rPr>
        <w:t xml:space="preserve"> con normalidad, sin sanciones u otro tipo de siniestros que afecten la cronología establecida, diferente a las condiciones particulares de cada proyecto donde la dificultad más común ha sido el acceso a los sitios de obra, debido a las condiciones climáticas y las características topográficas de la región. A continuación de relaciona un consolidado de procesos adelantados por el municipio en los citados años anteriores:</w:t>
      </w:r>
    </w:p>
    <w:tbl>
      <w:tblPr>
        <w:tblStyle w:val="TableNormal"/>
        <w:tblW w:w="9124" w:type="dxa"/>
        <w:tblInd w:w="3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1"/>
        <w:gridCol w:w="1229"/>
        <w:gridCol w:w="2374"/>
        <w:gridCol w:w="992"/>
        <w:gridCol w:w="2268"/>
      </w:tblGrid>
      <w:tr w:rsidR="003C1B01" w:rsidRPr="00BD0581" w14:paraId="7FC403CE" w14:textId="77777777" w:rsidTr="008907FE">
        <w:trPr>
          <w:trHeight w:hRule="exact" w:val="358"/>
        </w:trPr>
        <w:tc>
          <w:tcPr>
            <w:tcW w:w="2261" w:type="dxa"/>
            <w:vMerge w:val="restart"/>
          </w:tcPr>
          <w:p w14:paraId="377C111A" w14:textId="77777777" w:rsidR="003C1B01" w:rsidRPr="00BD0581" w:rsidRDefault="003C1B01" w:rsidP="00016947">
            <w:pPr>
              <w:pStyle w:val="TableParagraph"/>
              <w:spacing w:before="4"/>
              <w:ind w:left="567"/>
              <w:rPr>
                <w:noProof/>
                <w:sz w:val="18"/>
                <w:szCs w:val="18"/>
                <w:lang w:val="es-CO"/>
              </w:rPr>
            </w:pPr>
          </w:p>
          <w:p w14:paraId="2DA8DB94" w14:textId="77777777" w:rsidR="003C1B01" w:rsidRPr="00BD0581" w:rsidRDefault="00884C27" w:rsidP="0031737E">
            <w:pPr>
              <w:pStyle w:val="TableParagraph"/>
              <w:spacing w:line="274" w:lineRule="exact"/>
              <w:rPr>
                <w:noProof/>
                <w:sz w:val="18"/>
                <w:szCs w:val="18"/>
                <w:lang w:val="es-CO"/>
              </w:rPr>
            </w:pPr>
            <w:r w:rsidRPr="00BD0581">
              <w:rPr>
                <w:noProof/>
                <w:sz w:val="18"/>
                <w:szCs w:val="18"/>
                <w:lang w:val="es-CO"/>
              </w:rPr>
              <w:t>MODALIDAD DE SELECCIÓN</w:t>
            </w:r>
          </w:p>
        </w:tc>
        <w:tc>
          <w:tcPr>
            <w:tcW w:w="3603" w:type="dxa"/>
            <w:gridSpan w:val="2"/>
          </w:tcPr>
          <w:p w14:paraId="41FC7B08" w14:textId="77777777" w:rsidR="003C1B01" w:rsidRPr="00BD0581" w:rsidRDefault="00884C27" w:rsidP="00016947">
            <w:pPr>
              <w:pStyle w:val="TableParagraph"/>
              <w:spacing w:line="274" w:lineRule="exact"/>
              <w:ind w:left="567"/>
              <w:jc w:val="center"/>
              <w:rPr>
                <w:noProof/>
                <w:sz w:val="18"/>
                <w:szCs w:val="18"/>
                <w:lang w:val="es-CO"/>
              </w:rPr>
            </w:pPr>
            <w:r w:rsidRPr="00BD0581">
              <w:rPr>
                <w:noProof/>
                <w:sz w:val="18"/>
                <w:szCs w:val="18"/>
                <w:lang w:val="es-CO"/>
              </w:rPr>
              <w:t>AÑO 2014</w:t>
            </w:r>
          </w:p>
        </w:tc>
        <w:tc>
          <w:tcPr>
            <w:tcW w:w="3260" w:type="dxa"/>
            <w:gridSpan w:val="2"/>
          </w:tcPr>
          <w:p w14:paraId="0E08B993" w14:textId="77777777" w:rsidR="003C1B01" w:rsidRPr="00BD0581" w:rsidRDefault="00884C27" w:rsidP="00016947">
            <w:pPr>
              <w:pStyle w:val="TableParagraph"/>
              <w:spacing w:line="274" w:lineRule="exact"/>
              <w:ind w:left="567"/>
              <w:rPr>
                <w:noProof/>
                <w:sz w:val="18"/>
                <w:szCs w:val="18"/>
                <w:lang w:val="es-CO"/>
              </w:rPr>
            </w:pPr>
            <w:r w:rsidRPr="00BD0581">
              <w:rPr>
                <w:noProof/>
                <w:sz w:val="18"/>
                <w:szCs w:val="18"/>
                <w:lang w:val="es-CO"/>
              </w:rPr>
              <w:t>AÑO 2015</w:t>
            </w:r>
          </w:p>
        </w:tc>
      </w:tr>
      <w:tr w:rsidR="003C1B01" w:rsidRPr="00BD0581" w14:paraId="2850EE4E" w14:textId="77777777" w:rsidTr="008907FE">
        <w:trPr>
          <w:trHeight w:hRule="exact" w:val="653"/>
        </w:trPr>
        <w:tc>
          <w:tcPr>
            <w:tcW w:w="2261" w:type="dxa"/>
            <w:vMerge/>
          </w:tcPr>
          <w:p w14:paraId="1DD2FA03" w14:textId="77777777" w:rsidR="003C1B01" w:rsidRPr="00BD0581" w:rsidRDefault="003C1B01" w:rsidP="00016947">
            <w:pPr>
              <w:ind w:left="567"/>
              <w:rPr>
                <w:noProof/>
                <w:sz w:val="18"/>
                <w:szCs w:val="18"/>
                <w:lang w:val="es-CO"/>
              </w:rPr>
            </w:pPr>
          </w:p>
        </w:tc>
        <w:tc>
          <w:tcPr>
            <w:tcW w:w="1229" w:type="dxa"/>
          </w:tcPr>
          <w:p w14:paraId="41CE0873" w14:textId="77777777" w:rsidR="003C1B01" w:rsidRPr="00BD0581" w:rsidRDefault="00884C27" w:rsidP="0031737E">
            <w:pPr>
              <w:pStyle w:val="TableParagraph"/>
              <w:rPr>
                <w:noProof/>
                <w:sz w:val="18"/>
                <w:szCs w:val="18"/>
                <w:lang w:val="es-CO"/>
              </w:rPr>
            </w:pPr>
            <w:r w:rsidRPr="00BD0581">
              <w:rPr>
                <w:noProof/>
                <w:sz w:val="18"/>
                <w:szCs w:val="18"/>
                <w:lang w:val="es-CO"/>
              </w:rPr>
              <w:t>Números de  procesos</w:t>
            </w:r>
          </w:p>
        </w:tc>
        <w:tc>
          <w:tcPr>
            <w:tcW w:w="2374" w:type="dxa"/>
          </w:tcPr>
          <w:p w14:paraId="182708EF" w14:textId="77777777" w:rsidR="003C1B01" w:rsidRPr="00BD0581" w:rsidRDefault="00884C27" w:rsidP="0031737E">
            <w:pPr>
              <w:pStyle w:val="TableParagraph"/>
              <w:spacing w:line="272" w:lineRule="exact"/>
              <w:rPr>
                <w:noProof/>
                <w:sz w:val="18"/>
                <w:szCs w:val="18"/>
                <w:lang w:val="es-CO"/>
              </w:rPr>
            </w:pPr>
            <w:r w:rsidRPr="00BD0581">
              <w:rPr>
                <w:noProof/>
                <w:sz w:val="18"/>
                <w:szCs w:val="18"/>
                <w:lang w:val="es-CO"/>
              </w:rPr>
              <w:t>Vrs Adjudicados</w:t>
            </w:r>
          </w:p>
        </w:tc>
        <w:tc>
          <w:tcPr>
            <w:tcW w:w="992" w:type="dxa"/>
          </w:tcPr>
          <w:p w14:paraId="2C8E748B" w14:textId="77777777" w:rsidR="003C1B01" w:rsidRPr="00BD0581" w:rsidRDefault="00884C27" w:rsidP="0031737E">
            <w:pPr>
              <w:pStyle w:val="TableParagraph"/>
              <w:rPr>
                <w:noProof/>
                <w:sz w:val="18"/>
                <w:szCs w:val="18"/>
                <w:lang w:val="es-CO"/>
              </w:rPr>
            </w:pPr>
            <w:r w:rsidRPr="00BD0581">
              <w:rPr>
                <w:noProof/>
                <w:sz w:val="18"/>
                <w:szCs w:val="18"/>
                <w:lang w:val="es-CO"/>
              </w:rPr>
              <w:t>Números</w:t>
            </w:r>
            <w:r w:rsidRPr="00BD0581">
              <w:rPr>
                <w:noProof/>
                <w:w w:val="99"/>
                <w:sz w:val="18"/>
                <w:szCs w:val="18"/>
                <w:lang w:val="es-CO"/>
              </w:rPr>
              <w:t xml:space="preserve"> </w:t>
            </w:r>
            <w:r w:rsidRPr="00BD0581">
              <w:rPr>
                <w:noProof/>
                <w:sz w:val="18"/>
                <w:szCs w:val="18"/>
                <w:lang w:val="es-CO"/>
              </w:rPr>
              <w:t>de  procesos</w:t>
            </w:r>
          </w:p>
        </w:tc>
        <w:tc>
          <w:tcPr>
            <w:tcW w:w="2268" w:type="dxa"/>
          </w:tcPr>
          <w:p w14:paraId="7019C96B" w14:textId="77777777" w:rsidR="003C1B01" w:rsidRPr="00BD0581" w:rsidRDefault="00884C27" w:rsidP="0031737E">
            <w:pPr>
              <w:pStyle w:val="TableParagraph"/>
              <w:spacing w:line="272" w:lineRule="exact"/>
              <w:rPr>
                <w:noProof/>
                <w:sz w:val="18"/>
                <w:szCs w:val="18"/>
                <w:lang w:val="es-CO"/>
              </w:rPr>
            </w:pPr>
            <w:r w:rsidRPr="00BD0581">
              <w:rPr>
                <w:noProof/>
                <w:sz w:val="18"/>
                <w:szCs w:val="18"/>
                <w:lang w:val="es-CO"/>
              </w:rPr>
              <w:t>Vrs Adjudicados</w:t>
            </w:r>
          </w:p>
        </w:tc>
      </w:tr>
      <w:tr w:rsidR="003C1B01" w:rsidRPr="00BD0581" w14:paraId="7D567B7F" w14:textId="77777777" w:rsidTr="008907FE">
        <w:trPr>
          <w:trHeight w:hRule="exact" w:val="562"/>
        </w:trPr>
        <w:tc>
          <w:tcPr>
            <w:tcW w:w="2261" w:type="dxa"/>
          </w:tcPr>
          <w:p w14:paraId="43D2F77C" w14:textId="77777777" w:rsidR="003C1B01" w:rsidRPr="00BD0581" w:rsidRDefault="00884C27" w:rsidP="0031737E">
            <w:pPr>
              <w:pStyle w:val="TableParagraph"/>
              <w:rPr>
                <w:noProof/>
                <w:sz w:val="18"/>
                <w:szCs w:val="18"/>
                <w:lang w:val="es-CO"/>
              </w:rPr>
            </w:pPr>
            <w:r w:rsidRPr="00BD0581">
              <w:rPr>
                <w:noProof/>
                <w:sz w:val="18"/>
                <w:szCs w:val="18"/>
                <w:lang w:val="es-CO"/>
              </w:rPr>
              <w:t>LICITACION PÚBLICA</w:t>
            </w:r>
          </w:p>
        </w:tc>
        <w:tc>
          <w:tcPr>
            <w:tcW w:w="1229" w:type="dxa"/>
          </w:tcPr>
          <w:p w14:paraId="0F6D1F06" w14:textId="77777777" w:rsidR="003C1B01" w:rsidRPr="00BD0581" w:rsidRDefault="003C1B01" w:rsidP="00016947">
            <w:pPr>
              <w:pStyle w:val="TableParagraph"/>
              <w:spacing w:before="7"/>
              <w:ind w:left="567"/>
              <w:rPr>
                <w:noProof/>
                <w:sz w:val="18"/>
                <w:szCs w:val="18"/>
                <w:lang w:val="es-CO"/>
              </w:rPr>
            </w:pPr>
          </w:p>
          <w:p w14:paraId="684BEDE3" w14:textId="77777777" w:rsidR="003C1B01" w:rsidRPr="00BD0581" w:rsidRDefault="00884C27" w:rsidP="0031737E">
            <w:pPr>
              <w:pStyle w:val="TableParagraph"/>
              <w:ind w:left="567"/>
              <w:rPr>
                <w:noProof/>
                <w:sz w:val="18"/>
                <w:szCs w:val="18"/>
                <w:lang w:val="es-CO"/>
              </w:rPr>
            </w:pPr>
            <w:r w:rsidRPr="00BD0581">
              <w:rPr>
                <w:noProof/>
                <w:w w:val="99"/>
                <w:sz w:val="18"/>
                <w:szCs w:val="18"/>
                <w:lang w:val="es-CO"/>
              </w:rPr>
              <w:t>8</w:t>
            </w:r>
          </w:p>
        </w:tc>
        <w:tc>
          <w:tcPr>
            <w:tcW w:w="2374" w:type="dxa"/>
          </w:tcPr>
          <w:p w14:paraId="43F20CF5" w14:textId="77777777" w:rsidR="003C1B01" w:rsidRPr="00BD0581" w:rsidRDefault="003C1B01" w:rsidP="00016947">
            <w:pPr>
              <w:pStyle w:val="TableParagraph"/>
              <w:spacing w:before="7"/>
              <w:ind w:left="567"/>
              <w:rPr>
                <w:noProof/>
                <w:sz w:val="18"/>
                <w:szCs w:val="18"/>
                <w:lang w:val="es-CO"/>
              </w:rPr>
            </w:pPr>
          </w:p>
          <w:p w14:paraId="37E7F7A2" w14:textId="77777777" w:rsidR="003C1B01" w:rsidRPr="00BD0581" w:rsidRDefault="00884C27" w:rsidP="0031737E">
            <w:pPr>
              <w:pStyle w:val="TableParagraph"/>
              <w:tabs>
                <w:tab w:val="left" w:pos="334"/>
              </w:tabs>
              <w:rPr>
                <w:noProof/>
                <w:sz w:val="18"/>
                <w:szCs w:val="18"/>
                <w:lang w:val="es-CO"/>
              </w:rPr>
            </w:pPr>
            <w:r w:rsidRPr="00BD0581">
              <w:rPr>
                <w:noProof/>
                <w:sz w:val="18"/>
                <w:szCs w:val="18"/>
                <w:lang w:val="es-CO"/>
              </w:rPr>
              <w:t>$</w:t>
            </w:r>
            <w:r w:rsidRPr="00BD0581">
              <w:rPr>
                <w:noProof/>
                <w:sz w:val="18"/>
                <w:szCs w:val="18"/>
                <w:lang w:val="es-CO"/>
              </w:rPr>
              <w:tab/>
              <w:t>7.027.520.595</w:t>
            </w:r>
          </w:p>
        </w:tc>
        <w:tc>
          <w:tcPr>
            <w:tcW w:w="992" w:type="dxa"/>
          </w:tcPr>
          <w:p w14:paraId="5913D984" w14:textId="77777777" w:rsidR="003C1B01" w:rsidRPr="00BD0581" w:rsidRDefault="003C1B01" w:rsidP="00016947">
            <w:pPr>
              <w:pStyle w:val="TableParagraph"/>
              <w:spacing w:before="7"/>
              <w:ind w:left="567"/>
              <w:rPr>
                <w:noProof/>
                <w:sz w:val="18"/>
                <w:szCs w:val="18"/>
                <w:lang w:val="es-CO"/>
              </w:rPr>
            </w:pPr>
          </w:p>
          <w:p w14:paraId="698C8AB9" w14:textId="77777777" w:rsidR="003C1B01" w:rsidRPr="00BD0581" w:rsidRDefault="00884C27" w:rsidP="0031737E">
            <w:pPr>
              <w:pStyle w:val="TableParagraph"/>
              <w:jc w:val="center"/>
              <w:rPr>
                <w:noProof/>
                <w:sz w:val="18"/>
                <w:szCs w:val="18"/>
                <w:lang w:val="es-CO"/>
              </w:rPr>
            </w:pPr>
            <w:r w:rsidRPr="00BD0581">
              <w:rPr>
                <w:noProof/>
                <w:w w:val="99"/>
                <w:sz w:val="18"/>
                <w:szCs w:val="18"/>
                <w:lang w:val="es-CO"/>
              </w:rPr>
              <w:t>4</w:t>
            </w:r>
          </w:p>
        </w:tc>
        <w:tc>
          <w:tcPr>
            <w:tcW w:w="2268" w:type="dxa"/>
          </w:tcPr>
          <w:p w14:paraId="4FB2B904" w14:textId="77777777" w:rsidR="003C1B01" w:rsidRPr="00BD0581" w:rsidRDefault="003C1B01" w:rsidP="00016947">
            <w:pPr>
              <w:pStyle w:val="TableParagraph"/>
              <w:spacing w:before="7"/>
              <w:ind w:left="567"/>
              <w:rPr>
                <w:noProof/>
                <w:sz w:val="18"/>
                <w:szCs w:val="18"/>
                <w:lang w:val="es-CO"/>
              </w:rPr>
            </w:pPr>
          </w:p>
          <w:p w14:paraId="1670B82E" w14:textId="77777777" w:rsidR="003C1B01" w:rsidRPr="00BD0581" w:rsidRDefault="00884C27" w:rsidP="0031737E">
            <w:pPr>
              <w:pStyle w:val="TableParagraph"/>
              <w:rPr>
                <w:noProof/>
                <w:sz w:val="18"/>
                <w:szCs w:val="18"/>
                <w:lang w:val="es-CO"/>
              </w:rPr>
            </w:pPr>
            <w:r w:rsidRPr="00BD0581">
              <w:rPr>
                <w:noProof/>
                <w:sz w:val="18"/>
                <w:szCs w:val="18"/>
                <w:lang w:val="es-CO"/>
              </w:rPr>
              <w:t>$ 2.246.940.157</w:t>
            </w:r>
          </w:p>
        </w:tc>
      </w:tr>
      <w:tr w:rsidR="003C1B01" w:rsidRPr="00BD0581" w14:paraId="50857BD4" w14:textId="77777777" w:rsidTr="008907FE">
        <w:trPr>
          <w:trHeight w:hRule="exact" w:val="579"/>
        </w:trPr>
        <w:tc>
          <w:tcPr>
            <w:tcW w:w="2261" w:type="dxa"/>
          </w:tcPr>
          <w:p w14:paraId="79CCBF94" w14:textId="77777777" w:rsidR="003C1B01" w:rsidRPr="00BD0581" w:rsidRDefault="00884C27" w:rsidP="0031737E">
            <w:pPr>
              <w:pStyle w:val="TableParagraph"/>
              <w:rPr>
                <w:noProof/>
                <w:sz w:val="18"/>
                <w:szCs w:val="18"/>
                <w:lang w:val="es-CO"/>
              </w:rPr>
            </w:pPr>
            <w:r w:rsidRPr="00BD0581">
              <w:rPr>
                <w:noProof/>
                <w:sz w:val="18"/>
                <w:szCs w:val="18"/>
                <w:lang w:val="es-CO"/>
              </w:rPr>
              <w:t>SELECCIÓN ABREVIADA</w:t>
            </w:r>
          </w:p>
        </w:tc>
        <w:tc>
          <w:tcPr>
            <w:tcW w:w="1229" w:type="dxa"/>
          </w:tcPr>
          <w:p w14:paraId="3EDE8820" w14:textId="77777777" w:rsidR="003C1B01" w:rsidRPr="00BD0581" w:rsidRDefault="003C1B01" w:rsidP="00016947">
            <w:pPr>
              <w:ind w:left="567"/>
              <w:rPr>
                <w:noProof/>
                <w:sz w:val="18"/>
                <w:szCs w:val="18"/>
                <w:lang w:val="es-CO"/>
              </w:rPr>
            </w:pPr>
          </w:p>
        </w:tc>
        <w:tc>
          <w:tcPr>
            <w:tcW w:w="2374" w:type="dxa"/>
          </w:tcPr>
          <w:p w14:paraId="7A191B19" w14:textId="77777777" w:rsidR="003C1B01" w:rsidRPr="00BD0581" w:rsidRDefault="003C1B01" w:rsidP="00016947">
            <w:pPr>
              <w:ind w:left="567"/>
              <w:rPr>
                <w:noProof/>
                <w:sz w:val="18"/>
                <w:szCs w:val="18"/>
                <w:lang w:val="es-CO"/>
              </w:rPr>
            </w:pPr>
          </w:p>
        </w:tc>
        <w:tc>
          <w:tcPr>
            <w:tcW w:w="992" w:type="dxa"/>
          </w:tcPr>
          <w:p w14:paraId="3031885E" w14:textId="77777777" w:rsidR="003C1B01" w:rsidRPr="00BD0581" w:rsidRDefault="003C1B01" w:rsidP="00016947">
            <w:pPr>
              <w:ind w:left="567"/>
              <w:rPr>
                <w:noProof/>
                <w:sz w:val="18"/>
                <w:szCs w:val="18"/>
                <w:lang w:val="es-CO"/>
              </w:rPr>
            </w:pPr>
          </w:p>
        </w:tc>
        <w:tc>
          <w:tcPr>
            <w:tcW w:w="2268" w:type="dxa"/>
          </w:tcPr>
          <w:p w14:paraId="77494268" w14:textId="77777777" w:rsidR="003C1B01" w:rsidRPr="00BD0581" w:rsidRDefault="003C1B01" w:rsidP="00016947">
            <w:pPr>
              <w:ind w:left="567"/>
              <w:rPr>
                <w:noProof/>
                <w:sz w:val="18"/>
                <w:szCs w:val="18"/>
                <w:lang w:val="es-CO"/>
              </w:rPr>
            </w:pPr>
          </w:p>
        </w:tc>
      </w:tr>
      <w:tr w:rsidR="003C1B01" w:rsidRPr="00BD0581" w14:paraId="637A9F7E" w14:textId="77777777" w:rsidTr="008907FE">
        <w:trPr>
          <w:trHeight w:hRule="exact" w:val="564"/>
        </w:trPr>
        <w:tc>
          <w:tcPr>
            <w:tcW w:w="2261" w:type="dxa"/>
          </w:tcPr>
          <w:p w14:paraId="2BEC4B29" w14:textId="77777777" w:rsidR="003C1B01" w:rsidRPr="00BD0581" w:rsidRDefault="00884C27" w:rsidP="0031737E">
            <w:pPr>
              <w:pStyle w:val="TableParagraph"/>
              <w:spacing w:line="272" w:lineRule="exact"/>
              <w:rPr>
                <w:noProof/>
                <w:sz w:val="18"/>
                <w:szCs w:val="18"/>
                <w:lang w:val="es-CO"/>
              </w:rPr>
            </w:pPr>
            <w:r w:rsidRPr="00BD0581">
              <w:rPr>
                <w:noProof/>
                <w:sz w:val="18"/>
                <w:szCs w:val="18"/>
                <w:lang w:val="es-CO"/>
              </w:rPr>
              <w:t>MENOR CUANTÍA</w:t>
            </w:r>
          </w:p>
        </w:tc>
        <w:tc>
          <w:tcPr>
            <w:tcW w:w="1229" w:type="dxa"/>
          </w:tcPr>
          <w:p w14:paraId="230C20E3" w14:textId="77777777" w:rsidR="003C1B01" w:rsidRPr="00BD0581" w:rsidRDefault="003C1B01" w:rsidP="00016947">
            <w:pPr>
              <w:pStyle w:val="TableParagraph"/>
              <w:spacing w:before="7"/>
              <w:ind w:left="567"/>
              <w:rPr>
                <w:noProof/>
                <w:sz w:val="18"/>
                <w:szCs w:val="18"/>
                <w:lang w:val="es-CO"/>
              </w:rPr>
            </w:pPr>
          </w:p>
          <w:p w14:paraId="235678C3" w14:textId="77777777" w:rsidR="003C1B01" w:rsidRPr="00BD0581" w:rsidRDefault="00884C27" w:rsidP="0031737E">
            <w:pPr>
              <w:pStyle w:val="TableParagraph"/>
              <w:ind w:left="567"/>
              <w:rPr>
                <w:noProof/>
                <w:sz w:val="18"/>
                <w:szCs w:val="18"/>
                <w:lang w:val="es-CO"/>
              </w:rPr>
            </w:pPr>
            <w:r w:rsidRPr="00BD0581">
              <w:rPr>
                <w:noProof/>
                <w:w w:val="99"/>
                <w:sz w:val="18"/>
                <w:szCs w:val="18"/>
                <w:lang w:val="es-CO"/>
              </w:rPr>
              <w:t>4</w:t>
            </w:r>
          </w:p>
        </w:tc>
        <w:tc>
          <w:tcPr>
            <w:tcW w:w="2374" w:type="dxa"/>
          </w:tcPr>
          <w:p w14:paraId="47639194" w14:textId="77777777" w:rsidR="0031737E" w:rsidRPr="00BD0581" w:rsidRDefault="0031737E" w:rsidP="0031737E">
            <w:pPr>
              <w:pStyle w:val="TableParagraph"/>
              <w:tabs>
                <w:tab w:val="left" w:pos="533"/>
              </w:tabs>
              <w:rPr>
                <w:noProof/>
                <w:sz w:val="18"/>
                <w:szCs w:val="18"/>
                <w:lang w:val="es-CO"/>
              </w:rPr>
            </w:pPr>
          </w:p>
          <w:p w14:paraId="51D4B235" w14:textId="77777777" w:rsidR="003C1B01" w:rsidRPr="00BD0581" w:rsidRDefault="00884C27" w:rsidP="0031737E">
            <w:pPr>
              <w:pStyle w:val="TableParagraph"/>
              <w:tabs>
                <w:tab w:val="left" w:pos="533"/>
              </w:tabs>
              <w:rPr>
                <w:noProof/>
                <w:sz w:val="18"/>
                <w:szCs w:val="18"/>
                <w:lang w:val="es-CO"/>
              </w:rPr>
            </w:pPr>
            <w:r w:rsidRPr="00BD0581">
              <w:rPr>
                <w:noProof/>
                <w:sz w:val="18"/>
                <w:szCs w:val="18"/>
                <w:lang w:val="es-CO"/>
              </w:rPr>
              <w:t>$</w:t>
            </w:r>
            <w:r w:rsidRPr="00BD0581">
              <w:rPr>
                <w:noProof/>
                <w:sz w:val="18"/>
                <w:szCs w:val="18"/>
                <w:lang w:val="es-CO"/>
              </w:rPr>
              <w:tab/>
              <w:t>306.060.883</w:t>
            </w:r>
          </w:p>
        </w:tc>
        <w:tc>
          <w:tcPr>
            <w:tcW w:w="992" w:type="dxa"/>
          </w:tcPr>
          <w:p w14:paraId="67C5741E" w14:textId="77777777" w:rsidR="003C1B01" w:rsidRPr="00BD0581" w:rsidRDefault="003C1B01" w:rsidP="00016947">
            <w:pPr>
              <w:pStyle w:val="TableParagraph"/>
              <w:spacing w:before="7"/>
              <w:ind w:left="567"/>
              <w:rPr>
                <w:noProof/>
                <w:sz w:val="18"/>
                <w:szCs w:val="18"/>
                <w:lang w:val="es-CO"/>
              </w:rPr>
            </w:pPr>
          </w:p>
          <w:p w14:paraId="1D048D13" w14:textId="77777777" w:rsidR="003C1B01" w:rsidRPr="00BD0581" w:rsidRDefault="00884C27" w:rsidP="0031737E">
            <w:pPr>
              <w:pStyle w:val="TableParagraph"/>
              <w:jc w:val="center"/>
              <w:rPr>
                <w:noProof/>
                <w:sz w:val="18"/>
                <w:szCs w:val="18"/>
                <w:lang w:val="es-CO"/>
              </w:rPr>
            </w:pPr>
            <w:r w:rsidRPr="00BD0581">
              <w:rPr>
                <w:noProof/>
                <w:w w:val="99"/>
                <w:sz w:val="18"/>
                <w:szCs w:val="18"/>
                <w:lang w:val="es-CO"/>
              </w:rPr>
              <w:t>3</w:t>
            </w:r>
          </w:p>
        </w:tc>
        <w:tc>
          <w:tcPr>
            <w:tcW w:w="2268" w:type="dxa"/>
          </w:tcPr>
          <w:p w14:paraId="52A4D423" w14:textId="77777777" w:rsidR="003C1B01" w:rsidRPr="00BD0581" w:rsidRDefault="003C1B01" w:rsidP="00016947">
            <w:pPr>
              <w:pStyle w:val="TableParagraph"/>
              <w:spacing w:before="7"/>
              <w:ind w:left="567"/>
              <w:rPr>
                <w:noProof/>
                <w:sz w:val="18"/>
                <w:szCs w:val="18"/>
                <w:lang w:val="es-CO"/>
              </w:rPr>
            </w:pPr>
          </w:p>
          <w:p w14:paraId="186B3270" w14:textId="77777777" w:rsidR="003C1B01" w:rsidRPr="00BD0581" w:rsidRDefault="00884C27" w:rsidP="0031737E">
            <w:pPr>
              <w:pStyle w:val="TableParagraph"/>
              <w:rPr>
                <w:noProof/>
                <w:sz w:val="18"/>
                <w:szCs w:val="18"/>
                <w:lang w:val="es-CO"/>
              </w:rPr>
            </w:pPr>
            <w:r w:rsidRPr="00BD0581">
              <w:rPr>
                <w:noProof/>
                <w:sz w:val="18"/>
                <w:szCs w:val="18"/>
                <w:lang w:val="es-CO"/>
              </w:rPr>
              <w:t>$ 374.883.961</w:t>
            </w:r>
          </w:p>
        </w:tc>
      </w:tr>
      <w:tr w:rsidR="003C1B01" w:rsidRPr="00BD0581" w14:paraId="703DDD8A" w14:textId="77777777" w:rsidTr="008907FE">
        <w:trPr>
          <w:trHeight w:hRule="exact" w:val="708"/>
        </w:trPr>
        <w:tc>
          <w:tcPr>
            <w:tcW w:w="2261" w:type="dxa"/>
          </w:tcPr>
          <w:p w14:paraId="72459670" w14:textId="77777777" w:rsidR="003C1B01" w:rsidRPr="00BD0581" w:rsidRDefault="00884C27" w:rsidP="0031737E">
            <w:pPr>
              <w:pStyle w:val="TableParagraph"/>
              <w:rPr>
                <w:noProof/>
                <w:sz w:val="18"/>
                <w:szCs w:val="18"/>
                <w:lang w:val="es-CO"/>
              </w:rPr>
            </w:pPr>
            <w:r w:rsidRPr="00BD0581">
              <w:rPr>
                <w:noProof/>
                <w:sz w:val="18"/>
                <w:szCs w:val="18"/>
                <w:lang w:val="es-CO"/>
              </w:rPr>
              <w:t>SUBASTA INVERSA PRESENCIAL</w:t>
            </w:r>
          </w:p>
        </w:tc>
        <w:tc>
          <w:tcPr>
            <w:tcW w:w="1229" w:type="dxa"/>
          </w:tcPr>
          <w:p w14:paraId="72A93594" w14:textId="77777777" w:rsidR="003C1B01" w:rsidRPr="00BD0581" w:rsidRDefault="003C1B01" w:rsidP="00016947">
            <w:pPr>
              <w:pStyle w:val="TableParagraph"/>
              <w:spacing w:before="7"/>
              <w:ind w:left="567"/>
              <w:rPr>
                <w:noProof/>
                <w:sz w:val="18"/>
                <w:szCs w:val="18"/>
                <w:lang w:val="es-CO"/>
              </w:rPr>
            </w:pPr>
          </w:p>
          <w:p w14:paraId="6079685F" w14:textId="77777777" w:rsidR="003C1B01" w:rsidRPr="00BD0581" w:rsidRDefault="00884C27" w:rsidP="0031737E">
            <w:pPr>
              <w:pStyle w:val="TableParagraph"/>
              <w:ind w:left="567"/>
              <w:rPr>
                <w:noProof/>
                <w:sz w:val="18"/>
                <w:szCs w:val="18"/>
                <w:lang w:val="es-CO"/>
              </w:rPr>
            </w:pPr>
            <w:r w:rsidRPr="00BD0581">
              <w:rPr>
                <w:noProof/>
                <w:w w:val="99"/>
                <w:sz w:val="18"/>
                <w:szCs w:val="18"/>
                <w:lang w:val="es-CO"/>
              </w:rPr>
              <w:t>3</w:t>
            </w:r>
          </w:p>
        </w:tc>
        <w:tc>
          <w:tcPr>
            <w:tcW w:w="2374" w:type="dxa"/>
          </w:tcPr>
          <w:p w14:paraId="2CA5FD39" w14:textId="77777777" w:rsidR="003C1B01" w:rsidRPr="00BD0581" w:rsidRDefault="003C1B01" w:rsidP="00016947">
            <w:pPr>
              <w:pStyle w:val="TableParagraph"/>
              <w:spacing w:before="7"/>
              <w:ind w:left="567"/>
              <w:rPr>
                <w:noProof/>
                <w:sz w:val="18"/>
                <w:szCs w:val="18"/>
                <w:lang w:val="es-CO"/>
              </w:rPr>
            </w:pPr>
          </w:p>
          <w:p w14:paraId="76F03F15" w14:textId="77777777" w:rsidR="003C1B01" w:rsidRPr="00BD0581" w:rsidRDefault="00884C27" w:rsidP="0031737E">
            <w:pPr>
              <w:pStyle w:val="TableParagraph"/>
              <w:tabs>
                <w:tab w:val="left" w:pos="533"/>
              </w:tabs>
              <w:rPr>
                <w:noProof/>
                <w:sz w:val="18"/>
                <w:szCs w:val="18"/>
                <w:lang w:val="es-CO"/>
              </w:rPr>
            </w:pPr>
            <w:r w:rsidRPr="00BD0581">
              <w:rPr>
                <w:noProof/>
                <w:sz w:val="18"/>
                <w:szCs w:val="18"/>
                <w:lang w:val="es-CO"/>
              </w:rPr>
              <w:t>$</w:t>
            </w:r>
            <w:r w:rsidRPr="00BD0581">
              <w:rPr>
                <w:noProof/>
                <w:sz w:val="18"/>
                <w:szCs w:val="18"/>
                <w:lang w:val="es-CO"/>
              </w:rPr>
              <w:tab/>
              <w:t>214.991.362</w:t>
            </w:r>
          </w:p>
        </w:tc>
        <w:tc>
          <w:tcPr>
            <w:tcW w:w="992" w:type="dxa"/>
          </w:tcPr>
          <w:p w14:paraId="79B0FE7D" w14:textId="77777777" w:rsidR="003C1B01" w:rsidRPr="00BD0581" w:rsidRDefault="003C1B01" w:rsidP="00016947">
            <w:pPr>
              <w:ind w:left="567"/>
              <w:rPr>
                <w:noProof/>
                <w:sz w:val="18"/>
                <w:szCs w:val="18"/>
                <w:lang w:val="es-CO"/>
              </w:rPr>
            </w:pPr>
          </w:p>
        </w:tc>
        <w:tc>
          <w:tcPr>
            <w:tcW w:w="2268" w:type="dxa"/>
          </w:tcPr>
          <w:p w14:paraId="161FF6FA" w14:textId="77777777" w:rsidR="003C1B01" w:rsidRPr="00BD0581" w:rsidRDefault="003C1B01" w:rsidP="00016947">
            <w:pPr>
              <w:pStyle w:val="TableParagraph"/>
              <w:spacing w:before="7"/>
              <w:ind w:left="567"/>
              <w:rPr>
                <w:noProof/>
                <w:sz w:val="18"/>
                <w:szCs w:val="18"/>
                <w:lang w:val="es-CO"/>
              </w:rPr>
            </w:pPr>
          </w:p>
          <w:p w14:paraId="63528825" w14:textId="77777777" w:rsidR="003C1B01" w:rsidRPr="00BD0581" w:rsidRDefault="00884C27" w:rsidP="0031737E">
            <w:pPr>
              <w:pStyle w:val="TableParagraph"/>
              <w:rPr>
                <w:noProof/>
                <w:sz w:val="18"/>
                <w:szCs w:val="18"/>
                <w:lang w:val="es-CO"/>
              </w:rPr>
            </w:pPr>
            <w:r w:rsidRPr="00BD0581">
              <w:rPr>
                <w:noProof/>
                <w:sz w:val="18"/>
                <w:szCs w:val="18"/>
                <w:lang w:val="es-CO"/>
              </w:rPr>
              <w:t>$ 149.718.500</w:t>
            </w:r>
          </w:p>
        </w:tc>
      </w:tr>
      <w:tr w:rsidR="003C1B01" w:rsidRPr="00BD0581" w14:paraId="3D7B2D80" w14:textId="77777777" w:rsidTr="008907FE">
        <w:trPr>
          <w:trHeight w:hRule="exact" w:val="550"/>
        </w:trPr>
        <w:tc>
          <w:tcPr>
            <w:tcW w:w="2261" w:type="dxa"/>
          </w:tcPr>
          <w:p w14:paraId="1068D8C5" w14:textId="77777777" w:rsidR="003C1B01" w:rsidRPr="00BD0581" w:rsidRDefault="00884C27" w:rsidP="0031737E">
            <w:pPr>
              <w:pStyle w:val="TableParagraph"/>
              <w:rPr>
                <w:noProof/>
                <w:sz w:val="18"/>
                <w:szCs w:val="18"/>
                <w:lang w:val="es-CO"/>
              </w:rPr>
            </w:pPr>
            <w:r w:rsidRPr="00BD0581">
              <w:rPr>
                <w:noProof/>
                <w:sz w:val="18"/>
                <w:szCs w:val="18"/>
                <w:lang w:val="es-CO"/>
              </w:rPr>
              <w:t>CONCURSO DE MÉRITOS</w:t>
            </w:r>
          </w:p>
        </w:tc>
        <w:tc>
          <w:tcPr>
            <w:tcW w:w="1229" w:type="dxa"/>
          </w:tcPr>
          <w:p w14:paraId="2150A4C2" w14:textId="77777777" w:rsidR="003C1B01" w:rsidRPr="00BD0581" w:rsidRDefault="003C1B01" w:rsidP="00016947">
            <w:pPr>
              <w:pStyle w:val="TableParagraph"/>
              <w:spacing w:before="9"/>
              <w:ind w:left="567"/>
              <w:rPr>
                <w:noProof/>
                <w:sz w:val="18"/>
                <w:szCs w:val="18"/>
                <w:lang w:val="es-CO"/>
              </w:rPr>
            </w:pPr>
          </w:p>
          <w:p w14:paraId="2DCD59E1" w14:textId="77777777" w:rsidR="003C1B01" w:rsidRPr="00BD0581" w:rsidRDefault="00884C27" w:rsidP="0031737E">
            <w:pPr>
              <w:pStyle w:val="TableParagraph"/>
              <w:ind w:left="567"/>
              <w:rPr>
                <w:noProof/>
                <w:sz w:val="18"/>
                <w:szCs w:val="18"/>
                <w:lang w:val="es-CO"/>
              </w:rPr>
            </w:pPr>
            <w:r w:rsidRPr="00BD0581">
              <w:rPr>
                <w:noProof/>
                <w:w w:val="99"/>
                <w:sz w:val="18"/>
                <w:szCs w:val="18"/>
                <w:lang w:val="es-CO"/>
              </w:rPr>
              <w:t>1</w:t>
            </w:r>
          </w:p>
        </w:tc>
        <w:tc>
          <w:tcPr>
            <w:tcW w:w="2374" w:type="dxa"/>
          </w:tcPr>
          <w:p w14:paraId="39FDD771" w14:textId="77777777" w:rsidR="003C1B01" w:rsidRPr="00BD0581" w:rsidRDefault="003C1B01" w:rsidP="00016947">
            <w:pPr>
              <w:pStyle w:val="TableParagraph"/>
              <w:spacing w:before="9"/>
              <w:ind w:left="567"/>
              <w:rPr>
                <w:noProof/>
                <w:sz w:val="18"/>
                <w:szCs w:val="18"/>
                <w:lang w:val="es-CO"/>
              </w:rPr>
            </w:pPr>
          </w:p>
          <w:p w14:paraId="5A3EE78F" w14:textId="77777777" w:rsidR="003C1B01" w:rsidRPr="00BD0581" w:rsidRDefault="00884C27" w:rsidP="0031737E">
            <w:pPr>
              <w:pStyle w:val="TableParagraph"/>
              <w:tabs>
                <w:tab w:val="left" w:pos="668"/>
              </w:tabs>
              <w:rPr>
                <w:noProof/>
                <w:sz w:val="18"/>
                <w:szCs w:val="18"/>
                <w:lang w:val="es-CO"/>
              </w:rPr>
            </w:pPr>
            <w:r w:rsidRPr="00BD0581">
              <w:rPr>
                <w:noProof/>
                <w:sz w:val="18"/>
                <w:szCs w:val="18"/>
                <w:lang w:val="es-CO"/>
              </w:rPr>
              <w:t>$</w:t>
            </w:r>
            <w:r w:rsidRPr="00BD0581">
              <w:rPr>
                <w:noProof/>
                <w:sz w:val="18"/>
                <w:szCs w:val="18"/>
                <w:lang w:val="es-CO"/>
              </w:rPr>
              <w:tab/>
              <w:t>76.477.814</w:t>
            </w:r>
          </w:p>
        </w:tc>
        <w:tc>
          <w:tcPr>
            <w:tcW w:w="992" w:type="dxa"/>
          </w:tcPr>
          <w:p w14:paraId="3A464D2A" w14:textId="77777777" w:rsidR="003C1B01" w:rsidRPr="00BD0581" w:rsidRDefault="003C1B01" w:rsidP="00016947">
            <w:pPr>
              <w:pStyle w:val="TableParagraph"/>
              <w:spacing w:before="9"/>
              <w:ind w:left="567"/>
              <w:rPr>
                <w:noProof/>
                <w:sz w:val="18"/>
                <w:szCs w:val="18"/>
                <w:lang w:val="es-CO"/>
              </w:rPr>
            </w:pPr>
          </w:p>
          <w:p w14:paraId="360B1388" w14:textId="77777777" w:rsidR="003C1B01" w:rsidRPr="00BD0581" w:rsidRDefault="00884C27" w:rsidP="0031737E">
            <w:pPr>
              <w:pStyle w:val="TableParagraph"/>
              <w:jc w:val="center"/>
              <w:rPr>
                <w:noProof/>
                <w:sz w:val="18"/>
                <w:szCs w:val="18"/>
                <w:lang w:val="es-CO"/>
              </w:rPr>
            </w:pPr>
            <w:r w:rsidRPr="00BD0581">
              <w:rPr>
                <w:noProof/>
                <w:w w:val="99"/>
                <w:sz w:val="18"/>
                <w:szCs w:val="18"/>
                <w:lang w:val="es-CO"/>
              </w:rPr>
              <w:t>1</w:t>
            </w:r>
          </w:p>
        </w:tc>
        <w:tc>
          <w:tcPr>
            <w:tcW w:w="2268" w:type="dxa"/>
          </w:tcPr>
          <w:p w14:paraId="61F928FD" w14:textId="77777777" w:rsidR="003C1B01" w:rsidRPr="00BD0581" w:rsidRDefault="003C1B01" w:rsidP="00016947">
            <w:pPr>
              <w:pStyle w:val="TableParagraph"/>
              <w:spacing w:before="9"/>
              <w:ind w:left="567"/>
              <w:rPr>
                <w:noProof/>
                <w:sz w:val="18"/>
                <w:szCs w:val="18"/>
                <w:lang w:val="es-CO"/>
              </w:rPr>
            </w:pPr>
          </w:p>
          <w:p w14:paraId="2EA650EC" w14:textId="77777777" w:rsidR="003C1B01" w:rsidRPr="00BD0581" w:rsidRDefault="00884C27" w:rsidP="0031737E">
            <w:pPr>
              <w:pStyle w:val="TableParagraph"/>
              <w:rPr>
                <w:noProof/>
                <w:sz w:val="18"/>
                <w:szCs w:val="18"/>
                <w:lang w:val="es-CO"/>
              </w:rPr>
            </w:pPr>
            <w:r w:rsidRPr="00BD0581">
              <w:rPr>
                <w:noProof/>
                <w:sz w:val="18"/>
                <w:szCs w:val="18"/>
                <w:lang w:val="es-CO"/>
              </w:rPr>
              <w:t>$</w:t>
            </w:r>
            <w:r w:rsidRPr="00BD0581">
              <w:rPr>
                <w:noProof/>
                <w:spacing w:val="63"/>
                <w:sz w:val="18"/>
                <w:szCs w:val="18"/>
                <w:lang w:val="es-CO"/>
              </w:rPr>
              <w:t xml:space="preserve"> </w:t>
            </w:r>
            <w:r w:rsidRPr="00BD0581">
              <w:rPr>
                <w:noProof/>
                <w:sz w:val="18"/>
                <w:szCs w:val="18"/>
                <w:lang w:val="es-CO"/>
              </w:rPr>
              <w:t>48.800.091</w:t>
            </w:r>
          </w:p>
        </w:tc>
      </w:tr>
      <w:tr w:rsidR="003C1B01" w:rsidRPr="00BD0581" w14:paraId="70E0DFBA" w14:textId="77777777" w:rsidTr="008907FE">
        <w:trPr>
          <w:trHeight w:hRule="exact" w:val="698"/>
        </w:trPr>
        <w:tc>
          <w:tcPr>
            <w:tcW w:w="2261" w:type="dxa"/>
          </w:tcPr>
          <w:p w14:paraId="398D5115" w14:textId="77777777" w:rsidR="003C1B01" w:rsidRPr="00BD0581" w:rsidRDefault="00884C27" w:rsidP="0031737E">
            <w:pPr>
              <w:pStyle w:val="TableParagraph"/>
              <w:spacing w:line="272" w:lineRule="exact"/>
              <w:rPr>
                <w:noProof/>
                <w:sz w:val="18"/>
                <w:szCs w:val="18"/>
                <w:lang w:val="es-CO"/>
              </w:rPr>
            </w:pPr>
            <w:r w:rsidRPr="00BD0581">
              <w:rPr>
                <w:noProof/>
                <w:sz w:val="18"/>
                <w:szCs w:val="18"/>
                <w:lang w:val="es-CO"/>
              </w:rPr>
              <w:lastRenderedPageBreak/>
              <w:t>MINIMA CUANTIA</w:t>
            </w:r>
          </w:p>
        </w:tc>
        <w:tc>
          <w:tcPr>
            <w:tcW w:w="1229" w:type="dxa"/>
          </w:tcPr>
          <w:p w14:paraId="7D6C5456" w14:textId="77777777" w:rsidR="003C1B01" w:rsidRPr="00BD0581" w:rsidRDefault="003C1B01" w:rsidP="00016947">
            <w:pPr>
              <w:pStyle w:val="TableParagraph"/>
              <w:spacing w:before="7"/>
              <w:ind w:left="567"/>
              <w:rPr>
                <w:noProof/>
                <w:sz w:val="18"/>
                <w:szCs w:val="18"/>
                <w:lang w:val="es-CO"/>
              </w:rPr>
            </w:pPr>
          </w:p>
          <w:p w14:paraId="3FEC72E9" w14:textId="77777777" w:rsidR="003C1B01" w:rsidRPr="00BD0581" w:rsidRDefault="00884C27" w:rsidP="0031737E">
            <w:pPr>
              <w:pStyle w:val="TableParagraph"/>
              <w:ind w:left="567"/>
              <w:rPr>
                <w:noProof/>
                <w:sz w:val="18"/>
                <w:szCs w:val="18"/>
                <w:lang w:val="es-CO"/>
              </w:rPr>
            </w:pPr>
            <w:r w:rsidRPr="00BD0581">
              <w:rPr>
                <w:noProof/>
                <w:sz w:val="18"/>
                <w:szCs w:val="18"/>
                <w:lang w:val="es-CO"/>
              </w:rPr>
              <w:t>67</w:t>
            </w:r>
          </w:p>
        </w:tc>
        <w:tc>
          <w:tcPr>
            <w:tcW w:w="2374" w:type="dxa"/>
          </w:tcPr>
          <w:p w14:paraId="6D011E4C" w14:textId="77777777" w:rsidR="003C1B01" w:rsidRPr="00BD0581" w:rsidRDefault="003C1B01" w:rsidP="00016947">
            <w:pPr>
              <w:pStyle w:val="TableParagraph"/>
              <w:spacing w:before="7"/>
              <w:ind w:left="567"/>
              <w:rPr>
                <w:noProof/>
                <w:sz w:val="18"/>
                <w:szCs w:val="18"/>
                <w:lang w:val="es-CO"/>
              </w:rPr>
            </w:pPr>
          </w:p>
          <w:p w14:paraId="5EF438A7" w14:textId="77777777" w:rsidR="003C1B01" w:rsidRPr="00BD0581" w:rsidRDefault="00884C27" w:rsidP="0031737E">
            <w:pPr>
              <w:pStyle w:val="TableParagraph"/>
              <w:tabs>
                <w:tab w:val="left" w:pos="533"/>
              </w:tabs>
              <w:rPr>
                <w:noProof/>
                <w:sz w:val="18"/>
                <w:szCs w:val="18"/>
                <w:lang w:val="es-CO"/>
              </w:rPr>
            </w:pPr>
            <w:r w:rsidRPr="00BD0581">
              <w:rPr>
                <w:noProof/>
                <w:sz w:val="18"/>
                <w:szCs w:val="18"/>
                <w:lang w:val="es-CO"/>
              </w:rPr>
              <w:t>$</w:t>
            </w:r>
            <w:r w:rsidRPr="00BD0581">
              <w:rPr>
                <w:noProof/>
                <w:sz w:val="18"/>
                <w:szCs w:val="18"/>
                <w:lang w:val="es-CO"/>
              </w:rPr>
              <w:tab/>
              <w:t>861.608.346</w:t>
            </w:r>
          </w:p>
        </w:tc>
        <w:tc>
          <w:tcPr>
            <w:tcW w:w="992" w:type="dxa"/>
          </w:tcPr>
          <w:p w14:paraId="5A2E4000" w14:textId="77777777" w:rsidR="003C1B01" w:rsidRPr="00BD0581" w:rsidRDefault="003C1B01" w:rsidP="00016947">
            <w:pPr>
              <w:pStyle w:val="TableParagraph"/>
              <w:spacing w:before="7"/>
              <w:ind w:left="567"/>
              <w:rPr>
                <w:noProof/>
                <w:sz w:val="18"/>
                <w:szCs w:val="18"/>
                <w:lang w:val="es-CO"/>
              </w:rPr>
            </w:pPr>
          </w:p>
          <w:p w14:paraId="3B5A17F7" w14:textId="77777777" w:rsidR="003C1B01" w:rsidRPr="00BD0581" w:rsidRDefault="00884C27" w:rsidP="0031737E">
            <w:pPr>
              <w:pStyle w:val="TableParagraph"/>
              <w:jc w:val="center"/>
              <w:rPr>
                <w:noProof/>
                <w:sz w:val="18"/>
                <w:szCs w:val="18"/>
                <w:lang w:val="es-CO"/>
              </w:rPr>
            </w:pPr>
            <w:r w:rsidRPr="00BD0581">
              <w:rPr>
                <w:noProof/>
                <w:sz w:val="18"/>
                <w:szCs w:val="18"/>
                <w:lang w:val="es-CO"/>
              </w:rPr>
              <w:t>63</w:t>
            </w:r>
          </w:p>
        </w:tc>
        <w:tc>
          <w:tcPr>
            <w:tcW w:w="2268" w:type="dxa"/>
          </w:tcPr>
          <w:p w14:paraId="0A564204" w14:textId="77777777" w:rsidR="003C1B01" w:rsidRPr="00BD0581" w:rsidRDefault="003C1B01" w:rsidP="00016947">
            <w:pPr>
              <w:pStyle w:val="TableParagraph"/>
              <w:spacing w:before="7"/>
              <w:ind w:left="567"/>
              <w:rPr>
                <w:noProof/>
                <w:sz w:val="18"/>
                <w:szCs w:val="18"/>
                <w:lang w:val="es-CO"/>
              </w:rPr>
            </w:pPr>
          </w:p>
          <w:p w14:paraId="2A2F3A6B" w14:textId="77777777" w:rsidR="003C1B01" w:rsidRPr="00BD0581" w:rsidRDefault="00884C27" w:rsidP="0031737E">
            <w:pPr>
              <w:pStyle w:val="TableParagraph"/>
              <w:rPr>
                <w:noProof/>
                <w:sz w:val="18"/>
                <w:szCs w:val="18"/>
                <w:lang w:val="es-CO"/>
              </w:rPr>
            </w:pPr>
            <w:r w:rsidRPr="00BD0581">
              <w:rPr>
                <w:noProof/>
                <w:sz w:val="18"/>
                <w:szCs w:val="18"/>
                <w:lang w:val="es-CO"/>
              </w:rPr>
              <w:t>$</w:t>
            </w:r>
            <w:r w:rsidRPr="00BD0581">
              <w:rPr>
                <w:noProof/>
                <w:spacing w:val="61"/>
                <w:sz w:val="18"/>
                <w:szCs w:val="18"/>
                <w:lang w:val="es-CO"/>
              </w:rPr>
              <w:t xml:space="preserve"> </w:t>
            </w:r>
            <w:r w:rsidRPr="00BD0581">
              <w:rPr>
                <w:noProof/>
                <w:sz w:val="18"/>
                <w:szCs w:val="18"/>
                <w:lang w:val="es-CO"/>
              </w:rPr>
              <w:t>927.563.558</w:t>
            </w:r>
          </w:p>
        </w:tc>
      </w:tr>
      <w:tr w:rsidR="003C1B01" w:rsidRPr="00BD0581" w14:paraId="1508A1B7" w14:textId="77777777" w:rsidTr="008907FE">
        <w:trPr>
          <w:trHeight w:hRule="exact" w:val="290"/>
        </w:trPr>
        <w:tc>
          <w:tcPr>
            <w:tcW w:w="2261" w:type="dxa"/>
          </w:tcPr>
          <w:p w14:paraId="7DF3DFFF" w14:textId="77777777" w:rsidR="003C1B01" w:rsidRPr="00BD0581" w:rsidRDefault="00884C27" w:rsidP="00016947">
            <w:pPr>
              <w:pStyle w:val="TableParagraph"/>
              <w:spacing w:line="274" w:lineRule="exact"/>
              <w:ind w:left="567"/>
              <w:rPr>
                <w:noProof/>
                <w:sz w:val="18"/>
                <w:szCs w:val="18"/>
                <w:lang w:val="es-CO"/>
              </w:rPr>
            </w:pPr>
            <w:r w:rsidRPr="00BD0581">
              <w:rPr>
                <w:noProof/>
                <w:sz w:val="18"/>
                <w:szCs w:val="18"/>
                <w:lang w:val="es-CO"/>
              </w:rPr>
              <w:t>TOTAL</w:t>
            </w:r>
          </w:p>
        </w:tc>
        <w:tc>
          <w:tcPr>
            <w:tcW w:w="1229" w:type="dxa"/>
          </w:tcPr>
          <w:p w14:paraId="0FE53C8A" w14:textId="77777777" w:rsidR="003C1B01" w:rsidRPr="00BD0581" w:rsidRDefault="00884C27" w:rsidP="0031737E">
            <w:pPr>
              <w:pStyle w:val="TableParagraph"/>
              <w:spacing w:line="274" w:lineRule="exact"/>
              <w:ind w:left="567"/>
              <w:rPr>
                <w:noProof/>
                <w:sz w:val="18"/>
                <w:szCs w:val="18"/>
                <w:lang w:val="es-CO"/>
              </w:rPr>
            </w:pPr>
            <w:r w:rsidRPr="00BD0581">
              <w:rPr>
                <w:noProof/>
                <w:sz w:val="18"/>
                <w:szCs w:val="18"/>
                <w:lang w:val="es-CO"/>
              </w:rPr>
              <w:t>84</w:t>
            </w:r>
          </w:p>
        </w:tc>
        <w:tc>
          <w:tcPr>
            <w:tcW w:w="2374" w:type="dxa"/>
          </w:tcPr>
          <w:p w14:paraId="68503A32" w14:textId="77777777" w:rsidR="003C1B01" w:rsidRPr="00BD0581" w:rsidRDefault="00884C27" w:rsidP="0031737E">
            <w:pPr>
              <w:pStyle w:val="TableParagraph"/>
              <w:tabs>
                <w:tab w:val="left" w:pos="334"/>
              </w:tabs>
              <w:spacing w:line="274" w:lineRule="exact"/>
              <w:rPr>
                <w:noProof/>
                <w:sz w:val="18"/>
                <w:szCs w:val="18"/>
                <w:lang w:val="es-CO"/>
              </w:rPr>
            </w:pPr>
            <w:r w:rsidRPr="00BD0581">
              <w:rPr>
                <w:noProof/>
                <w:sz w:val="18"/>
                <w:szCs w:val="18"/>
                <w:lang w:val="es-CO"/>
              </w:rPr>
              <w:t>$</w:t>
            </w:r>
            <w:r w:rsidRPr="00BD0581">
              <w:rPr>
                <w:noProof/>
                <w:sz w:val="18"/>
                <w:szCs w:val="18"/>
                <w:lang w:val="es-CO"/>
              </w:rPr>
              <w:tab/>
              <w:t>8.486.659.000</w:t>
            </w:r>
          </w:p>
        </w:tc>
        <w:tc>
          <w:tcPr>
            <w:tcW w:w="992" w:type="dxa"/>
          </w:tcPr>
          <w:p w14:paraId="68D5759D" w14:textId="77777777" w:rsidR="003C1B01" w:rsidRPr="00BD0581" w:rsidRDefault="00884C27" w:rsidP="0031737E">
            <w:pPr>
              <w:pStyle w:val="TableParagraph"/>
              <w:spacing w:line="274" w:lineRule="exact"/>
              <w:jc w:val="center"/>
              <w:rPr>
                <w:noProof/>
                <w:sz w:val="18"/>
                <w:szCs w:val="18"/>
                <w:lang w:val="es-CO"/>
              </w:rPr>
            </w:pPr>
            <w:r w:rsidRPr="00BD0581">
              <w:rPr>
                <w:noProof/>
                <w:sz w:val="18"/>
                <w:szCs w:val="18"/>
                <w:lang w:val="es-CO"/>
              </w:rPr>
              <w:t>71</w:t>
            </w:r>
          </w:p>
        </w:tc>
        <w:tc>
          <w:tcPr>
            <w:tcW w:w="2268" w:type="dxa"/>
          </w:tcPr>
          <w:p w14:paraId="600E05FD" w14:textId="77777777" w:rsidR="003C1B01" w:rsidRPr="00BD0581" w:rsidRDefault="00884C27" w:rsidP="0031737E">
            <w:pPr>
              <w:pStyle w:val="TableParagraph"/>
              <w:tabs>
                <w:tab w:val="left" w:pos="334"/>
              </w:tabs>
              <w:spacing w:line="274" w:lineRule="exact"/>
              <w:rPr>
                <w:noProof/>
                <w:sz w:val="18"/>
                <w:szCs w:val="18"/>
                <w:lang w:val="es-CO"/>
              </w:rPr>
            </w:pPr>
            <w:r w:rsidRPr="00BD0581">
              <w:rPr>
                <w:noProof/>
                <w:sz w:val="18"/>
                <w:szCs w:val="18"/>
                <w:lang w:val="es-CO"/>
              </w:rPr>
              <w:t>$</w:t>
            </w:r>
            <w:r w:rsidRPr="00BD0581">
              <w:rPr>
                <w:noProof/>
                <w:sz w:val="18"/>
                <w:szCs w:val="18"/>
                <w:lang w:val="es-CO"/>
              </w:rPr>
              <w:tab/>
              <w:t>3.747.906.267</w:t>
            </w:r>
          </w:p>
        </w:tc>
      </w:tr>
    </w:tbl>
    <w:p w14:paraId="0FB5FAF7" w14:textId="77777777" w:rsidR="008907FE" w:rsidRPr="00BD0581" w:rsidRDefault="008907FE" w:rsidP="0053242D">
      <w:pPr>
        <w:pStyle w:val="Ttulo3"/>
        <w:rPr>
          <w:noProof/>
          <w:lang w:val="es-CO"/>
        </w:rPr>
      </w:pPr>
    </w:p>
    <w:p w14:paraId="0730A50D" w14:textId="1898EA48" w:rsidR="003C1B01" w:rsidRPr="00BD0581" w:rsidRDefault="008F4EBB" w:rsidP="0053242D">
      <w:pPr>
        <w:pStyle w:val="Ttulo3"/>
        <w:rPr>
          <w:noProof/>
          <w:lang w:val="es-CO"/>
        </w:rPr>
      </w:pPr>
      <w:r w:rsidRPr="00BD0581">
        <w:rPr>
          <w:noProof/>
          <w:lang w:val="es-CO"/>
        </w:rPr>
        <w:t>3.5</w:t>
      </w:r>
      <w:r w:rsidR="0053242D" w:rsidRPr="00BD0581">
        <w:rPr>
          <w:noProof/>
          <w:lang w:val="es-CO"/>
        </w:rPr>
        <w:t xml:space="preserve">.3.  </w:t>
      </w:r>
      <w:r w:rsidR="00884C27" w:rsidRPr="00E707C5">
        <w:rPr>
          <w:noProof/>
          <w:highlight w:val="yellow"/>
          <w:lang w:val="es-CO"/>
          <w:rPrChange w:id="225" w:author="Usuario" w:date="2017-12-26T22:23:00Z">
            <w:rPr>
              <w:noProof/>
              <w:lang w:val="es-CO"/>
            </w:rPr>
          </w:rPrChange>
        </w:rPr>
        <w:t>Análisis de la</w:t>
      </w:r>
      <w:r w:rsidR="00884C27" w:rsidRPr="00E707C5">
        <w:rPr>
          <w:noProof/>
          <w:spacing w:val="-9"/>
          <w:highlight w:val="yellow"/>
          <w:lang w:val="es-CO"/>
          <w:rPrChange w:id="226" w:author="Usuario" w:date="2017-12-26T22:23:00Z">
            <w:rPr>
              <w:noProof/>
              <w:spacing w:val="-9"/>
              <w:lang w:val="es-CO"/>
            </w:rPr>
          </w:rPrChange>
        </w:rPr>
        <w:t xml:space="preserve"> </w:t>
      </w:r>
      <w:r w:rsidR="00884C27" w:rsidRPr="00E707C5">
        <w:rPr>
          <w:noProof/>
          <w:highlight w:val="yellow"/>
          <w:lang w:val="es-CO"/>
          <w:rPrChange w:id="227" w:author="Usuario" w:date="2017-12-26T22:23:00Z">
            <w:rPr>
              <w:noProof/>
              <w:lang w:val="es-CO"/>
            </w:rPr>
          </w:rPrChange>
        </w:rPr>
        <w:t>oferta</w:t>
      </w:r>
      <w:r w:rsidR="00884C27" w:rsidRPr="00BD0581">
        <w:rPr>
          <w:noProof/>
          <w:lang w:val="es-CO"/>
        </w:rPr>
        <w:t>:</w:t>
      </w:r>
    </w:p>
    <w:p w14:paraId="7038A6B5" w14:textId="77777777" w:rsidR="003C1B01" w:rsidRPr="00BD0581" w:rsidRDefault="00884C27" w:rsidP="00016947">
      <w:pPr>
        <w:pStyle w:val="Textoindependiente"/>
        <w:ind w:left="567"/>
        <w:rPr>
          <w:noProof/>
          <w:lang w:val="es-CO"/>
        </w:rPr>
      </w:pPr>
      <w:r w:rsidRPr="00BD0581">
        <w:rPr>
          <w:noProof/>
          <w:lang w:val="es-CO"/>
        </w:rPr>
        <w:t xml:space="preserve">El municipio de Inzá Cauca realiza el servicio de </w:t>
      </w:r>
      <w:r w:rsidR="00B46FCE" w:rsidRPr="00BD0581">
        <w:rPr>
          <w:noProof/>
          <w:lang w:val="es-CO"/>
        </w:rPr>
        <w:t xml:space="preserve">interventoria a </w:t>
      </w:r>
      <w:r w:rsidRPr="00BD0581">
        <w:rPr>
          <w:noProof/>
          <w:lang w:val="es-CO"/>
        </w:rPr>
        <w:t xml:space="preserve"> obras civiles mediante la modalidad de </w:t>
      </w:r>
      <w:r w:rsidR="00B46FCE" w:rsidRPr="00BD0581">
        <w:rPr>
          <w:noProof/>
          <w:lang w:val="es-CO"/>
        </w:rPr>
        <w:t>concurso de meritos</w:t>
      </w:r>
      <w:r w:rsidRPr="00BD0581">
        <w:rPr>
          <w:noProof/>
          <w:lang w:val="es-CO"/>
        </w:rPr>
        <w:t>, en un plazo de ejecución estimado para cada proyecto, teniendo en cuenta las especificaciones técnicas generales de acuerdo a cada sector (Normas NSR 10, RAS 2000, ICONTEC, INVIAS, RETIE) según el caso.</w:t>
      </w:r>
    </w:p>
    <w:p w14:paraId="0D3A3652" w14:textId="77777777" w:rsidR="00B01A64" w:rsidRPr="00BD0581" w:rsidRDefault="00B01A64" w:rsidP="00016947">
      <w:pPr>
        <w:pStyle w:val="Textoindependiente"/>
        <w:ind w:left="567"/>
        <w:rPr>
          <w:noProof/>
          <w:lang w:val="es-CO"/>
        </w:rPr>
      </w:pPr>
    </w:p>
    <w:p w14:paraId="0D429F04" w14:textId="77777777" w:rsidR="00B01A64" w:rsidRPr="00BD0581" w:rsidRDefault="00B01A64" w:rsidP="00016947">
      <w:pPr>
        <w:pStyle w:val="Textoindependiente"/>
        <w:ind w:left="567"/>
        <w:rPr>
          <w:noProof/>
          <w:lang w:val="es-CO"/>
        </w:rPr>
      </w:pPr>
    </w:p>
    <w:p w14:paraId="4860566E" w14:textId="57C207A7" w:rsidR="0053242D" w:rsidRPr="00BD0581" w:rsidRDefault="008F4EBB" w:rsidP="0053242D">
      <w:pPr>
        <w:pStyle w:val="Ttulo2"/>
        <w:rPr>
          <w:noProof/>
          <w:lang w:val="es-CO"/>
        </w:rPr>
      </w:pPr>
      <w:r w:rsidRPr="00BD0581">
        <w:rPr>
          <w:noProof/>
          <w:lang w:val="es-CO"/>
        </w:rPr>
        <w:t xml:space="preserve"> 3.6</w:t>
      </w:r>
      <w:r w:rsidR="0053242D" w:rsidRPr="00BD0581">
        <w:rPr>
          <w:noProof/>
          <w:lang w:val="es-CO"/>
        </w:rPr>
        <w:t xml:space="preserve">.  </w:t>
      </w:r>
      <w:r w:rsidR="00884C27" w:rsidRPr="00BD0581">
        <w:rPr>
          <w:noProof/>
          <w:lang w:val="es-CO"/>
        </w:rPr>
        <w:t>ASPECTOS FINANCIEROS DEL OBJETO</w:t>
      </w:r>
      <w:r w:rsidR="00025814" w:rsidRPr="00BD0581">
        <w:rPr>
          <w:noProof/>
          <w:lang w:val="es-CO"/>
        </w:rPr>
        <w:t xml:space="preserve"> </w:t>
      </w:r>
      <w:r w:rsidR="00884C27" w:rsidRPr="00BD0581">
        <w:rPr>
          <w:noProof/>
          <w:lang w:val="es-CO"/>
        </w:rPr>
        <w:t xml:space="preserve"> DEL</w:t>
      </w:r>
      <w:r w:rsidR="00025814" w:rsidRPr="00BD0581">
        <w:rPr>
          <w:noProof/>
          <w:lang w:val="es-CO"/>
        </w:rPr>
        <w:t xml:space="preserve"> </w:t>
      </w:r>
      <w:r w:rsidR="00884C27" w:rsidRPr="00BD0581">
        <w:rPr>
          <w:noProof/>
          <w:spacing w:val="-15"/>
          <w:lang w:val="es-CO"/>
        </w:rPr>
        <w:t xml:space="preserve"> </w:t>
      </w:r>
      <w:r w:rsidR="00884C27" w:rsidRPr="00BD0581">
        <w:rPr>
          <w:noProof/>
          <w:lang w:val="es-CO"/>
        </w:rPr>
        <w:t>PROCESO:</w:t>
      </w:r>
    </w:p>
    <w:p w14:paraId="32E08A5C" w14:textId="63F0BBD2" w:rsidR="0053242D" w:rsidRPr="00BD0581" w:rsidRDefault="008F4EBB" w:rsidP="0053242D">
      <w:pPr>
        <w:pStyle w:val="Ttulo3"/>
        <w:rPr>
          <w:noProof/>
          <w:lang w:val="es-CO"/>
        </w:rPr>
      </w:pPr>
      <w:r w:rsidRPr="00BD0581">
        <w:rPr>
          <w:noProof/>
          <w:lang w:val="es-CO"/>
        </w:rPr>
        <w:t>3.6</w:t>
      </w:r>
      <w:r w:rsidR="0053242D" w:rsidRPr="00BD0581">
        <w:rPr>
          <w:noProof/>
          <w:lang w:val="es-CO"/>
        </w:rPr>
        <w:t xml:space="preserve">.1.  </w:t>
      </w:r>
      <w:r w:rsidR="00884C27" w:rsidRPr="00BD0581">
        <w:rPr>
          <w:noProof/>
          <w:lang w:val="es-CO"/>
        </w:rPr>
        <w:t xml:space="preserve">Análisis que soporta el valor estimado del contrato: </w:t>
      </w:r>
    </w:p>
    <w:p w14:paraId="6B28C170" w14:textId="77777777" w:rsidR="003C1B01" w:rsidRPr="00BD0581" w:rsidRDefault="00884C27" w:rsidP="00EE3923">
      <w:pPr>
        <w:pStyle w:val="Textoindependiente"/>
        <w:rPr>
          <w:noProof/>
          <w:lang w:val="es-CO"/>
        </w:rPr>
      </w:pPr>
      <w:r w:rsidRPr="00BD0581">
        <w:rPr>
          <w:noProof/>
          <w:lang w:val="es-CO"/>
        </w:rPr>
        <w:t xml:space="preserve">El valor del contrato, se basa en el presupuesto realizado por la </w:t>
      </w:r>
      <w:r w:rsidR="00EE3923" w:rsidRPr="00BD0581">
        <w:rPr>
          <w:noProof/>
          <w:lang w:val="es-CO"/>
        </w:rPr>
        <w:t xml:space="preserve">Secretaria </w:t>
      </w:r>
      <w:r w:rsidRPr="00BD0581">
        <w:rPr>
          <w:noProof/>
          <w:lang w:val="es-CO"/>
        </w:rPr>
        <w:t xml:space="preserve">de </w:t>
      </w:r>
      <w:r w:rsidR="00EE3923" w:rsidRPr="00BD0581">
        <w:rPr>
          <w:noProof/>
          <w:lang w:val="es-CO"/>
        </w:rPr>
        <w:t xml:space="preserve">Planeación Municipal </w:t>
      </w:r>
      <w:r w:rsidRPr="00BD0581">
        <w:rPr>
          <w:noProof/>
          <w:lang w:val="es-CO"/>
        </w:rPr>
        <w:t>de Inzá, resultado de la revisión de las actividades faltantes por ejecutar para la construcción y la funcionalidad del espacio deportivo, estudio del mercado y un análisis de precios unitarios</w:t>
      </w:r>
      <w:r w:rsidR="00EE3923" w:rsidRPr="00BD0581">
        <w:rPr>
          <w:noProof/>
          <w:lang w:val="es-CO"/>
        </w:rPr>
        <w:t xml:space="preserve"> dados desde la </w:t>
      </w:r>
      <w:r w:rsidR="00EE3923" w:rsidRPr="00BD0581">
        <w:rPr>
          <w:b/>
          <w:noProof/>
          <w:lang w:val="es-CO"/>
        </w:rPr>
        <w:t>Oficina de Obras Públicas</w:t>
      </w:r>
      <w:r w:rsidRPr="00BD0581">
        <w:rPr>
          <w:noProof/>
          <w:lang w:val="es-CO"/>
        </w:rPr>
        <w:t>. Estos estudios de sustentación se encuentran detallados en los anexos correspondientes o disponibles en la Secretaría de Planeación e Infraestructura de Inzá -</w:t>
      </w:r>
      <w:r w:rsidRPr="00BD0581">
        <w:rPr>
          <w:noProof/>
          <w:spacing w:val="-11"/>
          <w:lang w:val="es-CO"/>
        </w:rPr>
        <w:t xml:space="preserve"> </w:t>
      </w:r>
      <w:r w:rsidRPr="00BD0581">
        <w:rPr>
          <w:noProof/>
          <w:lang w:val="es-CO"/>
        </w:rPr>
        <w:t>Cauca.</w:t>
      </w:r>
    </w:p>
    <w:p w14:paraId="1591D39C" w14:textId="1579A521" w:rsidR="00EE3923" w:rsidRPr="00BD0581" w:rsidRDefault="008F4EBB" w:rsidP="00EE3923">
      <w:pPr>
        <w:pStyle w:val="Ttulo3"/>
        <w:rPr>
          <w:noProof/>
          <w:lang w:val="es-CO"/>
        </w:rPr>
      </w:pPr>
      <w:r w:rsidRPr="00BD0581">
        <w:rPr>
          <w:noProof/>
          <w:lang w:val="es-CO"/>
        </w:rPr>
        <w:t>3.6</w:t>
      </w:r>
      <w:r w:rsidR="00EE3923" w:rsidRPr="00BD0581">
        <w:rPr>
          <w:noProof/>
          <w:lang w:val="es-CO"/>
        </w:rPr>
        <w:t xml:space="preserve">.2.  </w:t>
      </w:r>
      <w:r w:rsidR="00884C27" w:rsidRPr="00BD0581">
        <w:rPr>
          <w:noProof/>
          <w:lang w:val="es-CO"/>
        </w:rPr>
        <w:t>Financiación:</w:t>
      </w:r>
    </w:p>
    <w:p w14:paraId="166FCD22" w14:textId="0FD4220E" w:rsidR="003C1B01" w:rsidRPr="00BD0581" w:rsidRDefault="00884C27" w:rsidP="00EE3923">
      <w:pPr>
        <w:pStyle w:val="Textoindependiente"/>
        <w:rPr>
          <w:noProof/>
          <w:lang w:val="es-CO"/>
        </w:rPr>
      </w:pPr>
      <w:r w:rsidRPr="00BD0581">
        <w:rPr>
          <w:noProof/>
          <w:lang w:val="es-CO"/>
        </w:rPr>
        <w:t>El municipio de Inzá - Cauca representado por el Alcalde Gelmis Chate Rivera, de</w:t>
      </w:r>
      <w:r w:rsidR="00B46FCE" w:rsidRPr="00BD0581">
        <w:rPr>
          <w:noProof/>
          <w:lang w:val="es-CO"/>
        </w:rPr>
        <w:t xml:space="preserve">stina una cuantía por valor de </w:t>
      </w:r>
      <w:del w:id="228" w:author="Usuario" w:date="2017-12-26T22:26:00Z">
        <w:r w:rsidR="00EE3923" w:rsidRPr="00C6205A" w:rsidDel="00E707C5">
          <w:rPr>
            <w:b/>
            <w:noProof/>
            <w:lang w:val="es-CO"/>
            <w:rPrChange w:id="229" w:author="Usuario" w:date="2017-12-27T21:37:00Z">
              <w:rPr>
                <w:noProof/>
                <w:lang w:val="es-CO"/>
              </w:rPr>
            </w:rPrChange>
          </w:rPr>
          <w:delText>CINCUENTA MILLONES NOVECIENTOS CUARENTA Y TRES MIL TRESCIENTOS NOVENTA Y SIETE</w:delText>
        </w:r>
      </w:del>
      <w:ins w:id="230" w:author="Usuario" w:date="2017-12-27T21:36:00Z">
        <w:r w:rsidR="00C6205A" w:rsidRPr="00C6205A">
          <w:rPr>
            <w:b/>
            <w:noProof/>
            <w:lang w:val="es-CO"/>
            <w:rPrChange w:id="231" w:author="Usuario" w:date="2017-12-27T21:37:00Z">
              <w:rPr>
                <w:noProof/>
                <w:highlight w:val="yellow"/>
                <w:lang w:val="es-CO"/>
              </w:rPr>
            </w:rPrChange>
          </w:rPr>
          <w:t>Ci</w:t>
        </w:r>
      </w:ins>
      <w:ins w:id="232" w:author="Usuario" w:date="2017-12-27T21:43:00Z">
        <w:r w:rsidR="00C6205A">
          <w:rPr>
            <w:b/>
            <w:noProof/>
            <w:lang w:val="es-CO"/>
          </w:rPr>
          <w:t>e</w:t>
        </w:r>
      </w:ins>
      <w:ins w:id="233" w:author="Usuario" w:date="2017-12-27T21:36:00Z">
        <w:r w:rsidR="00C6205A" w:rsidRPr="00C6205A">
          <w:rPr>
            <w:b/>
            <w:noProof/>
            <w:lang w:val="es-CO"/>
            <w:rPrChange w:id="234" w:author="Usuario" w:date="2017-12-27T21:37:00Z">
              <w:rPr>
                <w:noProof/>
                <w:highlight w:val="yellow"/>
                <w:lang w:val="es-CO"/>
              </w:rPr>
            </w:rPrChange>
          </w:rPr>
          <w:t>nto Treinta y Seis Millones Setecientos Cuarenta y Un Mil, Trescientos Seis Pesos</w:t>
        </w:r>
      </w:ins>
      <w:del w:id="235" w:author="Usuario" w:date="2017-12-27T21:36:00Z">
        <w:r w:rsidR="00EE3923" w:rsidRPr="00C6205A" w:rsidDel="00C6205A">
          <w:rPr>
            <w:b/>
            <w:noProof/>
            <w:lang w:val="es-CO"/>
            <w:rPrChange w:id="236" w:author="Usuario" w:date="2017-12-27T21:37:00Z">
              <w:rPr>
                <w:noProof/>
                <w:lang w:val="es-CO"/>
              </w:rPr>
            </w:rPrChange>
          </w:rPr>
          <w:delText xml:space="preserve"> PESOS </w:delText>
        </w:r>
      </w:del>
      <w:ins w:id="237" w:author="Usuario" w:date="2017-12-27T21:36:00Z">
        <w:r w:rsidR="00C6205A" w:rsidRPr="00C6205A">
          <w:rPr>
            <w:b/>
            <w:noProof/>
            <w:lang w:val="es-CO"/>
            <w:rPrChange w:id="238" w:author="Usuario" w:date="2017-12-27T21:37:00Z">
              <w:rPr>
                <w:noProof/>
                <w:highlight w:val="yellow"/>
                <w:lang w:val="es-CO"/>
              </w:rPr>
            </w:rPrChange>
          </w:rPr>
          <w:t xml:space="preserve"> (</w:t>
        </w:r>
      </w:ins>
      <w:r w:rsidR="00B46FCE" w:rsidRPr="00C6205A">
        <w:rPr>
          <w:b/>
          <w:noProof/>
          <w:lang w:val="es-CO"/>
          <w:rPrChange w:id="239" w:author="Usuario" w:date="2017-12-27T21:37:00Z">
            <w:rPr>
              <w:noProof/>
              <w:lang w:val="es-CO"/>
            </w:rPr>
          </w:rPrChange>
        </w:rPr>
        <w:t xml:space="preserve">$ </w:t>
      </w:r>
      <w:del w:id="240" w:author="Usuario" w:date="2017-12-27T21:36:00Z">
        <w:r w:rsidR="00B46FCE" w:rsidRPr="00C6205A" w:rsidDel="00C6205A">
          <w:rPr>
            <w:b/>
            <w:noProof/>
            <w:lang w:val="es-CO"/>
            <w:rPrChange w:id="241" w:author="Usuario" w:date="2017-12-27T21:37:00Z">
              <w:rPr>
                <w:noProof/>
                <w:lang w:val="es-CO"/>
              </w:rPr>
            </w:rPrChange>
          </w:rPr>
          <w:delText>50</w:delText>
        </w:r>
      </w:del>
      <w:ins w:id="242" w:author="Usuario" w:date="2017-12-27T21:36:00Z">
        <w:r w:rsidR="00C6205A" w:rsidRPr="00C6205A">
          <w:rPr>
            <w:b/>
            <w:noProof/>
            <w:lang w:val="es-CO"/>
            <w:rPrChange w:id="243" w:author="Usuario" w:date="2017-12-27T21:37:00Z">
              <w:rPr>
                <w:noProof/>
                <w:highlight w:val="yellow"/>
                <w:lang w:val="es-CO"/>
              </w:rPr>
            </w:rPrChange>
          </w:rPr>
          <w:t>136’</w:t>
        </w:r>
        <w:r w:rsidR="00C6205A">
          <w:rPr>
            <w:b/>
            <w:noProof/>
            <w:lang w:val="es-CO"/>
          </w:rPr>
          <w:t>7</w:t>
        </w:r>
        <w:r w:rsidR="00C6205A" w:rsidRPr="00C6205A">
          <w:rPr>
            <w:b/>
            <w:noProof/>
            <w:lang w:val="es-CO"/>
            <w:rPrChange w:id="244" w:author="Usuario" w:date="2017-12-27T21:37:00Z">
              <w:rPr>
                <w:noProof/>
                <w:highlight w:val="yellow"/>
                <w:lang w:val="es-CO"/>
              </w:rPr>
            </w:rPrChange>
          </w:rPr>
          <w:t>41</w:t>
        </w:r>
      </w:ins>
      <w:ins w:id="245" w:author="Usuario" w:date="2017-12-27T21:37:00Z">
        <w:r w:rsidR="00C6205A" w:rsidRPr="00C6205A">
          <w:rPr>
            <w:b/>
            <w:noProof/>
            <w:lang w:val="es-CO"/>
            <w:rPrChange w:id="246" w:author="Usuario" w:date="2017-12-27T21:37:00Z">
              <w:rPr>
                <w:noProof/>
                <w:highlight w:val="yellow"/>
                <w:lang w:val="es-CO"/>
              </w:rPr>
            </w:rPrChange>
          </w:rPr>
          <w:t>.</w:t>
        </w:r>
      </w:ins>
      <w:ins w:id="247" w:author="Usuario" w:date="2017-12-27T21:36:00Z">
        <w:r w:rsidR="00C6205A" w:rsidRPr="00C6205A">
          <w:rPr>
            <w:b/>
            <w:noProof/>
            <w:lang w:val="es-CO"/>
            <w:rPrChange w:id="248" w:author="Usuario" w:date="2017-12-27T21:37:00Z">
              <w:rPr>
                <w:noProof/>
                <w:highlight w:val="yellow"/>
                <w:lang w:val="es-CO"/>
              </w:rPr>
            </w:rPrChange>
          </w:rPr>
          <w:t>306</w:t>
        </w:r>
      </w:ins>
      <w:del w:id="249" w:author="Usuario" w:date="2017-12-27T21:37:00Z">
        <w:r w:rsidR="00B46FCE" w:rsidRPr="00C6205A" w:rsidDel="00C6205A">
          <w:rPr>
            <w:b/>
            <w:noProof/>
            <w:lang w:val="es-CO"/>
            <w:rPrChange w:id="250" w:author="Usuario" w:date="2017-12-27T21:37:00Z">
              <w:rPr>
                <w:noProof/>
                <w:lang w:val="es-CO"/>
              </w:rPr>
            </w:rPrChange>
          </w:rPr>
          <w:delText>.943.397</w:delText>
        </w:r>
      </w:del>
      <w:ins w:id="251" w:author="Usuario" w:date="2017-12-27T21:37:00Z">
        <w:r w:rsidR="00C6205A" w:rsidRPr="00C6205A">
          <w:rPr>
            <w:b/>
            <w:noProof/>
            <w:lang w:val="es-CO"/>
            <w:rPrChange w:id="252" w:author="Usuario" w:date="2017-12-27T21:37:00Z">
              <w:rPr>
                <w:noProof/>
                <w:highlight w:val="yellow"/>
                <w:lang w:val="es-CO"/>
              </w:rPr>
            </w:rPrChange>
          </w:rPr>
          <w:t>)</w:t>
        </w:r>
      </w:ins>
      <w:r w:rsidRPr="00C6205A">
        <w:rPr>
          <w:noProof/>
          <w:lang w:val="es-CO"/>
        </w:rPr>
        <w:t>,</w:t>
      </w:r>
      <w:r w:rsidRPr="00BD0581">
        <w:rPr>
          <w:noProof/>
          <w:lang w:val="es-CO"/>
        </w:rPr>
        <w:t xml:space="preserve"> provenientes del </w:t>
      </w:r>
      <w:r w:rsidRPr="00BD0581">
        <w:rPr>
          <w:b/>
          <w:noProof/>
          <w:lang w:val="es-CO"/>
        </w:rPr>
        <w:t xml:space="preserve">Sistema </w:t>
      </w:r>
      <w:del w:id="253" w:author="Usuario" w:date="2017-12-27T21:38:00Z">
        <w:r w:rsidRPr="00BD0581" w:rsidDel="00C6205A">
          <w:rPr>
            <w:b/>
            <w:noProof/>
            <w:lang w:val="es-CO"/>
          </w:rPr>
          <w:delText xml:space="preserve">Nacional </w:delText>
        </w:r>
      </w:del>
      <w:ins w:id="254" w:author="Usuario" w:date="2017-12-27T21:38:00Z">
        <w:r w:rsidR="00C6205A">
          <w:rPr>
            <w:b/>
            <w:noProof/>
            <w:lang w:val="es-CO"/>
          </w:rPr>
          <w:t>General</w:t>
        </w:r>
        <w:r w:rsidR="00C6205A" w:rsidRPr="00BD0581">
          <w:rPr>
            <w:b/>
            <w:noProof/>
            <w:lang w:val="es-CO"/>
          </w:rPr>
          <w:t xml:space="preserve"> </w:t>
        </w:r>
      </w:ins>
      <w:r w:rsidRPr="00BD0581">
        <w:rPr>
          <w:b/>
          <w:noProof/>
          <w:lang w:val="es-CO"/>
        </w:rPr>
        <w:t>de Regalías</w:t>
      </w:r>
      <w:r w:rsidRPr="00BD0581">
        <w:rPr>
          <w:noProof/>
          <w:lang w:val="es-CO"/>
        </w:rPr>
        <w:t xml:space="preserve">, cuyo objetos es: </w:t>
      </w:r>
      <w:r w:rsidR="0031737E" w:rsidRPr="00BD0581">
        <w:rPr>
          <w:noProof/>
          <w:lang w:val="es-CO"/>
        </w:rPr>
        <w:t>“</w:t>
      </w:r>
      <w:ins w:id="255" w:author="Usuario" w:date="2017-12-27T21:38:00Z">
        <w:r w:rsidR="00C6205A" w:rsidRPr="005944B4">
          <w:rPr>
            <w:b/>
            <w:bCs/>
            <w:noProof/>
            <w:spacing w:val="-2"/>
            <w:lang w:val="es-CO"/>
          </w:rPr>
          <w:t>INTERVENTORÍA TÉCNICA, ADMINISTRATIVA, CONTABLE, JURÍDICA, AMBIENTAL Y FINANCIERA DEL PROYECTO DE</w:t>
        </w:r>
        <w:r w:rsidR="00C6205A">
          <w:rPr>
            <w:b/>
            <w:bCs/>
            <w:noProof/>
            <w:spacing w:val="-2"/>
            <w:lang w:val="es-CO"/>
          </w:rPr>
          <w:t xml:space="preserve"> </w:t>
        </w:r>
        <w:r w:rsidR="00C6205A" w:rsidRPr="005944B4">
          <w:rPr>
            <w:b/>
            <w:noProof/>
            <w:lang w:val="es-CO"/>
          </w:rPr>
          <w:lastRenderedPageBreak/>
          <w:t>CONSTRUCCION DE POLIDEPORTIVOS SOBRE ESTRUCTURA METALICA EN LAS VEREDAS DE PISIMBALA – VILLA DEL PRADO Y POTRERITO, MUNICIPIO DE INZA, DEPARTAMENTO DEL CAUCA, FINANCIADO CON RECURSOS PROVENIENTES DEL SISTEMA GENERAL DE REGALÍAS</w:t>
        </w:r>
      </w:ins>
      <w:del w:id="256" w:author="Usuario" w:date="2017-12-27T21:38:00Z">
        <w:r w:rsidR="0031737E" w:rsidRPr="00BD0581" w:rsidDel="00C6205A">
          <w:rPr>
            <w:noProof/>
            <w:lang w:val="es-CO"/>
          </w:rPr>
          <w:delText xml:space="preserve">Interventoría </w:delText>
        </w:r>
        <w:r w:rsidR="00EE3923" w:rsidRPr="00BD0581" w:rsidDel="00C6205A">
          <w:rPr>
            <w:noProof/>
            <w:lang w:val="es-CO"/>
          </w:rPr>
          <w:delText>Técnica</w:delText>
        </w:r>
        <w:r w:rsidR="0031737E" w:rsidRPr="00BD0581" w:rsidDel="00C6205A">
          <w:rPr>
            <w:noProof/>
            <w:lang w:val="es-CO"/>
          </w:rPr>
          <w:delText xml:space="preserve">, </w:delText>
        </w:r>
        <w:r w:rsidR="00EE3923" w:rsidRPr="00BD0581" w:rsidDel="00C6205A">
          <w:rPr>
            <w:noProof/>
            <w:lang w:val="es-CO"/>
          </w:rPr>
          <w:delText>Administrativa</w:delText>
        </w:r>
        <w:r w:rsidR="0031737E" w:rsidRPr="00BD0581" w:rsidDel="00C6205A">
          <w:rPr>
            <w:noProof/>
            <w:lang w:val="es-CO"/>
          </w:rPr>
          <w:delText xml:space="preserve">, </w:delText>
        </w:r>
        <w:r w:rsidR="00EE3923" w:rsidRPr="00BD0581" w:rsidDel="00C6205A">
          <w:rPr>
            <w:noProof/>
            <w:lang w:val="es-CO"/>
          </w:rPr>
          <w:delText>Contable</w:delText>
        </w:r>
        <w:r w:rsidR="0031737E" w:rsidRPr="00BD0581" w:rsidDel="00C6205A">
          <w:rPr>
            <w:noProof/>
            <w:lang w:val="es-CO"/>
          </w:rPr>
          <w:delText xml:space="preserve">, </w:delText>
        </w:r>
        <w:r w:rsidR="00EE3923" w:rsidRPr="00BD0581" w:rsidDel="00C6205A">
          <w:rPr>
            <w:noProof/>
            <w:lang w:val="es-CO"/>
          </w:rPr>
          <w:delText xml:space="preserve">Jurídica </w:delText>
        </w:r>
        <w:r w:rsidR="0031737E" w:rsidRPr="00BD0581" w:rsidDel="00C6205A">
          <w:rPr>
            <w:noProof/>
            <w:lang w:val="es-CO"/>
          </w:rPr>
          <w:delText xml:space="preserve">y </w:delText>
        </w:r>
        <w:r w:rsidR="00EE3923" w:rsidRPr="00BD0581" w:rsidDel="00C6205A">
          <w:rPr>
            <w:noProof/>
            <w:lang w:val="es-CO"/>
          </w:rPr>
          <w:delText xml:space="preserve">Financiera </w:delText>
        </w:r>
        <w:r w:rsidR="0031737E" w:rsidRPr="00BD0581" w:rsidDel="00C6205A">
          <w:rPr>
            <w:noProof/>
            <w:lang w:val="es-CO"/>
          </w:rPr>
          <w:delText xml:space="preserve">del proyecto </w:delText>
        </w:r>
        <w:r w:rsidR="00EE3923" w:rsidRPr="00BD0581" w:rsidDel="00C6205A">
          <w:rPr>
            <w:noProof/>
            <w:lang w:val="es-CO"/>
          </w:rPr>
          <w:delText xml:space="preserve">Construccion </w:delText>
        </w:r>
      </w:del>
      <w:del w:id="257" w:author="Usuario" w:date="2017-12-26T22:26:00Z">
        <w:r w:rsidR="0031737E" w:rsidRPr="00BD0581" w:rsidDel="00E707C5">
          <w:rPr>
            <w:noProof/>
            <w:lang w:val="es-CO"/>
          </w:rPr>
          <w:delText xml:space="preserve">y </w:delText>
        </w:r>
        <w:r w:rsidR="00EE3923" w:rsidRPr="00BD0581" w:rsidDel="00E707C5">
          <w:rPr>
            <w:noProof/>
            <w:lang w:val="es-CO"/>
          </w:rPr>
          <w:delText xml:space="preserve">Adecuacion </w:delText>
        </w:r>
        <w:r w:rsidR="0031737E" w:rsidRPr="00BD0581" w:rsidDel="00E707C5">
          <w:rPr>
            <w:noProof/>
            <w:lang w:val="es-CO"/>
          </w:rPr>
          <w:delText xml:space="preserve">del </w:delText>
        </w:r>
        <w:r w:rsidR="00EE3923" w:rsidRPr="00BD0581" w:rsidDel="00E707C5">
          <w:rPr>
            <w:noProof/>
            <w:lang w:val="es-CO"/>
          </w:rPr>
          <w:delText xml:space="preserve">Estadio </w:delText>
        </w:r>
        <w:r w:rsidR="0031737E" w:rsidRPr="00BD0581" w:rsidDel="00E707C5">
          <w:rPr>
            <w:noProof/>
            <w:lang w:val="es-CO"/>
          </w:rPr>
          <w:delText xml:space="preserve">de la </w:delText>
        </w:r>
        <w:r w:rsidR="00EE3923" w:rsidRPr="00BD0581" w:rsidDel="00E707C5">
          <w:rPr>
            <w:noProof/>
            <w:lang w:val="es-CO"/>
          </w:rPr>
          <w:delText>Cabecera Municipal</w:delText>
        </w:r>
      </w:del>
      <w:del w:id="258" w:author="Usuario" w:date="2017-12-27T21:38:00Z">
        <w:r w:rsidR="00EE3923" w:rsidRPr="00BD0581" w:rsidDel="00C6205A">
          <w:rPr>
            <w:noProof/>
            <w:lang w:val="es-CO"/>
          </w:rPr>
          <w:delText xml:space="preserve"> </w:delText>
        </w:r>
        <w:r w:rsidR="0031737E" w:rsidRPr="00BD0581" w:rsidDel="00C6205A">
          <w:rPr>
            <w:noProof/>
            <w:lang w:val="es-CO"/>
          </w:rPr>
          <w:delText>de</w:delText>
        </w:r>
      </w:del>
      <w:del w:id="259" w:author="Usuario" w:date="2017-12-26T22:27:00Z">
        <w:r w:rsidR="0031737E" w:rsidRPr="00BD0581" w:rsidDel="00E707C5">
          <w:rPr>
            <w:noProof/>
            <w:lang w:val="es-CO"/>
          </w:rPr>
          <w:delText xml:space="preserve"> </w:delText>
        </w:r>
      </w:del>
      <w:del w:id="260" w:author="Usuario" w:date="2017-12-27T21:38:00Z">
        <w:r w:rsidR="0031737E" w:rsidRPr="00BD0581" w:rsidDel="00C6205A">
          <w:rPr>
            <w:noProof/>
            <w:lang w:val="es-CO"/>
          </w:rPr>
          <w:delText>Inza financiado con recursos SGR</w:delText>
        </w:r>
      </w:del>
      <w:r w:rsidR="00EE3923" w:rsidRPr="00BD0581">
        <w:rPr>
          <w:noProof/>
          <w:lang w:val="es-CO"/>
        </w:rPr>
        <w:t>”.</w:t>
      </w:r>
    </w:p>
    <w:p w14:paraId="5A1D5370" w14:textId="3B57BC67" w:rsidR="003C1B01" w:rsidRPr="00BD0581" w:rsidRDefault="00B01A64" w:rsidP="00EE3923">
      <w:pPr>
        <w:pStyle w:val="Ttulo3"/>
        <w:rPr>
          <w:rFonts w:eastAsia="Arial" w:cs="Arial"/>
          <w:b/>
          <w:bCs/>
          <w:i w:val="0"/>
          <w:caps/>
          <w:noProof/>
          <w:lang w:val="es-CO"/>
        </w:rPr>
      </w:pPr>
      <w:r w:rsidRPr="00BD0581">
        <w:rPr>
          <w:rFonts w:eastAsia="Arial" w:cs="Arial"/>
          <w:b/>
          <w:bCs/>
          <w:i w:val="0"/>
          <w:caps/>
          <w:noProof/>
          <w:lang w:val="es-CO"/>
        </w:rPr>
        <w:t>3.7</w:t>
      </w:r>
      <w:r w:rsidR="00EE3923" w:rsidRPr="00BD0581">
        <w:rPr>
          <w:rFonts w:eastAsia="Arial" w:cs="Arial"/>
          <w:b/>
          <w:bCs/>
          <w:i w:val="0"/>
          <w:caps/>
          <w:noProof/>
          <w:lang w:val="es-CO"/>
        </w:rPr>
        <w:t xml:space="preserve">.  </w:t>
      </w:r>
      <w:r w:rsidR="00884C27" w:rsidRPr="00BD0581">
        <w:rPr>
          <w:rFonts w:eastAsia="Arial" w:cs="Arial"/>
          <w:b/>
          <w:bCs/>
          <w:i w:val="0"/>
          <w:caps/>
          <w:noProof/>
          <w:lang w:val="es-CO"/>
        </w:rPr>
        <w:t>Aspectos organizacionales del objeto del proceso</w:t>
      </w:r>
    </w:p>
    <w:p w14:paraId="2FE39CC0" w14:textId="77777777" w:rsidR="00B01A64" w:rsidRPr="00BD0581" w:rsidRDefault="00B01A64" w:rsidP="00B01A64">
      <w:pPr>
        <w:rPr>
          <w:lang w:val="es-CO"/>
        </w:rPr>
      </w:pPr>
    </w:p>
    <w:p w14:paraId="3216D178" w14:textId="5177BDD3" w:rsidR="00EE3923" w:rsidRPr="00BD0581" w:rsidRDefault="00B01A64" w:rsidP="00EE3923">
      <w:pPr>
        <w:pStyle w:val="Ttulo4"/>
        <w:rPr>
          <w:noProof/>
          <w:lang w:val="es-CO"/>
        </w:rPr>
      </w:pPr>
      <w:r w:rsidRPr="00BD0581">
        <w:rPr>
          <w:noProof/>
          <w:lang w:val="es-CO"/>
        </w:rPr>
        <w:t>3.7.</w:t>
      </w:r>
      <w:r w:rsidR="00EE3923" w:rsidRPr="00BD0581">
        <w:rPr>
          <w:noProof/>
          <w:lang w:val="es-CO"/>
        </w:rPr>
        <w:t xml:space="preserve">1.  </w:t>
      </w:r>
      <w:r w:rsidR="00884C27" w:rsidRPr="00BD0581">
        <w:rPr>
          <w:noProof/>
          <w:lang w:val="es-CO"/>
        </w:rPr>
        <w:t>Ejecución:</w:t>
      </w:r>
    </w:p>
    <w:p w14:paraId="306EC402" w14:textId="2989E73A" w:rsidR="003C1B01" w:rsidRPr="00BD0581" w:rsidRDefault="00884C27" w:rsidP="00EE3923">
      <w:pPr>
        <w:pStyle w:val="Textoindependiente"/>
        <w:rPr>
          <w:noProof/>
          <w:lang w:val="es-CO"/>
        </w:rPr>
      </w:pPr>
      <w:r w:rsidRPr="00BD0581">
        <w:rPr>
          <w:noProof/>
          <w:lang w:val="es-CO"/>
        </w:rPr>
        <w:t>El objeto del proyecto</w:t>
      </w:r>
      <w:ins w:id="261" w:author="Usuario" w:date="2017-12-27T21:38:00Z">
        <w:r w:rsidR="00C6205A">
          <w:rPr>
            <w:noProof/>
            <w:lang w:val="es-CO"/>
          </w:rPr>
          <w:t xml:space="preserve"> es realizar la</w:t>
        </w:r>
      </w:ins>
      <w:r w:rsidRPr="00BD0581">
        <w:rPr>
          <w:noProof/>
          <w:lang w:val="es-CO"/>
        </w:rPr>
        <w:t xml:space="preserve"> </w:t>
      </w:r>
      <w:ins w:id="262" w:author="Usuario" w:date="2017-12-27T21:38:00Z">
        <w:r w:rsidR="00C6205A">
          <w:rPr>
            <w:noProof/>
            <w:lang w:val="es-CO"/>
          </w:rPr>
          <w:t>“</w:t>
        </w:r>
        <w:r w:rsidR="00C6205A" w:rsidRPr="005944B4">
          <w:rPr>
            <w:b/>
            <w:bCs/>
            <w:noProof/>
            <w:spacing w:val="-2"/>
            <w:lang w:val="es-CO"/>
          </w:rPr>
          <w:t>INTERVENTORÍA TÉCNICA, ADMINISTRATIVA, CONTABLE, JURÍDICA, AMBIENTAL Y FINANCIERA DEL PROYECTO DE</w:t>
        </w:r>
        <w:r w:rsidR="00C6205A">
          <w:rPr>
            <w:b/>
            <w:bCs/>
            <w:noProof/>
            <w:spacing w:val="-2"/>
            <w:lang w:val="es-CO"/>
          </w:rPr>
          <w:t xml:space="preserve"> </w:t>
        </w:r>
        <w:r w:rsidR="00C6205A"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r w:rsidR="00C6205A">
          <w:rPr>
            <w:b/>
            <w:noProof/>
            <w:lang w:val="es-CO"/>
          </w:rPr>
          <w:t xml:space="preserve">”, </w:t>
        </w:r>
      </w:ins>
      <w:del w:id="263" w:author="Usuario" w:date="2017-12-27T21:38:00Z">
        <w:r w:rsidR="0031737E" w:rsidRPr="00BD0581" w:rsidDel="00C6205A">
          <w:rPr>
            <w:bCs/>
            <w:noProof/>
            <w:spacing w:val="-2"/>
            <w:lang w:val="es-CO"/>
          </w:rPr>
          <w:delText xml:space="preserve">Interventoría técnica, administrativa, contable, jurídica y financiera del proyecto </w:delText>
        </w:r>
        <w:r w:rsidR="0031737E" w:rsidRPr="00BD0581" w:rsidDel="00C6205A">
          <w:rPr>
            <w:noProof/>
            <w:lang w:val="es-CO"/>
          </w:rPr>
          <w:delText>construccion y adecuacion del estadio de la cabecera municipal de Inza financiado con recursos SGR</w:delText>
        </w:r>
        <w:r w:rsidR="00267E2D" w:rsidRPr="00BD0581" w:rsidDel="00C6205A">
          <w:rPr>
            <w:noProof/>
            <w:lang w:val="es-CO"/>
          </w:rPr>
          <w:delText xml:space="preserve"> </w:delText>
        </w:r>
      </w:del>
      <w:r w:rsidRPr="00BD0581">
        <w:rPr>
          <w:noProof/>
          <w:lang w:val="es-CO"/>
        </w:rPr>
        <w:t xml:space="preserve">será ejecutado por la persona natural o jurídica seleccionada mediante un proceso de </w:t>
      </w:r>
      <w:r w:rsidR="0031737E" w:rsidRPr="00BD0581">
        <w:rPr>
          <w:noProof/>
          <w:lang w:val="es-CO"/>
        </w:rPr>
        <w:t>concurso de meritos</w:t>
      </w:r>
      <w:r w:rsidRPr="00BD0581">
        <w:rPr>
          <w:noProof/>
          <w:lang w:val="es-CO"/>
        </w:rPr>
        <w:t xml:space="preserve"> que llevará a cabo el Municipio de Inzá ajustándose a las Leyes y decretos vigentes en</w:t>
      </w:r>
      <w:r w:rsidRPr="00BD0581">
        <w:rPr>
          <w:noProof/>
          <w:spacing w:val="-7"/>
          <w:lang w:val="es-CO"/>
        </w:rPr>
        <w:t xml:space="preserve"> </w:t>
      </w:r>
      <w:r w:rsidRPr="00BD0581">
        <w:rPr>
          <w:noProof/>
          <w:lang w:val="es-CO"/>
        </w:rPr>
        <w:t>Colombia.</w:t>
      </w:r>
    </w:p>
    <w:p w14:paraId="24624B48" w14:textId="7C728EC2" w:rsidR="00EE3923" w:rsidRPr="00BD0581" w:rsidRDefault="00B01A64" w:rsidP="00EE3923">
      <w:pPr>
        <w:pStyle w:val="Ttulo4"/>
        <w:rPr>
          <w:noProof/>
          <w:lang w:val="es-CO"/>
        </w:rPr>
      </w:pPr>
      <w:r w:rsidRPr="00BD0581">
        <w:rPr>
          <w:noProof/>
          <w:lang w:val="es-CO"/>
        </w:rPr>
        <w:t>3.7.3</w:t>
      </w:r>
      <w:r w:rsidR="00EE3923" w:rsidRPr="00BD0581">
        <w:rPr>
          <w:noProof/>
          <w:lang w:val="es-CO"/>
        </w:rPr>
        <w:t xml:space="preserve">.  </w:t>
      </w:r>
      <w:r w:rsidR="00884C27" w:rsidRPr="00BD0581">
        <w:rPr>
          <w:noProof/>
          <w:lang w:val="es-CO"/>
        </w:rPr>
        <w:t xml:space="preserve">Interventoría: </w:t>
      </w:r>
    </w:p>
    <w:p w14:paraId="69EED8BA" w14:textId="77777777" w:rsidR="003C1B01" w:rsidRPr="00BD0581" w:rsidRDefault="00884C27" w:rsidP="00EE3923">
      <w:pPr>
        <w:pStyle w:val="Textoindependiente"/>
        <w:rPr>
          <w:noProof/>
          <w:lang w:val="es-CO"/>
        </w:rPr>
      </w:pPr>
      <w:r w:rsidRPr="00BD0581">
        <w:rPr>
          <w:noProof/>
          <w:lang w:val="es-CO"/>
        </w:rPr>
        <w:t>La interventoría estará a cargo de la Alcaldía Municipal de Inzá representado por un Interventor externo seleccionado por la</w:t>
      </w:r>
      <w:r w:rsidRPr="00BD0581">
        <w:rPr>
          <w:noProof/>
          <w:spacing w:val="-27"/>
          <w:lang w:val="es-CO"/>
        </w:rPr>
        <w:t xml:space="preserve"> </w:t>
      </w:r>
      <w:r w:rsidRPr="00BD0581">
        <w:rPr>
          <w:noProof/>
          <w:lang w:val="es-CO"/>
        </w:rPr>
        <w:t>misma.</w:t>
      </w:r>
    </w:p>
    <w:p w14:paraId="0AFD5408" w14:textId="646FF2CE" w:rsidR="00EE3923" w:rsidRPr="00BD0581" w:rsidRDefault="00B01A64" w:rsidP="00EE3923">
      <w:pPr>
        <w:pStyle w:val="Ttulo4"/>
        <w:rPr>
          <w:noProof/>
          <w:lang w:val="es-CO"/>
        </w:rPr>
      </w:pPr>
      <w:r w:rsidRPr="00BD0581">
        <w:rPr>
          <w:noProof/>
          <w:lang w:val="es-CO"/>
        </w:rPr>
        <w:t xml:space="preserve">3.7.3. </w:t>
      </w:r>
      <w:r w:rsidR="00884C27" w:rsidRPr="00BD0581">
        <w:rPr>
          <w:noProof/>
          <w:lang w:val="es-CO"/>
        </w:rPr>
        <w:t xml:space="preserve">Supervisión: </w:t>
      </w:r>
    </w:p>
    <w:p w14:paraId="338D5F12" w14:textId="77777777" w:rsidR="003C1B01" w:rsidRDefault="00884C27" w:rsidP="00EE3923">
      <w:pPr>
        <w:pStyle w:val="Textoindependiente"/>
        <w:rPr>
          <w:ins w:id="264" w:author="Usuario" w:date="2017-12-27T21:39:00Z"/>
          <w:noProof/>
          <w:lang w:val="es-CO"/>
        </w:rPr>
      </w:pPr>
      <w:r w:rsidRPr="00BD0581">
        <w:rPr>
          <w:noProof/>
          <w:lang w:val="es-CO"/>
        </w:rPr>
        <w:t>La supervisión general estará a cargo del Municipio de</w:t>
      </w:r>
      <w:r w:rsidRPr="00BD0581">
        <w:rPr>
          <w:noProof/>
          <w:spacing w:val="-25"/>
          <w:lang w:val="es-CO"/>
        </w:rPr>
        <w:t xml:space="preserve"> </w:t>
      </w:r>
      <w:r w:rsidRPr="00BD0581">
        <w:rPr>
          <w:noProof/>
          <w:lang w:val="es-CO"/>
        </w:rPr>
        <w:t xml:space="preserve">Inzá </w:t>
      </w:r>
      <w:r w:rsidR="00EE3923" w:rsidRPr="00BD0581">
        <w:rPr>
          <w:noProof/>
          <w:lang w:val="es-CO"/>
        </w:rPr>
        <w:t xml:space="preserve">a través de la Oficina de Obras Públicas, Adscrita a la Secretaria de Planeación del Municpio de Inzá, </w:t>
      </w:r>
      <w:r w:rsidRPr="00BD0581">
        <w:rPr>
          <w:noProof/>
          <w:lang w:val="es-CO"/>
        </w:rPr>
        <w:t>mediante un profesional idóneo designado para el</w:t>
      </w:r>
      <w:r w:rsidRPr="00BD0581">
        <w:rPr>
          <w:noProof/>
          <w:spacing w:val="-16"/>
          <w:lang w:val="es-CO"/>
        </w:rPr>
        <w:t xml:space="preserve"> </w:t>
      </w:r>
      <w:r w:rsidRPr="00BD0581">
        <w:rPr>
          <w:noProof/>
          <w:lang w:val="es-CO"/>
        </w:rPr>
        <w:t>caso.</w:t>
      </w:r>
    </w:p>
    <w:p w14:paraId="2A786474" w14:textId="4536C54A" w:rsidR="00C6205A" w:rsidRDefault="00C6205A" w:rsidP="00EE3923">
      <w:pPr>
        <w:pStyle w:val="Textoindependiente"/>
        <w:rPr>
          <w:ins w:id="265" w:author="Usuario" w:date="2017-12-27T21:39:00Z"/>
          <w:noProof/>
          <w:lang w:val="es-CO"/>
        </w:rPr>
      </w:pPr>
      <w:ins w:id="266" w:author="Usuario" w:date="2017-12-27T21:39:00Z">
        <w:r>
          <w:rPr>
            <w:noProof/>
            <w:lang w:val="es-CO"/>
          </w:rPr>
          <w:t>.</w:t>
        </w:r>
      </w:ins>
    </w:p>
    <w:p w14:paraId="67B27B72" w14:textId="77777777" w:rsidR="00C6205A" w:rsidRDefault="00C6205A" w:rsidP="00EE3923">
      <w:pPr>
        <w:pStyle w:val="Textoindependiente"/>
        <w:rPr>
          <w:ins w:id="267" w:author="Usuario" w:date="2017-12-27T21:39:00Z"/>
          <w:noProof/>
          <w:lang w:val="es-CO"/>
        </w:rPr>
      </w:pPr>
    </w:p>
    <w:p w14:paraId="613B91E8" w14:textId="77777777" w:rsidR="00C6205A" w:rsidRPr="00BD0581" w:rsidRDefault="00C6205A" w:rsidP="00EE3923">
      <w:pPr>
        <w:pStyle w:val="Textoindependiente"/>
        <w:rPr>
          <w:noProof/>
          <w:lang w:val="es-CO"/>
        </w:rPr>
      </w:pPr>
    </w:p>
    <w:p w14:paraId="1AB77F2A" w14:textId="77777777" w:rsidR="008907FE" w:rsidRPr="00BD0581" w:rsidRDefault="008907FE" w:rsidP="008907FE">
      <w:pPr>
        <w:pStyle w:val="Ttulo1"/>
        <w:tabs>
          <w:tab w:val="left" w:pos="906"/>
        </w:tabs>
        <w:spacing w:before="0" w:after="0"/>
        <w:ind w:left="567" w:firstLine="0"/>
        <w:rPr>
          <w:noProof/>
          <w:sz w:val="24"/>
          <w:szCs w:val="24"/>
          <w:lang w:val="es-CO"/>
        </w:rPr>
      </w:pPr>
      <w:r w:rsidRPr="00BD0581">
        <w:rPr>
          <w:sz w:val="24"/>
          <w:szCs w:val="24"/>
          <w:lang w:val="es-CO"/>
        </w:rPr>
        <w:lastRenderedPageBreak/>
        <w:t>4</w:t>
      </w:r>
      <w:r w:rsidRPr="00BD0581">
        <w:rPr>
          <w:lang w:val="es-CO"/>
        </w:rPr>
        <w:t xml:space="preserve">.  </w:t>
      </w:r>
      <w:r w:rsidRPr="00BD0581">
        <w:rPr>
          <w:noProof/>
          <w:sz w:val="24"/>
          <w:szCs w:val="24"/>
          <w:lang w:val="es-CO"/>
        </w:rPr>
        <w:t>MODALIDAD DE SELECCIÓN DEL CONTRATISTA Y FUNDAMENTOS JURIDICOS QUE SOPORTAN SU ELECCION</w:t>
      </w:r>
    </w:p>
    <w:p w14:paraId="218EEBBA" w14:textId="45594BF2" w:rsidR="008907FE" w:rsidRPr="00BD0581" w:rsidDel="00C6205A" w:rsidRDefault="008907FE" w:rsidP="00EE3923">
      <w:pPr>
        <w:pStyle w:val="Textoindependiente"/>
        <w:rPr>
          <w:del w:id="268" w:author="Usuario" w:date="2017-12-27T21:39:00Z"/>
          <w:b/>
          <w:noProof/>
          <w:lang w:val="es-CO"/>
        </w:rPr>
      </w:pPr>
    </w:p>
    <w:p w14:paraId="0DC35484" w14:textId="77777777" w:rsidR="00C6205A" w:rsidRDefault="00C6205A" w:rsidP="00CB0FBB">
      <w:pPr>
        <w:pStyle w:val="Ttulo2"/>
        <w:rPr>
          <w:ins w:id="269" w:author="Usuario" w:date="2017-12-27T21:39:00Z"/>
          <w:noProof/>
          <w:lang w:val="es-CO"/>
        </w:rPr>
      </w:pPr>
    </w:p>
    <w:p w14:paraId="5184F6CD" w14:textId="53E8011D" w:rsidR="003C1B01" w:rsidRPr="00BD0581" w:rsidRDefault="00382808" w:rsidP="00CB0FBB">
      <w:pPr>
        <w:pStyle w:val="Ttulo2"/>
        <w:rPr>
          <w:noProof/>
          <w:lang w:val="es-CO"/>
        </w:rPr>
      </w:pPr>
      <w:r w:rsidRPr="00BD0581">
        <w:rPr>
          <w:noProof/>
          <w:lang w:val="es-CO"/>
        </w:rPr>
        <w:t>4</w:t>
      </w:r>
      <w:r w:rsidR="00CB0FBB" w:rsidRPr="00BD0581">
        <w:rPr>
          <w:noProof/>
          <w:lang w:val="es-CO"/>
        </w:rPr>
        <w:t>.</w:t>
      </w:r>
      <w:r w:rsidRPr="00BD0581">
        <w:rPr>
          <w:noProof/>
          <w:lang w:val="es-CO"/>
        </w:rPr>
        <w:t>1</w:t>
      </w:r>
      <w:r w:rsidR="00CB0FBB" w:rsidRPr="00BD0581">
        <w:rPr>
          <w:noProof/>
          <w:lang w:val="es-CO"/>
        </w:rPr>
        <w:t xml:space="preserve">.  </w:t>
      </w:r>
      <w:r w:rsidR="00884C27" w:rsidRPr="00BD0581">
        <w:rPr>
          <w:lang w:val="es-CO"/>
        </w:rPr>
        <w:t>TIPO</w:t>
      </w:r>
      <w:r w:rsidR="00884C27" w:rsidRPr="00BD0581">
        <w:rPr>
          <w:noProof/>
          <w:lang w:val="es-CO"/>
        </w:rPr>
        <w:t xml:space="preserve"> DE CONTRATO:</w:t>
      </w:r>
    </w:p>
    <w:p w14:paraId="74FCF853" w14:textId="1A80CAA2" w:rsidR="003C1B01" w:rsidRPr="00BD0581" w:rsidRDefault="00884C27" w:rsidP="00CB0FBB">
      <w:pPr>
        <w:pStyle w:val="Textoindependiente"/>
        <w:rPr>
          <w:noProof/>
          <w:lang w:val="es-CO"/>
        </w:rPr>
      </w:pPr>
      <w:r w:rsidRPr="00BD0581">
        <w:rPr>
          <w:noProof/>
          <w:lang w:val="es-CO"/>
        </w:rPr>
        <w:t xml:space="preserve">Contrato de </w:t>
      </w:r>
      <w:del w:id="270" w:author="Usuario" w:date="2017-12-27T21:39:00Z">
        <w:r w:rsidR="0031737E" w:rsidRPr="00BD0581" w:rsidDel="00C6205A">
          <w:rPr>
            <w:noProof/>
            <w:lang w:val="es-CO"/>
          </w:rPr>
          <w:delText>INTERVENTORÍA</w:delText>
        </w:r>
      </w:del>
      <w:ins w:id="271" w:author="Usuario" w:date="2017-12-27T21:39:00Z">
        <w:r w:rsidR="00C6205A">
          <w:rPr>
            <w:noProof/>
            <w:lang w:val="es-CO"/>
          </w:rPr>
          <w:t>Consultoría</w:t>
        </w:r>
      </w:ins>
      <w:r w:rsidR="0031737E" w:rsidRPr="00BD0581">
        <w:rPr>
          <w:noProof/>
          <w:lang w:val="es-CO"/>
        </w:rPr>
        <w:t>,</w:t>
      </w:r>
      <w:r w:rsidRPr="00BD0581">
        <w:rPr>
          <w:noProof/>
          <w:lang w:val="es-CO"/>
        </w:rPr>
        <w:t xml:space="preserve"> mediante la modalidad de precios unitarios fijos según las actividades establecidas en el cuadro de presupuesto de acuerdo con las especificaciones Generales y particulares de construcciones en él establecidas y vigentes a la fecha de apertura del proceso de</w:t>
      </w:r>
      <w:r w:rsidRPr="00BD0581">
        <w:rPr>
          <w:noProof/>
          <w:spacing w:val="-19"/>
          <w:lang w:val="es-CO"/>
        </w:rPr>
        <w:t xml:space="preserve"> </w:t>
      </w:r>
      <w:r w:rsidRPr="00BD0581">
        <w:rPr>
          <w:noProof/>
          <w:lang w:val="es-CO"/>
        </w:rPr>
        <w:t>selección.</w:t>
      </w:r>
    </w:p>
    <w:p w14:paraId="429587A4" w14:textId="523E0D90" w:rsidR="00382808" w:rsidRPr="00BD0581" w:rsidRDefault="00382808" w:rsidP="00382808">
      <w:pPr>
        <w:pStyle w:val="Ttulo2"/>
        <w:rPr>
          <w:noProof/>
          <w:lang w:val="es-CO"/>
        </w:rPr>
      </w:pPr>
      <w:r w:rsidRPr="00BD0581">
        <w:rPr>
          <w:noProof/>
          <w:lang w:val="es-CO"/>
        </w:rPr>
        <w:t>4.2.  MODALIDAD DE</w:t>
      </w:r>
      <w:r w:rsidRPr="00BD0581">
        <w:rPr>
          <w:noProof/>
          <w:spacing w:val="-4"/>
          <w:lang w:val="es-CO"/>
        </w:rPr>
        <w:t xml:space="preserve"> </w:t>
      </w:r>
      <w:r w:rsidRPr="00BD0581">
        <w:rPr>
          <w:noProof/>
          <w:lang w:val="es-CO"/>
        </w:rPr>
        <w:t>SELECCIÓN</w:t>
      </w:r>
    </w:p>
    <w:p w14:paraId="7D818155" w14:textId="59EA6731" w:rsidR="00382808" w:rsidRPr="00BD0581" w:rsidRDefault="00382808" w:rsidP="00382808">
      <w:pPr>
        <w:pStyle w:val="Textoindependiente"/>
        <w:rPr>
          <w:b/>
          <w:noProof/>
          <w:lang w:val="es-CO"/>
        </w:rPr>
      </w:pPr>
      <w:r w:rsidRPr="00BD0581">
        <w:rPr>
          <w:noProof/>
          <w:lang w:val="es-CO"/>
        </w:rPr>
        <w:t xml:space="preserve">Para el presente proceso se requiere realizar un </w:t>
      </w:r>
      <w:r w:rsidRPr="00BD0581">
        <w:rPr>
          <w:b/>
          <w:noProof/>
          <w:lang w:val="es-CO"/>
        </w:rPr>
        <w:t xml:space="preserve">PROCESO DE CONCURSO DE MERITOS </w:t>
      </w:r>
      <w:ins w:id="272" w:author="Usuario" w:date="2017-12-27T21:39:00Z">
        <w:r w:rsidR="00C6205A">
          <w:rPr>
            <w:b/>
            <w:noProof/>
            <w:lang w:val="es-CO"/>
          </w:rPr>
          <w:t>ABIERTO.</w:t>
        </w:r>
      </w:ins>
    </w:p>
    <w:p w14:paraId="6C4B8327" w14:textId="445818F5" w:rsidR="00382808" w:rsidRPr="00BD0581" w:rsidRDefault="00382808" w:rsidP="00382808">
      <w:pPr>
        <w:pStyle w:val="Ttulo2"/>
        <w:rPr>
          <w:noProof/>
          <w:lang w:val="es-CO"/>
        </w:rPr>
      </w:pPr>
      <w:r w:rsidRPr="00BD0581">
        <w:rPr>
          <w:noProof/>
          <w:lang w:val="es-CO"/>
        </w:rPr>
        <w:t>4.3.  JUSTIFICACION:</w:t>
      </w:r>
    </w:p>
    <w:p w14:paraId="27F350F4" w14:textId="4E27E413" w:rsidR="00382808" w:rsidRPr="00BD0581" w:rsidRDefault="00382808" w:rsidP="00382808">
      <w:pPr>
        <w:pStyle w:val="Textoindependiente"/>
        <w:rPr>
          <w:noProof/>
          <w:lang w:val="es-CO"/>
        </w:rPr>
      </w:pPr>
      <w:r w:rsidRPr="00BD0581">
        <w:rPr>
          <w:noProof/>
          <w:lang w:val="es-CO"/>
        </w:rPr>
        <w:t xml:space="preserve">Por las características del objeto a contratar, las circunstancias de la contratación, por encontrarse dentro </w:t>
      </w:r>
      <w:r w:rsidRPr="00C6205A">
        <w:rPr>
          <w:noProof/>
          <w:highlight w:val="yellow"/>
          <w:lang w:val="es-CO"/>
          <w:rPrChange w:id="273" w:author="Usuario" w:date="2017-12-27T21:42:00Z">
            <w:rPr>
              <w:noProof/>
              <w:lang w:val="es-CO"/>
            </w:rPr>
          </w:rPrChange>
        </w:rPr>
        <w:t xml:space="preserve">del rango </w:t>
      </w:r>
      <w:r w:rsidR="00E40D70" w:rsidRPr="00C6205A">
        <w:rPr>
          <w:noProof/>
          <w:highlight w:val="yellow"/>
          <w:lang w:val="es-CO"/>
          <w:rPrChange w:id="274" w:author="Usuario" w:date="2017-12-27T21:42:00Z">
            <w:rPr>
              <w:noProof/>
              <w:lang w:val="es-CO"/>
            </w:rPr>
          </w:rPrChange>
        </w:rPr>
        <w:t>de la menor cuantía</w:t>
      </w:r>
      <w:r w:rsidR="00E40D70" w:rsidRPr="00BD0581">
        <w:rPr>
          <w:noProof/>
          <w:lang w:val="es-CO"/>
        </w:rPr>
        <w:t xml:space="preserve"> </w:t>
      </w:r>
      <w:r w:rsidRPr="00BD0581">
        <w:rPr>
          <w:noProof/>
          <w:lang w:val="es-CO"/>
        </w:rPr>
        <w:t>y por tratarse de INTERVENTORIA, es preciso adoptar la modalidad de Concurso De Meritos</w:t>
      </w:r>
      <w:ins w:id="275" w:author="Usuario" w:date="2017-12-27T21:42:00Z">
        <w:r w:rsidR="00C6205A">
          <w:rPr>
            <w:noProof/>
            <w:lang w:val="es-CO"/>
          </w:rPr>
          <w:t xml:space="preserve"> Abierto</w:t>
        </w:r>
      </w:ins>
      <w:r w:rsidRPr="00BD0581">
        <w:rPr>
          <w:noProof/>
          <w:lang w:val="es-CO"/>
        </w:rPr>
        <w:t>.</w:t>
      </w:r>
    </w:p>
    <w:p w14:paraId="3C7555C4" w14:textId="5E03C568" w:rsidR="00382808" w:rsidRPr="00BD0581" w:rsidRDefault="00382808" w:rsidP="00382808">
      <w:pPr>
        <w:pStyle w:val="Ttulo2"/>
        <w:rPr>
          <w:noProof/>
          <w:lang w:val="es-CO"/>
        </w:rPr>
      </w:pPr>
      <w:r w:rsidRPr="00BD0581">
        <w:rPr>
          <w:noProof/>
          <w:lang w:val="es-CO"/>
        </w:rPr>
        <w:t>4.4  FUNDAMENTOS</w:t>
      </w:r>
      <w:r w:rsidRPr="00BD0581">
        <w:rPr>
          <w:noProof/>
          <w:spacing w:val="-3"/>
          <w:lang w:val="es-CO"/>
        </w:rPr>
        <w:t xml:space="preserve"> </w:t>
      </w:r>
      <w:r w:rsidRPr="00BD0581">
        <w:rPr>
          <w:noProof/>
          <w:lang w:val="es-CO"/>
        </w:rPr>
        <w:t>JURIDICOS:</w:t>
      </w:r>
    </w:p>
    <w:p w14:paraId="7C6811B9" w14:textId="5DCD9EB1" w:rsidR="00382808" w:rsidRPr="00BD0581" w:rsidRDefault="00382808" w:rsidP="00382808">
      <w:pPr>
        <w:pStyle w:val="Textoindependiente"/>
        <w:rPr>
          <w:noProof/>
          <w:lang w:val="es-CO"/>
        </w:rPr>
      </w:pPr>
      <w:r w:rsidRPr="00BD0581">
        <w:rPr>
          <w:noProof/>
          <w:lang w:val="es-CO"/>
        </w:rPr>
        <w:t xml:space="preserve">La Ley 1150 de 2007, "Por medio de la cual se introducen medidas para la eficiencia y la transparencia en la Ley 80 de 1993 y se dictan otras disposiciones generales sobre la contratación de la Administración Pública", introduce nuevas e importantes aplicaciones a la mencionada ley entre otros, establecio como procedimientos para la escogencia el  concurso de meritos, en el cual la Entidad Estatal debe determinar la oferta más favorable teniendo en cuenta: (a) </w:t>
      </w:r>
      <w:r w:rsidRPr="004D6CA1">
        <w:rPr>
          <w:noProof/>
          <w:highlight w:val="yellow"/>
          <w:lang w:val="es-CO"/>
          <w:rPrChange w:id="276" w:author="Usuario" w:date="2017-12-26T22:41:00Z">
            <w:rPr>
              <w:noProof/>
              <w:lang w:val="es-CO"/>
            </w:rPr>
          </w:rPrChange>
        </w:rPr>
        <w:t>la experiencia del proponente</w:t>
      </w:r>
      <w:r w:rsidRPr="00BD0581">
        <w:rPr>
          <w:noProof/>
          <w:lang w:val="es-CO"/>
        </w:rPr>
        <w:t>; o (b) la calidad del los profesionales ofrecidos (b) favorecimiento de la industria nacional.</w:t>
      </w:r>
    </w:p>
    <w:p w14:paraId="4A640F7B" w14:textId="77777777" w:rsidR="00382808" w:rsidRPr="00BD0581" w:rsidRDefault="00382808" w:rsidP="00382808">
      <w:pPr>
        <w:pStyle w:val="Textoindependiente"/>
        <w:rPr>
          <w:noProof/>
          <w:lang w:val="es-CO"/>
        </w:rPr>
      </w:pPr>
      <w:r w:rsidRPr="00BD0581">
        <w:rPr>
          <w:noProof/>
          <w:lang w:val="es-CO"/>
        </w:rPr>
        <w:lastRenderedPageBreak/>
        <w:t>De igual manera el contenido normativo regulado en el Decreto Reglamentario 1082 de 2015, en lo relacionado a los Procesos de Selección por Licitación Pública, el Art. Artículo 2.2.1.1.2.2.2.</w:t>
      </w:r>
    </w:p>
    <w:p w14:paraId="10F3AAD3" w14:textId="77777777" w:rsidR="00382808" w:rsidRPr="00BD0581" w:rsidRDefault="00382808" w:rsidP="00382808">
      <w:pPr>
        <w:pStyle w:val="Textoindependiente"/>
        <w:rPr>
          <w:noProof/>
          <w:lang w:val="es-CO"/>
        </w:rPr>
      </w:pPr>
      <w:r w:rsidRPr="00BD0581">
        <w:rPr>
          <w:noProof/>
          <w:lang w:val="es-CO"/>
        </w:rPr>
        <w:t>Ofrecimiento más favorable. Entidad Estatal debe determinar la oferta más favorable teniendo en cuenta las Normas aplicables a cada modalidad selección del</w:t>
      </w:r>
      <w:r w:rsidRPr="00BD0581">
        <w:rPr>
          <w:noProof/>
          <w:spacing w:val="-5"/>
          <w:lang w:val="es-CO"/>
        </w:rPr>
        <w:t xml:space="preserve"> </w:t>
      </w:r>
      <w:r w:rsidRPr="00BD0581">
        <w:rPr>
          <w:noProof/>
          <w:lang w:val="es-CO"/>
        </w:rPr>
        <w:t>contratista.</w:t>
      </w:r>
    </w:p>
    <w:p w14:paraId="17219390" w14:textId="77777777" w:rsidR="00382808" w:rsidRPr="00BD0581" w:rsidRDefault="00382808" w:rsidP="00382808">
      <w:pPr>
        <w:pStyle w:val="Textoindependiente"/>
        <w:spacing w:before="70"/>
        <w:rPr>
          <w:noProof/>
          <w:lang w:val="es-CO"/>
        </w:rPr>
      </w:pPr>
      <w:r w:rsidRPr="00BD0581">
        <w:rPr>
          <w:noProof/>
          <w:lang w:val="es-CO"/>
        </w:rPr>
        <w:t xml:space="preserve">En el concurso de meritos , la Entidad Estatal debe indicar la forma como calificara la oferta más favorable teniendo en cuenta los siguientes criterios: (a) </w:t>
      </w:r>
      <w:r w:rsidRPr="004D6CA1">
        <w:rPr>
          <w:noProof/>
          <w:highlight w:val="yellow"/>
          <w:lang w:val="es-CO"/>
          <w:rPrChange w:id="277" w:author="Usuario" w:date="2017-12-26T22:42:00Z">
            <w:rPr>
              <w:noProof/>
              <w:lang w:val="es-CO"/>
            </w:rPr>
          </w:rPrChange>
        </w:rPr>
        <w:t>la experiencia del interesado</w:t>
      </w:r>
      <w:r w:rsidRPr="00BD0581">
        <w:rPr>
          <w:noProof/>
          <w:lang w:val="es-CO"/>
        </w:rPr>
        <w:t xml:space="preserve"> y del equipo de trabajo y (b) la formacion academica y las publicaciones tecnicas y cientificas del equipo de trabajo. </w:t>
      </w:r>
    </w:p>
    <w:p w14:paraId="3F7CD806" w14:textId="1085A170" w:rsidR="00382808" w:rsidRPr="00BD0581" w:rsidRDefault="00382808" w:rsidP="00382808">
      <w:pPr>
        <w:pStyle w:val="Textoindependiente"/>
        <w:rPr>
          <w:noProof/>
          <w:lang w:val="es-CO"/>
        </w:rPr>
      </w:pPr>
      <w:r w:rsidRPr="00BD0581">
        <w:rPr>
          <w:noProof/>
          <w:lang w:val="es-CO"/>
        </w:rPr>
        <w:t>Pese a que existen otras posibilidades para realizar la escogencia del contratista, por tratarse de un contrato cuyo prop</w:t>
      </w:r>
      <w:ins w:id="278" w:author="Usuario" w:date="2017-12-27T21:42:00Z">
        <w:r w:rsidR="00C6205A">
          <w:rPr>
            <w:noProof/>
            <w:lang w:val="es-CO"/>
          </w:rPr>
          <w:t>ó</w:t>
        </w:r>
      </w:ins>
      <w:del w:id="279" w:author="Usuario" w:date="2017-12-27T21:41:00Z">
        <w:r w:rsidRPr="00BD0581" w:rsidDel="00C6205A">
          <w:rPr>
            <w:noProof/>
            <w:lang w:val="es-CO"/>
          </w:rPr>
          <w:delText>o</w:delText>
        </w:r>
      </w:del>
      <w:r w:rsidRPr="00BD0581">
        <w:rPr>
          <w:noProof/>
          <w:lang w:val="es-CO"/>
        </w:rPr>
        <w:t>sito es la contratación del servicio de interventoria, es decir conocimientos técnicos especializados de conformidad con el estatuto general de contratación públic, el procedimiento mas adecuado es el del Consurso de Meritos.</w:t>
      </w:r>
    </w:p>
    <w:p w14:paraId="02962FB2" w14:textId="2980C449" w:rsidR="004D2704" w:rsidRPr="00BD0581" w:rsidRDefault="00025814" w:rsidP="004D2704">
      <w:pPr>
        <w:pStyle w:val="Ttulo1"/>
        <w:tabs>
          <w:tab w:val="left" w:pos="906"/>
        </w:tabs>
        <w:spacing w:before="0" w:after="0"/>
        <w:ind w:left="360" w:firstLine="0"/>
        <w:rPr>
          <w:noProof/>
          <w:sz w:val="24"/>
          <w:szCs w:val="24"/>
          <w:lang w:val="es-CO"/>
        </w:rPr>
      </w:pPr>
      <w:r w:rsidRPr="00BD0581">
        <w:rPr>
          <w:sz w:val="24"/>
          <w:szCs w:val="24"/>
          <w:lang w:val="es-CO"/>
        </w:rPr>
        <w:t>5</w:t>
      </w:r>
      <w:r w:rsidR="004D2704" w:rsidRPr="00BD0581">
        <w:rPr>
          <w:lang w:val="es-CO"/>
        </w:rPr>
        <w:t xml:space="preserve">.  </w:t>
      </w:r>
      <w:r w:rsidR="004D2704" w:rsidRPr="00BD0581">
        <w:rPr>
          <w:noProof/>
          <w:sz w:val="24"/>
          <w:szCs w:val="24"/>
          <w:lang w:val="es-CO"/>
        </w:rPr>
        <w:t>VALOR ESTIMADO DEL CONTRATO, PRESUPUESTO, VARIABLES UTILIZADAS Y RUBROS QUE LO COMPONEN</w:t>
      </w:r>
    </w:p>
    <w:p w14:paraId="5EA014EC" w14:textId="77777777" w:rsidR="00BD27F4" w:rsidRPr="00BD0581" w:rsidRDefault="00BD27F4" w:rsidP="004D2704">
      <w:pPr>
        <w:pStyle w:val="Ttulo1"/>
        <w:tabs>
          <w:tab w:val="left" w:pos="906"/>
        </w:tabs>
        <w:spacing w:before="0" w:after="0"/>
        <w:ind w:left="360" w:firstLine="0"/>
        <w:rPr>
          <w:noProof/>
          <w:sz w:val="24"/>
          <w:szCs w:val="24"/>
          <w:lang w:val="es-CO"/>
        </w:rPr>
      </w:pPr>
    </w:p>
    <w:p w14:paraId="14E8490F" w14:textId="35C2A7C5" w:rsidR="00BD27F4" w:rsidRPr="00BD0581" w:rsidRDefault="00025814" w:rsidP="00BD27F4">
      <w:pPr>
        <w:pStyle w:val="Ttulo3"/>
        <w:rPr>
          <w:rFonts w:eastAsia="Arial" w:cs="Arial"/>
          <w:b/>
          <w:bCs/>
          <w:i w:val="0"/>
          <w:caps/>
          <w:noProof/>
          <w:lang w:val="es-CO"/>
        </w:rPr>
      </w:pPr>
      <w:r w:rsidRPr="00BD0581">
        <w:rPr>
          <w:rFonts w:eastAsia="Arial" w:cs="Arial"/>
          <w:b/>
          <w:bCs/>
          <w:i w:val="0"/>
          <w:caps/>
          <w:noProof/>
          <w:lang w:val="es-CO"/>
        </w:rPr>
        <w:t>5</w:t>
      </w:r>
      <w:r w:rsidR="00BD27F4" w:rsidRPr="00BD0581">
        <w:rPr>
          <w:rFonts w:eastAsia="Arial" w:cs="Arial"/>
          <w:b/>
          <w:bCs/>
          <w:i w:val="0"/>
          <w:caps/>
          <w:noProof/>
          <w:lang w:val="es-CO"/>
        </w:rPr>
        <w:t xml:space="preserve">.1 </w:t>
      </w:r>
      <w:r w:rsidR="00B01A64" w:rsidRPr="00BD0581">
        <w:rPr>
          <w:rFonts w:eastAsia="Arial" w:cs="Arial"/>
          <w:b/>
          <w:bCs/>
          <w:i w:val="0"/>
          <w:caps/>
          <w:noProof/>
          <w:lang w:val="es-CO"/>
        </w:rPr>
        <w:t xml:space="preserve"> </w:t>
      </w:r>
      <w:r w:rsidR="00BD27F4" w:rsidRPr="00BD0581">
        <w:rPr>
          <w:rFonts w:eastAsia="Arial" w:cs="Arial"/>
          <w:b/>
          <w:bCs/>
          <w:i w:val="0"/>
          <w:caps/>
          <w:noProof/>
          <w:lang w:val="es-CO"/>
        </w:rPr>
        <w:t xml:space="preserve">PRESUPUESTO OFICIAL DE INTERVENTORIA </w:t>
      </w:r>
    </w:p>
    <w:p w14:paraId="2E478D35" w14:textId="608E8048" w:rsidR="00BD27F4" w:rsidRPr="00BD0581" w:rsidRDefault="00BD27F4" w:rsidP="00BD27F4">
      <w:pPr>
        <w:pStyle w:val="Textoindependiente"/>
        <w:rPr>
          <w:lang w:val="es-CO"/>
        </w:rPr>
      </w:pPr>
      <w:r w:rsidRPr="00BD0581">
        <w:rPr>
          <w:noProof/>
          <w:lang w:val="es-CO"/>
        </w:rPr>
        <w:t xml:space="preserve">El presupuesto estimado se encuentra establecido </w:t>
      </w:r>
      <w:r w:rsidRPr="00C6205A">
        <w:rPr>
          <w:noProof/>
          <w:lang w:val="es-CO"/>
        </w:rPr>
        <w:t xml:space="preserve">en el Formulario No.3 correspondiente al presupuesto oficial por la suma de: </w:t>
      </w:r>
      <w:ins w:id="280" w:author="Usuario" w:date="2017-12-27T21:43:00Z">
        <w:r w:rsidR="00C6205A" w:rsidRPr="005944B4">
          <w:rPr>
            <w:b/>
            <w:noProof/>
            <w:lang w:val="es-CO"/>
          </w:rPr>
          <w:t>Ci</w:t>
        </w:r>
        <w:r w:rsidR="00C6205A">
          <w:rPr>
            <w:b/>
            <w:noProof/>
            <w:lang w:val="es-CO"/>
          </w:rPr>
          <w:t>e</w:t>
        </w:r>
        <w:r w:rsidR="00C6205A" w:rsidRPr="005944B4">
          <w:rPr>
            <w:b/>
            <w:noProof/>
            <w:lang w:val="es-CO"/>
          </w:rPr>
          <w:t>nto Treinta y Seis Millones Setecientos Cuarenta y Un Mil, Trescientos Seis Pesos ($ 136’741.306)</w:t>
        </w:r>
        <w:r w:rsidR="00C6205A">
          <w:rPr>
            <w:b/>
            <w:noProof/>
            <w:lang w:val="es-CO"/>
          </w:rPr>
          <w:t>.</w:t>
        </w:r>
      </w:ins>
      <w:del w:id="281" w:author="Usuario" w:date="2017-12-27T21:43:00Z">
        <w:r w:rsidRPr="00C6205A" w:rsidDel="00C6205A">
          <w:rPr>
            <w:b/>
            <w:noProof/>
            <w:lang w:val="es-CO"/>
          </w:rPr>
          <w:delText>CINCUENTA</w:delText>
        </w:r>
      </w:del>
      <w:del w:id="282" w:author="Usuario" w:date="2017-12-26T22:43:00Z">
        <w:r w:rsidRPr="00C6205A" w:rsidDel="004D6CA1">
          <w:rPr>
            <w:b/>
            <w:noProof/>
            <w:lang w:val="es-CO"/>
          </w:rPr>
          <w:delText xml:space="preserve"> MILLONES NOVECIENTOS CUARENTA Y TRES MIL TRECIENTOS NOVENTA Y SIETE</w:delText>
        </w:r>
      </w:del>
      <w:del w:id="283" w:author="Usuario" w:date="2017-12-27T21:43:00Z">
        <w:r w:rsidRPr="00C6205A" w:rsidDel="00C6205A">
          <w:rPr>
            <w:b/>
            <w:noProof/>
            <w:lang w:val="es-CO"/>
          </w:rPr>
          <w:delText xml:space="preserve"> PESOS</w:delText>
        </w:r>
        <w:r w:rsidRPr="00C6205A" w:rsidDel="00C6205A">
          <w:rPr>
            <w:noProof/>
            <w:lang w:val="es-CO"/>
          </w:rPr>
          <w:delText xml:space="preserve"> M/CTE. </w:delText>
        </w:r>
        <w:r w:rsidRPr="00C6205A" w:rsidDel="00C6205A">
          <w:rPr>
            <w:lang w:val="es-CO"/>
          </w:rPr>
          <w:delText>$ 50.943.397</w:delText>
        </w:r>
      </w:del>
    </w:p>
    <w:p w14:paraId="48872045" w14:textId="55DC3AD9" w:rsidR="00B01A64" w:rsidRPr="00BD0581" w:rsidDel="00C6205A" w:rsidRDefault="00B01A64" w:rsidP="00BD27F4">
      <w:pPr>
        <w:pStyle w:val="Textoindependiente"/>
        <w:rPr>
          <w:del w:id="284" w:author="Usuario" w:date="2017-12-27T21:44:00Z"/>
          <w:lang w:val="es-CO"/>
        </w:rPr>
      </w:pPr>
    </w:p>
    <w:p w14:paraId="0A00EC0B" w14:textId="07AB0FBB" w:rsidR="00BD27F4" w:rsidRPr="00BD0581" w:rsidRDefault="00025814" w:rsidP="00BD27F4">
      <w:pPr>
        <w:pStyle w:val="Ttulo3"/>
        <w:rPr>
          <w:rFonts w:eastAsia="Arial" w:cs="Arial"/>
          <w:b/>
          <w:bCs/>
          <w:i w:val="0"/>
          <w:caps/>
          <w:noProof/>
          <w:lang w:val="es-CO"/>
        </w:rPr>
      </w:pPr>
      <w:r w:rsidRPr="00BD0581">
        <w:rPr>
          <w:rFonts w:eastAsia="Arial" w:cs="Arial"/>
          <w:b/>
          <w:bCs/>
          <w:i w:val="0"/>
          <w:caps/>
          <w:noProof/>
          <w:lang w:val="es-CO"/>
        </w:rPr>
        <w:t>5</w:t>
      </w:r>
      <w:r w:rsidR="00BD27F4" w:rsidRPr="00BD0581">
        <w:rPr>
          <w:rFonts w:eastAsia="Arial" w:cs="Arial"/>
          <w:b/>
          <w:bCs/>
          <w:i w:val="0"/>
          <w:caps/>
          <w:noProof/>
          <w:lang w:val="es-CO"/>
        </w:rPr>
        <w:t xml:space="preserve">.2 </w:t>
      </w:r>
      <w:r w:rsidR="00B01A64" w:rsidRPr="00BD0581">
        <w:rPr>
          <w:rFonts w:eastAsia="Arial" w:cs="Arial"/>
          <w:b/>
          <w:bCs/>
          <w:i w:val="0"/>
          <w:caps/>
          <w:noProof/>
          <w:lang w:val="es-CO"/>
        </w:rPr>
        <w:t xml:space="preserve"> </w:t>
      </w:r>
      <w:r w:rsidR="00BD27F4" w:rsidRPr="00BD0581">
        <w:rPr>
          <w:rFonts w:eastAsia="Arial" w:cs="Arial"/>
          <w:b/>
          <w:bCs/>
          <w:i w:val="0"/>
          <w:caps/>
          <w:noProof/>
          <w:lang w:val="es-CO"/>
        </w:rPr>
        <w:t>IMPUTACION PRESUPUESTAL</w:t>
      </w:r>
    </w:p>
    <w:p w14:paraId="606C27E7" w14:textId="7E653BBD" w:rsidR="00BD27F4" w:rsidRDefault="00BD27F4" w:rsidP="00BD27F4">
      <w:pPr>
        <w:pStyle w:val="Textoindependiente"/>
        <w:rPr>
          <w:ins w:id="285" w:author="Usuario" w:date="2017-12-27T21:44:00Z"/>
          <w:noProof/>
          <w:lang w:val="es-CO"/>
        </w:rPr>
      </w:pPr>
      <w:r w:rsidRPr="00BD0581">
        <w:rPr>
          <w:noProof/>
          <w:lang w:val="es-CO"/>
        </w:rPr>
        <w:t>Presupuesto soportado en los precios unitarios calculados para el sector, con la siguiente imputación presupuestal</w:t>
      </w:r>
      <w:ins w:id="286" w:author="Usuario" w:date="2017-12-27T21:44:00Z">
        <w:r w:rsidR="00C6205A">
          <w:rPr>
            <w:noProof/>
            <w:lang w:val="es-CO"/>
          </w:rPr>
          <w:t>.</w:t>
        </w:r>
      </w:ins>
    </w:p>
    <w:p w14:paraId="7CCA77DC" w14:textId="77777777" w:rsidR="00C6205A" w:rsidRDefault="00C6205A" w:rsidP="00BD27F4">
      <w:pPr>
        <w:pStyle w:val="Textoindependiente"/>
        <w:rPr>
          <w:ins w:id="287" w:author="Usuario" w:date="2017-12-27T21:44:00Z"/>
          <w:noProof/>
          <w:lang w:val="es-CO"/>
        </w:rPr>
      </w:pPr>
    </w:p>
    <w:p w14:paraId="0CB1B594" w14:textId="77777777" w:rsidR="00C6205A" w:rsidRPr="00BD0581" w:rsidRDefault="00C6205A" w:rsidP="00BD27F4">
      <w:pPr>
        <w:pStyle w:val="Textoindependiente"/>
        <w:rPr>
          <w:noProof/>
          <w:lang w:val="es-CO"/>
        </w:rPr>
      </w:pPr>
    </w:p>
    <w:tbl>
      <w:tblPr>
        <w:tblStyle w:val="TableNormal"/>
        <w:tblW w:w="873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88" w:author="Usuario" w:date="2017-12-27T21:45:00Z">
          <w:tblPr>
            <w:tblStyle w:val="TableNormal"/>
            <w:tblW w:w="873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121"/>
        <w:gridCol w:w="714"/>
        <w:gridCol w:w="4678"/>
        <w:gridCol w:w="2220"/>
        <w:tblGridChange w:id="289">
          <w:tblGrid>
            <w:gridCol w:w="1121"/>
            <w:gridCol w:w="1121"/>
            <w:gridCol w:w="4841"/>
            <w:gridCol w:w="1650"/>
          </w:tblGrid>
        </w:tblGridChange>
      </w:tblGrid>
      <w:tr w:rsidR="00BD27F4" w:rsidRPr="00BD0581" w14:paraId="64B2FD02" w14:textId="77777777" w:rsidTr="00AE42CA">
        <w:trPr>
          <w:trHeight w:hRule="exact" w:val="389"/>
          <w:jc w:val="center"/>
          <w:trPrChange w:id="290" w:author="Usuario" w:date="2017-12-27T21:45:00Z">
            <w:trPr>
              <w:trHeight w:hRule="exact" w:val="389"/>
              <w:jc w:val="center"/>
            </w:trPr>
          </w:trPrChange>
        </w:trPr>
        <w:tc>
          <w:tcPr>
            <w:tcW w:w="1121" w:type="dxa"/>
            <w:tcPrChange w:id="291" w:author="Usuario" w:date="2017-12-27T21:45:00Z">
              <w:tcPr>
                <w:tcW w:w="1121" w:type="dxa"/>
              </w:tcPr>
            </w:tcPrChange>
          </w:tcPr>
          <w:p w14:paraId="3043B4D1" w14:textId="77777777" w:rsidR="00BD27F4" w:rsidRPr="00BD0581" w:rsidRDefault="00BD27F4" w:rsidP="00E40D70">
            <w:pPr>
              <w:pStyle w:val="TableParagraph"/>
              <w:spacing w:line="272" w:lineRule="exact"/>
              <w:jc w:val="center"/>
              <w:rPr>
                <w:b/>
                <w:noProof/>
                <w:sz w:val="19"/>
                <w:szCs w:val="19"/>
                <w:lang w:val="es-CO"/>
              </w:rPr>
            </w:pPr>
            <w:r w:rsidRPr="00BD0581">
              <w:rPr>
                <w:b/>
                <w:noProof/>
                <w:sz w:val="19"/>
                <w:szCs w:val="19"/>
                <w:lang w:val="es-CO"/>
              </w:rPr>
              <w:lastRenderedPageBreak/>
              <w:t>CDP No.</w:t>
            </w:r>
          </w:p>
        </w:tc>
        <w:tc>
          <w:tcPr>
            <w:tcW w:w="714" w:type="dxa"/>
            <w:tcPrChange w:id="292" w:author="Usuario" w:date="2017-12-27T21:45:00Z">
              <w:tcPr>
                <w:tcW w:w="1121" w:type="dxa"/>
              </w:tcPr>
            </w:tcPrChange>
          </w:tcPr>
          <w:p w14:paraId="307C7EFB" w14:textId="77777777" w:rsidR="00BD27F4" w:rsidRPr="00BD0581" w:rsidRDefault="00BD27F4" w:rsidP="00E40D70">
            <w:pPr>
              <w:pStyle w:val="TableParagraph"/>
              <w:spacing w:line="272" w:lineRule="exact"/>
              <w:jc w:val="center"/>
              <w:rPr>
                <w:b/>
                <w:noProof/>
                <w:sz w:val="19"/>
                <w:szCs w:val="19"/>
                <w:lang w:val="es-CO"/>
              </w:rPr>
            </w:pPr>
            <w:r w:rsidRPr="00BD0581">
              <w:rPr>
                <w:b/>
                <w:noProof/>
                <w:sz w:val="19"/>
                <w:szCs w:val="19"/>
                <w:lang w:val="es-CO"/>
              </w:rPr>
              <w:t>FECHA</w:t>
            </w:r>
          </w:p>
        </w:tc>
        <w:tc>
          <w:tcPr>
            <w:tcW w:w="4678" w:type="dxa"/>
            <w:tcPrChange w:id="293" w:author="Usuario" w:date="2017-12-27T21:45:00Z">
              <w:tcPr>
                <w:tcW w:w="4841" w:type="dxa"/>
              </w:tcPr>
            </w:tcPrChange>
          </w:tcPr>
          <w:p w14:paraId="332040D8" w14:textId="77777777" w:rsidR="00BD27F4" w:rsidRPr="00BD0581" w:rsidRDefault="00BD27F4" w:rsidP="00E40D70">
            <w:pPr>
              <w:pStyle w:val="TableParagraph"/>
              <w:spacing w:line="272" w:lineRule="exact"/>
              <w:jc w:val="center"/>
              <w:rPr>
                <w:b/>
                <w:noProof/>
                <w:sz w:val="19"/>
                <w:szCs w:val="19"/>
                <w:lang w:val="es-CO"/>
              </w:rPr>
            </w:pPr>
            <w:r w:rsidRPr="00BD0581">
              <w:rPr>
                <w:b/>
                <w:noProof/>
                <w:sz w:val="19"/>
                <w:szCs w:val="19"/>
                <w:lang w:val="es-CO"/>
              </w:rPr>
              <w:t>GASTO</w:t>
            </w:r>
          </w:p>
        </w:tc>
        <w:tc>
          <w:tcPr>
            <w:tcW w:w="2220" w:type="dxa"/>
            <w:tcPrChange w:id="294" w:author="Usuario" w:date="2017-12-27T21:45:00Z">
              <w:tcPr>
                <w:tcW w:w="1650" w:type="dxa"/>
              </w:tcPr>
            </w:tcPrChange>
          </w:tcPr>
          <w:p w14:paraId="77647A41" w14:textId="77777777" w:rsidR="00BD27F4" w:rsidRPr="00BD0581" w:rsidRDefault="00BD27F4" w:rsidP="00E40D70">
            <w:pPr>
              <w:pStyle w:val="TableParagraph"/>
              <w:spacing w:line="272" w:lineRule="exact"/>
              <w:jc w:val="center"/>
              <w:rPr>
                <w:b/>
                <w:noProof/>
                <w:sz w:val="19"/>
                <w:szCs w:val="19"/>
                <w:lang w:val="es-CO"/>
              </w:rPr>
            </w:pPr>
            <w:r w:rsidRPr="00BD0581">
              <w:rPr>
                <w:b/>
                <w:noProof/>
                <w:sz w:val="19"/>
                <w:szCs w:val="19"/>
                <w:lang w:val="es-CO"/>
              </w:rPr>
              <w:t>VALOR</w:t>
            </w:r>
          </w:p>
        </w:tc>
      </w:tr>
      <w:tr w:rsidR="00BD27F4" w:rsidRPr="00BD0581" w14:paraId="27A36CDA" w14:textId="77777777" w:rsidTr="00462751">
        <w:trPr>
          <w:trHeight w:hRule="exact" w:val="3304"/>
          <w:jc w:val="center"/>
          <w:trPrChange w:id="295" w:author="Usuario" w:date="2017-12-28T15:37:00Z">
            <w:trPr>
              <w:trHeight w:hRule="exact" w:val="891"/>
              <w:jc w:val="center"/>
            </w:trPr>
          </w:trPrChange>
        </w:trPr>
        <w:tc>
          <w:tcPr>
            <w:tcW w:w="1121" w:type="dxa"/>
            <w:tcPrChange w:id="296" w:author="Usuario" w:date="2017-12-28T15:37:00Z">
              <w:tcPr>
                <w:tcW w:w="1121" w:type="dxa"/>
              </w:tcPr>
            </w:tcPrChange>
          </w:tcPr>
          <w:p w14:paraId="41A1170F" w14:textId="77777777" w:rsidR="00BD27F4" w:rsidRPr="00AE42CA" w:rsidRDefault="00BD27F4" w:rsidP="00E40D70">
            <w:pPr>
              <w:pStyle w:val="TableParagraph"/>
              <w:spacing w:before="1"/>
              <w:jc w:val="center"/>
              <w:rPr>
                <w:noProof/>
                <w:sz w:val="19"/>
                <w:szCs w:val="19"/>
                <w:highlight w:val="yellow"/>
                <w:lang w:val="es-CO"/>
                <w:rPrChange w:id="297" w:author="Usuario" w:date="2017-12-27T21:45:00Z">
                  <w:rPr>
                    <w:noProof/>
                    <w:sz w:val="19"/>
                    <w:szCs w:val="19"/>
                    <w:lang w:val="es-CO"/>
                  </w:rPr>
                </w:rPrChange>
              </w:rPr>
            </w:pPr>
            <w:r w:rsidRPr="00AE42CA">
              <w:rPr>
                <w:noProof/>
                <w:sz w:val="19"/>
                <w:szCs w:val="19"/>
                <w:highlight w:val="yellow"/>
                <w:lang w:val="es-CO"/>
                <w:rPrChange w:id="298" w:author="Usuario" w:date="2017-12-27T21:45:00Z">
                  <w:rPr>
                    <w:noProof/>
                    <w:sz w:val="19"/>
                    <w:szCs w:val="19"/>
                    <w:lang w:val="es-CO"/>
                  </w:rPr>
                </w:rPrChange>
              </w:rPr>
              <w:t>10</w:t>
            </w:r>
          </w:p>
          <w:p w14:paraId="5BFE726A" w14:textId="77777777" w:rsidR="00BD27F4" w:rsidRPr="00BD0581" w:rsidRDefault="00BD27F4" w:rsidP="00E40D70">
            <w:pPr>
              <w:pStyle w:val="TableParagraph"/>
              <w:spacing w:before="1"/>
              <w:jc w:val="center"/>
              <w:rPr>
                <w:noProof/>
                <w:sz w:val="19"/>
                <w:szCs w:val="19"/>
                <w:lang w:val="es-CO"/>
              </w:rPr>
            </w:pPr>
            <w:r w:rsidRPr="00AE42CA">
              <w:rPr>
                <w:noProof/>
                <w:sz w:val="19"/>
                <w:szCs w:val="19"/>
                <w:highlight w:val="yellow"/>
                <w:lang w:val="es-CO"/>
                <w:rPrChange w:id="299" w:author="Usuario" w:date="2017-12-27T21:45:00Z">
                  <w:rPr>
                    <w:noProof/>
                    <w:sz w:val="19"/>
                    <w:szCs w:val="19"/>
                    <w:lang w:val="es-CO"/>
                  </w:rPr>
                </w:rPrChange>
              </w:rPr>
              <w:t>2.315.01.01.01.51.01.04</w:t>
            </w:r>
          </w:p>
        </w:tc>
        <w:tc>
          <w:tcPr>
            <w:tcW w:w="714" w:type="dxa"/>
            <w:tcPrChange w:id="300" w:author="Usuario" w:date="2017-12-28T15:37:00Z">
              <w:tcPr>
                <w:tcW w:w="1121" w:type="dxa"/>
              </w:tcPr>
            </w:tcPrChange>
          </w:tcPr>
          <w:p w14:paraId="4B782FCA" w14:textId="77777777" w:rsidR="00BD27F4" w:rsidRPr="00BD0581" w:rsidRDefault="00BD27F4" w:rsidP="00E40D70">
            <w:pPr>
              <w:pStyle w:val="TableParagraph"/>
              <w:tabs>
                <w:tab w:val="left" w:pos="836"/>
              </w:tabs>
              <w:spacing w:line="272" w:lineRule="exact"/>
              <w:jc w:val="center"/>
              <w:rPr>
                <w:noProof/>
                <w:sz w:val="19"/>
                <w:szCs w:val="19"/>
                <w:lang w:val="es-CO"/>
              </w:rPr>
            </w:pPr>
            <w:r w:rsidRPr="00AE42CA">
              <w:rPr>
                <w:noProof/>
                <w:sz w:val="19"/>
                <w:szCs w:val="19"/>
                <w:highlight w:val="yellow"/>
                <w:lang w:val="es-CO"/>
                <w:rPrChange w:id="301" w:author="Usuario" w:date="2017-12-27T21:46:00Z">
                  <w:rPr>
                    <w:noProof/>
                    <w:sz w:val="19"/>
                    <w:szCs w:val="19"/>
                    <w:lang w:val="es-CO"/>
                  </w:rPr>
                </w:rPrChange>
              </w:rPr>
              <w:t xml:space="preserve">27 </w:t>
            </w:r>
            <w:r w:rsidRPr="00AE42CA">
              <w:rPr>
                <w:noProof/>
                <w:spacing w:val="-1"/>
                <w:sz w:val="19"/>
                <w:szCs w:val="19"/>
                <w:highlight w:val="yellow"/>
                <w:lang w:val="es-CO"/>
                <w:rPrChange w:id="302" w:author="Usuario" w:date="2017-12-27T21:46:00Z">
                  <w:rPr>
                    <w:noProof/>
                    <w:spacing w:val="-1"/>
                    <w:sz w:val="19"/>
                    <w:szCs w:val="19"/>
                    <w:lang w:val="es-CO"/>
                  </w:rPr>
                </w:rPrChange>
              </w:rPr>
              <w:t>de</w:t>
            </w:r>
            <w:r w:rsidRPr="00AE42CA">
              <w:rPr>
                <w:noProof/>
                <w:sz w:val="19"/>
                <w:szCs w:val="19"/>
                <w:highlight w:val="yellow"/>
                <w:lang w:val="es-CO"/>
                <w:rPrChange w:id="303" w:author="Usuario" w:date="2017-12-27T21:46:00Z">
                  <w:rPr>
                    <w:noProof/>
                    <w:sz w:val="19"/>
                    <w:szCs w:val="19"/>
                    <w:lang w:val="es-CO"/>
                  </w:rPr>
                </w:rPrChange>
              </w:rPr>
              <w:t xml:space="preserve"> Abril de 2016</w:t>
            </w:r>
          </w:p>
        </w:tc>
        <w:tc>
          <w:tcPr>
            <w:tcW w:w="4678" w:type="dxa"/>
            <w:tcPrChange w:id="304" w:author="Usuario" w:date="2017-12-28T15:37:00Z">
              <w:tcPr>
                <w:tcW w:w="4841" w:type="dxa"/>
              </w:tcPr>
            </w:tcPrChange>
          </w:tcPr>
          <w:p w14:paraId="5CCE25B5" w14:textId="5DB3B9F7" w:rsidR="00BD27F4" w:rsidRPr="00BD0581" w:rsidRDefault="00BD27F4">
            <w:pPr>
              <w:pStyle w:val="Textoindependiente"/>
              <w:jc w:val="center"/>
              <w:rPr>
                <w:noProof/>
                <w:sz w:val="19"/>
                <w:szCs w:val="19"/>
                <w:lang w:val="es-CO"/>
              </w:rPr>
            </w:pPr>
            <w:del w:id="305" w:author="Usuario" w:date="2017-12-27T21:45:00Z">
              <w:r w:rsidRPr="00BD0581" w:rsidDel="00C6205A">
                <w:rPr>
                  <w:noProof/>
                  <w:sz w:val="19"/>
                  <w:szCs w:val="19"/>
                  <w:lang w:val="es-CO"/>
                </w:rPr>
                <w:delText>“</w:delText>
              </w:r>
            </w:del>
            <w:ins w:id="306" w:author="Usuario" w:date="2017-12-27T21:45:00Z">
              <w:r w:rsidR="00C6205A">
                <w:rPr>
                  <w:b/>
                  <w:bCs/>
                  <w:noProof/>
                  <w:spacing w:val="-2"/>
                  <w:lang w:val="es-CO"/>
                </w:rPr>
                <w:t>”IN</w:t>
              </w:r>
            </w:ins>
            <w:ins w:id="307" w:author="Usuario" w:date="2017-12-27T21:44:00Z">
              <w:r w:rsidR="00C6205A" w:rsidRPr="005944B4">
                <w:rPr>
                  <w:b/>
                  <w:bCs/>
                  <w:noProof/>
                  <w:spacing w:val="-2"/>
                  <w:lang w:val="es-CO"/>
                </w:rPr>
                <w:t>TERVENTORÍA TÉCNICA, ADMINISTRATIVA, CONTABLE, JURÍDICA, AMBIENTAL Y FINANCIERA DEL PROYECTO DE</w:t>
              </w:r>
              <w:r w:rsidR="00C6205A">
                <w:rPr>
                  <w:b/>
                  <w:bCs/>
                  <w:noProof/>
                  <w:spacing w:val="-2"/>
                  <w:lang w:val="es-CO"/>
                </w:rPr>
                <w:t xml:space="preserve"> </w:t>
              </w:r>
              <w:r w:rsidR="00C6205A"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ins>
            <w:ins w:id="308" w:author="Usuario" w:date="2017-12-27T21:45:00Z">
              <w:r w:rsidR="00C6205A">
                <w:rPr>
                  <w:b/>
                  <w:noProof/>
                  <w:lang w:val="es-CO"/>
                </w:rPr>
                <w:t>”</w:t>
              </w:r>
            </w:ins>
            <w:del w:id="309" w:author="Usuario" w:date="2017-12-27T21:44:00Z">
              <w:r w:rsidRPr="00BD0581" w:rsidDel="00C6205A">
                <w:rPr>
                  <w:bCs/>
                  <w:noProof/>
                  <w:spacing w:val="-2"/>
                  <w:sz w:val="19"/>
                  <w:szCs w:val="19"/>
                  <w:lang w:val="es-CO"/>
                </w:rPr>
                <w:delText>Interventoría técnica, administrativa, contable, jurídica y financiera del proyecto construcción y adecuación del estadio de la cabecera municipal de Inza financiado con recursos sgr</w:delText>
              </w:r>
            </w:del>
          </w:p>
        </w:tc>
        <w:tc>
          <w:tcPr>
            <w:tcW w:w="2220" w:type="dxa"/>
            <w:tcPrChange w:id="310" w:author="Usuario" w:date="2017-12-28T15:37:00Z">
              <w:tcPr>
                <w:tcW w:w="1650" w:type="dxa"/>
              </w:tcPr>
            </w:tcPrChange>
          </w:tcPr>
          <w:p w14:paraId="6B897BF9" w14:textId="77777777" w:rsidR="00BD27F4" w:rsidRPr="00BD0581" w:rsidRDefault="00BD27F4" w:rsidP="00E40D70">
            <w:pPr>
              <w:pStyle w:val="TableParagraph"/>
              <w:spacing w:before="7"/>
              <w:ind w:left="567"/>
              <w:jc w:val="center"/>
              <w:rPr>
                <w:noProof/>
                <w:sz w:val="19"/>
                <w:szCs w:val="19"/>
                <w:lang w:val="es-CO"/>
              </w:rPr>
            </w:pPr>
          </w:p>
          <w:p w14:paraId="1465FCE4" w14:textId="298BDE05" w:rsidR="00BD27F4" w:rsidRPr="00BD0581" w:rsidRDefault="00BD27F4" w:rsidP="00E40D70">
            <w:pPr>
              <w:pStyle w:val="TableParagraph"/>
              <w:spacing w:before="1"/>
              <w:ind w:left="567"/>
              <w:jc w:val="center"/>
              <w:rPr>
                <w:noProof/>
                <w:sz w:val="19"/>
                <w:szCs w:val="19"/>
                <w:lang w:val="es-CO"/>
              </w:rPr>
            </w:pPr>
            <w:del w:id="311" w:author="Usuario" w:date="2017-12-27T21:45:00Z">
              <w:r w:rsidRPr="00C6205A" w:rsidDel="00C6205A">
                <w:rPr>
                  <w:b/>
                  <w:noProof/>
                  <w:sz w:val="24"/>
                  <w:szCs w:val="24"/>
                  <w:lang w:val="es-CO"/>
                  <w:rPrChange w:id="312" w:author="Usuario" w:date="2017-12-27T21:45:00Z">
                    <w:rPr>
                      <w:noProof/>
                      <w:sz w:val="19"/>
                      <w:szCs w:val="19"/>
                      <w:lang w:val="es-CO"/>
                    </w:rPr>
                  </w:rPrChange>
                </w:rPr>
                <w:delText>$50.943.397</w:delText>
              </w:r>
            </w:del>
            <w:ins w:id="313" w:author="Usuario" w:date="2017-12-27T21:45:00Z">
              <w:r w:rsidR="00C6205A" w:rsidRPr="00C6205A">
                <w:rPr>
                  <w:b/>
                  <w:noProof/>
                  <w:sz w:val="24"/>
                  <w:szCs w:val="24"/>
                  <w:lang w:val="es-CO"/>
                  <w:rPrChange w:id="314" w:author="Usuario" w:date="2017-12-27T21:45:00Z">
                    <w:rPr>
                      <w:noProof/>
                      <w:sz w:val="19"/>
                      <w:szCs w:val="19"/>
                      <w:lang w:val="es-CO"/>
                    </w:rPr>
                  </w:rPrChange>
                </w:rPr>
                <w:t>$136.741.306.</w:t>
              </w:r>
            </w:ins>
          </w:p>
        </w:tc>
      </w:tr>
    </w:tbl>
    <w:p w14:paraId="4393BF9C" w14:textId="19DE5194" w:rsidR="00BD27F4" w:rsidRPr="00BD0581" w:rsidRDefault="00BD27F4" w:rsidP="00BD27F4">
      <w:pPr>
        <w:pStyle w:val="Textoindependiente"/>
        <w:rPr>
          <w:noProof/>
          <w:lang w:val="es-CO"/>
        </w:rPr>
      </w:pPr>
      <w:r w:rsidRPr="00BD0581">
        <w:rPr>
          <w:noProof/>
          <w:lang w:val="es-CO"/>
        </w:rPr>
        <w:t>Vigencia Fiscal: 2016  de fecha: 31 de diciembre de  201</w:t>
      </w:r>
      <w:del w:id="315" w:author="Usuario" w:date="2017-12-27T21:46:00Z">
        <w:r w:rsidRPr="00BD0581" w:rsidDel="00AE42CA">
          <w:rPr>
            <w:noProof/>
            <w:lang w:val="es-CO"/>
          </w:rPr>
          <w:delText>6</w:delText>
        </w:r>
      </w:del>
      <w:ins w:id="316" w:author="Usuario" w:date="2017-12-27T21:46:00Z">
        <w:r w:rsidR="00AE42CA">
          <w:rPr>
            <w:noProof/>
            <w:lang w:val="es-CO"/>
          </w:rPr>
          <w:t>7</w:t>
        </w:r>
      </w:ins>
      <w:r w:rsidRPr="00BD0581">
        <w:rPr>
          <w:noProof/>
          <w:lang w:val="es-CO"/>
        </w:rPr>
        <w:t xml:space="preserve"> </w:t>
      </w:r>
    </w:p>
    <w:p w14:paraId="162AAA67" w14:textId="4BC360CE" w:rsidR="00BD27F4" w:rsidRPr="00BD0581" w:rsidRDefault="00025814" w:rsidP="00BD27F4">
      <w:pPr>
        <w:pStyle w:val="Ttulo3"/>
        <w:rPr>
          <w:lang w:val="es-CO"/>
        </w:rPr>
      </w:pPr>
      <w:r w:rsidRPr="00BD0581">
        <w:rPr>
          <w:noProof/>
          <w:lang w:val="es-CO"/>
        </w:rPr>
        <w:t>5</w:t>
      </w:r>
      <w:r w:rsidR="00BD27F4" w:rsidRPr="00BD0581">
        <w:rPr>
          <w:noProof/>
          <w:lang w:val="es-CO"/>
        </w:rPr>
        <w:t>.2</w:t>
      </w:r>
      <w:r w:rsidR="00B01A64" w:rsidRPr="00BD0581">
        <w:rPr>
          <w:noProof/>
          <w:lang w:val="es-CO"/>
        </w:rPr>
        <w:t>.1</w:t>
      </w:r>
      <w:r w:rsidR="00BD27F4" w:rsidRPr="00BD0581">
        <w:rPr>
          <w:noProof/>
          <w:lang w:val="es-CO"/>
        </w:rPr>
        <w:t>.  Concepto:</w:t>
      </w:r>
    </w:p>
    <w:p w14:paraId="7DD7E604" w14:textId="6BA32A6B" w:rsidR="00BD27F4" w:rsidRPr="00BD0581" w:rsidRDefault="00AE42CA" w:rsidP="00BD27F4">
      <w:pPr>
        <w:pStyle w:val="Textoindependiente"/>
        <w:rPr>
          <w:noProof/>
          <w:lang w:val="es-CO"/>
        </w:rPr>
      </w:pPr>
      <w:ins w:id="317" w:author="Usuario" w:date="2017-12-27T21:46:00Z">
        <w:r>
          <w:rPr>
            <w:b/>
            <w:bCs/>
            <w:noProof/>
            <w:spacing w:val="-2"/>
            <w:lang w:val="es-CO"/>
          </w:rPr>
          <w:t>“IN</w:t>
        </w:r>
        <w:r w:rsidRPr="005944B4">
          <w:rPr>
            <w:b/>
            <w:bCs/>
            <w:noProof/>
            <w:spacing w:val="-2"/>
            <w:lang w:val="es-CO"/>
          </w:rPr>
          <w:t>TERVENTORÍA TÉCNICA, ADMINISTRATIVA, CONTABLE, JURÍDICA, AMBIENTAL Y FINANCIERA DEL PROYECTO DE</w:t>
        </w:r>
        <w:r>
          <w:rPr>
            <w:b/>
            <w:bCs/>
            <w:noProof/>
            <w:spacing w:val="-2"/>
            <w:lang w:val="es-CO"/>
          </w:rPr>
          <w:t xml:space="preserve"> </w:t>
        </w:r>
        <w:r w:rsidRPr="005944B4">
          <w:rPr>
            <w:b/>
            <w:noProof/>
            <w:lang w:val="es-CO"/>
          </w:rPr>
          <w:t>CONSTRUCCION DE POLIDEPORTIVOS SOBRE ESTRUCTURA METALICA EN LAS VEREDAS DE PISIMBALA – VILLA DEL PRADO Y POTRERITO, MUNICIPIO DE INZA, DEPARTAMENTO DEL CAUCA, FINANCIADO CON RECURSOS PROVENIENTES DEL SISTEMA GENERAL DE REGALÍAS</w:t>
        </w:r>
        <w:r>
          <w:rPr>
            <w:noProof/>
            <w:lang w:val="es-CO"/>
          </w:rPr>
          <w:t>”</w:t>
        </w:r>
      </w:ins>
      <w:del w:id="318" w:author="Usuario" w:date="2017-12-27T21:46:00Z">
        <w:r w:rsidR="00BD27F4" w:rsidRPr="00BD0581" w:rsidDel="00AE42CA">
          <w:rPr>
            <w:noProof/>
            <w:lang w:val="es-CO"/>
          </w:rPr>
          <w:delText xml:space="preserve">“Interventoría </w:delText>
        </w:r>
        <w:r w:rsidR="00BD27F4" w:rsidRPr="00BD0581" w:rsidDel="00AE42CA">
          <w:rPr>
            <w:lang w:val="es-CO"/>
          </w:rPr>
          <w:delText>técnica</w:delText>
        </w:r>
        <w:r w:rsidR="00BD27F4" w:rsidRPr="00BD0581" w:rsidDel="00AE42CA">
          <w:rPr>
            <w:noProof/>
            <w:lang w:val="es-CO"/>
          </w:rPr>
          <w:delText xml:space="preserve">, </w:delText>
        </w:r>
        <w:r w:rsidR="00BD27F4" w:rsidRPr="00BD0581" w:rsidDel="00AE42CA">
          <w:rPr>
            <w:lang w:val="es-CO"/>
          </w:rPr>
          <w:delText>administrativa, contable, jurídica y financiera del proyecto construcción y adecuación</w:delText>
        </w:r>
        <w:r w:rsidR="00BD27F4" w:rsidRPr="00BD0581" w:rsidDel="00AE42CA">
          <w:rPr>
            <w:noProof/>
            <w:lang w:val="es-CO"/>
          </w:rPr>
          <w:delText xml:space="preserve"> del estadio de la cabecera municipal de Inza financiado con recursos sgr”</w:delText>
        </w:r>
      </w:del>
      <w:r w:rsidR="00E40D70" w:rsidRPr="00BD0581">
        <w:rPr>
          <w:noProof/>
          <w:lang w:val="es-CO"/>
        </w:rPr>
        <w:t>.</w:t>
      </w:r>
    </w:p>
    <w:p w14:paraId="097016E3" w14:textId="330CC037" w:rsidR="004D2704" w:rsidRPr="00BD0581" w:rsidRDefault="00025814" w:rsidP="004D2704">
      <w:pPr>
        <w:pStyle w:val="Ttulo2"/>
        <w:rPr>
          <w:noProof/>
          <w:lang w:val="es-CO"/>
        </w:rPr>
      </w:pPr>
      <w:r w:rsidRPr="00BD0581">
        <w:rPr>
          <w:noProof/>
          <w:lang w:val="es-CO"/>
        </w:rPr>
        <w:t>5</w:t>
      </w:r>
      <w:r w:rsidR="00BD27F4" w:rsidRPr="00BD0581">
        <w:rPr>
          <w:noProof/>
          <w:lang w:val="es-CO"/>
        </w:rPr>
        <w:t xml:space="preserve">.3 </w:t>
      </w:r>
      <w:r w:rsidR="004D2704" w:rsidRPr="00BD0581">
        <w:rPr>
          <w:noProof/>
          <w:lang w:val="es-CO"/>
        </w:rPr>
        <w:t>PLAZO DE EJECUCION DEL</w:t>
      </w:r>
      <w:r w:rsidR="004D2704" w:rsidRPr="00BD0581">
        <w:rPr>
          <w:noProof/>
          <w:spacing w:val="-10"/>
          <w:lang w:val="es-CO"/>
        </w:rPr>
        <w:t xml:space="preserve"> </w:t>
      </w:r>
      <w:r w:rsidR="004D2704" w:rsidRPr="00BD0581">
        <w:rPr>
          <w:noProof/>
          <w:lang w:val="es-CO"/>
        </w:rPr>
        <w:t>CONTRATO</w:t>
      </w:r>
    </w:p>
    <w:p w14:paraId="2C2AABA4" w14:textId="1E69F60F" w:rsidR="004D2704" w:rsidRPr="00BD0581" w:rsidRDefault="004D2704" w:rsidP="004D2704">
      <w:pPr>
        <w:pStyle w:val="Textoindependiente"/>
        <w:rPr>
          <w:noProof/>
          <w:lang w:val="es-CO"/>
        </w:rPr>
      </w:pPr>
      <w:r w:rsidRPr="00BD0581">
        <w:rPr>
          <w:noProof/>
          <w:lang w:val="es-CO"/>
        </w:rPr>
        <w:t xml:space="preserve">El plazo para la ejecución del contrato, se establece en </w:t>
      </w:r>
      <w:ins w:id="319" w:author="Usuario" w:date="2017-12-26T22:44:00Z">
        <w:r w:rsidR="004D6CA1">
          <w:rPr>
            <w:noProof/>
            <w:lang w:val="es-CO"/>
          </w:rPr>
          <w:t>cuatro</w:t>
        </w:r>
      </w:ins>
      <w:del w:id="320" w:author="Usuario" w:date="2017-12-26T22:44:00Z">
        <w:r w:rsidRPr="00BD0581" w:rsidDel="004D6CA1">
          <w:rPr>
            <w:noProof/>
            <w:lang w:val="es-CO"/>
          </w:rPr>
          <w:delText>seis</w:delText>
        </w:r>
      </w:del>
      <w:r w:rsidR="00B01A64" w:rsidRPr="00BD0581">
        <w:rPr>
          <w:noProof/>
          <w:lang w:val="es-CO"/>
        </w:rPr>
        <w:t xml:space="preserve"> </w:t>
      </w:r>
      <w:r w:rsidRPr="00BD0581">
        <w:rPr>
          <w:noProof/>
          <w:lang w:val="es-CO"/>
        </w:rPr>
        <w:t>(0</w:t>
      </w:r>
      <w:del w:id="321" w:author="Usuario" w:date="2017-12-26T22:44:00Z">
        <w:r w:rsidRPr="00BD0581" w:rsidDel="004D6CA1">
          <w:rPr>
            <w:noProof/>
            <w:lang w:val="es-CO"/>
          </w:rPr>
          <w:delText>6</w:delText>
        </w:r>
      </w:del>
      <w:ins w:id="322" w:author="Usuario" w:date="2017-12-26T22:44:00Z">
        <w:r w:rsidR="004D6CA1">
          <w:rPr>
            <w:noProof/>
            <w:lang w:val="es-CO"/>
          </w:rPr>
          <w:t>4</w:t>
        </w:r>
      </w:ins>
      <w:r w:rsidRPr="00BD0581">
        <w:rPr>
          <w:noProof/>
          <w:lang w:val="es-CO"/>
        </w:rPr>
        <w:t>) meses.</w:t>
      </w:r>
    </w:p>
    <w:p w14:paraId="544D89E5" w14:textId="77777777" w:rsidR="00BD27F4" w:rsidRPr="00BD0581" w:rsidRDefault="004D2704" w:rsidP="004D2704">
      <w:pPr>
        <w:pStyle w:val="Textoindependiente"/>
        <w:rPr>
          <w:noProof/>
          <w:lang w:val="es-CO"/>
        </w:rPr>
      </w:pPr>
      <w:r w:rsidRPr="00BD0581">
        <w:rPr>
          <w:noProof/>
          <w:lang w:val="es-CO"/>
        </w:rPr>
        <w:t xml:space="preserve">La </w:t>
      </w:r>
      <w:r w:rsidRPr="00BD0581">
        <w:rPr>
          <w:lang w:val="es-CO"/>
        </w:rPr>
        <w:t>presentación</w:t>
      </w:r>
      <w:r w:rsidRPr="00BD0581">
        <w:rPr>
          <w:noProof/>
          <w:lang w:val="es-CO"/>
        </w:rPr>
        <w:t xml:space="preserve"> de la oferta lleva implícitos el conocimiento y la aceptación, por parte del proponente, de </w:t>
      </w:r>
      <w:r w:rsidRPr="00BD0581">
        <w:rPr>
          <w:lang w:val="es-CO"/>
        </w:rPr>
        <w:t>todas</w:t>
      </w:r>
      <w:r w:rsidRPr="00BD0581">
        <w:rPr>
          <w:noProof/>
          <w:lang w:val="es-CO"/>
        </w:rPr>
        <w:t xml:space="preserve"> las condiciones conforme a las cuales se ejecutará el contrato, incluyendo las propias del sitio de trabajo, tales como la información social, cultural, técnica, hidrológica, geológica, geomorfológica y sismológica, geotécnica, topográfica y cartográfica, estudios de impacto ambiental, las leyes y normas que rigen para la región, entre otras, de tal manera que la propuesta presentada deberá reflejar la totalidad de los costos en que se incurrirá para alcanzar la realización del objeto del contrato derivado de este proceso de selección. </w:t>
      </w:r>
    </w:p>
    <w:p w14:paraId="7C077200" w14:textId="3DB001DD" w:rsidR="004D2704" w:rsidRPr="00BD0581" w:rsidRDefault="004D2704" w:rsidP="004D2704">
      <w:pPr>
        <w:pStyle w:val="Textoindependiente"/>
        <w:rPr>
          <w:noProof/>
          <w:lang w:val="es-CO"/>
        </w:rPr>
      </w:pPr>
      <w:r w:rsidRPr="00BD0581">
        <w:rPr>
          <w:noProof/>
          <w:lang w:val="es-CO"/>
        </w:rPr>
        <w:lastRenderedPageBreak/>
        <w:t>Así mismo, deberá tener en cuenta la movilización y permanencia en el sitio de los trabajos, tanto del personal como de los insumos, la situación de orden público, el factor climático y ambiental, así como los demás aspectos que puedan incidir en la ejecución del contrato. Por lo anterior es obligación del interesado, para elaborar su propuesta, realizar las inspecciones necesarias al sitio donde se adelantará la construcción del proyecto, y conocer las condiciones de suministro de materiales, mano de obra, transporte de personal y materiales, condiciones técnicas del sitio especifico y sus alrededores, aspectos sociales, de orden  público, climáticos, ambientales y las demás en las que se ejecutará la obra objeto del contrato derivado del presente</w:t>
      </w:r>
      <w:r w:rsidRPr="00BD0581">
        <w:rPr>
          <w:noProof/>
          <w:spacing w:val="-19"/>
          <w:lang w:val="es-CO"/>
        </w:rPr>
        <w:t xml:space="preserve"> </w:t>
      </w:r>
      <w:r w:rsidRPr="00BD0581">
        <w:rPr>
          <w:noProof/>
          <w:lang w:val="es-CO"/>
        </w:rPr>
        <w:t>proceso.</w:t>
      </w:r>
    </w:p>
    <w:p w14:paraId="44AD7421" w14:textId="77777777" w:rsidR="004D2704" w:rsidRPr="00BD0581" w:rsidRDefault="004D2704" w:rsidP="004D2704">
      <w:pPr>
        <w:pStyle w:val="Textoindependiente"/>
        <w:rPr>
          <w:noProof/>
          <w:lang w:val="es-CO"/>
        </w:rPr>
      </w:pPr>
      <w:r w:rsidRPr="00BD0581">
        <w:rPr>
          <w:noProof/>
          <w:lang w:val="es-CO"/>
        </w:rPr>
        <w:t>Contado a partir de la fecha de suscripción del acta de inicio por las partes, previo el cumplimiento de los requisitos de perfeccionamiento y legalización del contrato. El contratista debe iniciar las obras sin sujetar las actividades al pago del anticipo.</w:t>
      </w:r>
    </w:p>
    <w:p w14:paraId="4D4CFD77" w14:textId="4F9E2082" w:rsidR="004D2704" w:rsidRPr="00BD0581" w:rsidRDefault="00025814" w:rsidP="004D2704">
      <w:pPr>
        <w:pStyle w:val="Ttulo2"/>
        <w:rPr>
          <w:noProof/>
          <w:lang w:val="es-CO"/>
        </w:rPr>
      </w:pPr>
      <w:r w:rsidRPr="00BD0581">
        <w:rPr>
          <w:noProof/>
          <w:lang w:val="es-CO"/>
        </w:rPr>
        <w:t>5</w:t>
      </w:r>
      <w:r w:rsidR="00BD27F4" w:rsidRPr="00BD0581">
        <w:rPr>
          <w:noProof/>
          <w:lang w:val="es-CO"/>
        </w:rPr>
        <w:t>.4</w:t>
      </w:r>
      <w:r w:rsidR="004D2704" w:rsidRPr="00BD0581">
        <w:rPr>
          <w:noProof/>
          <w:lang w:val="es-CO"/>
        </w:rPr>
        <w:t>.  FORMA DE</w:t>
      </w:r>
      <w:r w:rsidR="004D2704" w:rsidRPr="00BD0581">
        <w:rPr>
          <w:noProof/>
          <w:spacing w:val="-7"/>
          <w:lang w:val="es-CO"/>
        </w:rPr>
        <w:t xml:space="preserve"> </w:t>
      </w:r>
      <w:r w:rsidR="004D2704" w:rsidRPr="00BD0581">
        <w:rPr>
          <w:noProof/>
          <w:lang w:val="es-CO"/>
        </w:rPr>
        <w:t>PAGO:</w:t>
      </w:r>
    </w:p>
    <w:p w14:paraId="1DA49227" w14:textId="52346FCB" w:rsidR="004D2704" w:rsidRPr="00BD0581" w:rsidRDefault="004D2704" w:rsidP="004D2704">
      <w:pPr>
        <w:pStyle w:val="Textoindependiente"/>
        <w:rPr>
          <w:lang w:val="es-CO"/>
        </w:rPr>
      </w:pPr>
      <w:r w:rsidRPr="00BD0581">
        <w:rPr>
          <w:lang w:val="es-CO"/>
        </w:rPr>
        <w:t xml:space="preserve">EL MUNICIPIO pagará al CONTRATISTA la suma establecida en la cláusula anterior de la siguiente manera: </w:t>
      </w:r>
      <w:r w:rsidRPr="004D6CA1">
        <w:rPr>
          <w:highlight w:val="yellow"/>
          <w:lang w:val="es-CO"/>
          <w:rPrChange w:id="323" w:author="Usuario" w:date="2017-12-26T22:48:00Z">
            <w:rPr>
              <w:lang w:val="es-CO"/>
            </w:rPr>
          </w:rPrChange>
        </w:rPr>
        <w:t>mediante actas parciales de interventoría que se ejecuten y facturen de acuerdo al avance en el cumplimiento de las actividades</w:t>
      </w:r>
      <w:r w:rsidRPr="00BD0581">
        <w:rPr>
          <w:lang w:val="es-CO"/>
        </w:rPr>
        <w:t xml:space="preserve">, previo recibo a satisfacción, suscripción de las actas de recibo parcial, final y de liquidación del contrato. Para efectos de realizarse el pago, el contratista debe acreditar que se encuentra al día en el pago de aportes a seguridad social (salud, pensión y riesgos) y parafiscales (CAJAS DE COMPENSACIÓN FAMILIAR), cuando haya lugar según la normatividad vigente; documento que debe ser extendido por el representante legal o por la persona natural bajo la gravedad de juramento. </w:t>
      </w:r>
    </w:p>
    <w:p w14:paraId="2296E361" w14:textId="124501C0" w:rsidR="00B01A64" w:rsidRPr="00BD0581" w:rsidRDefault="00B01A64" w:rsidP="00B01A64">
      <w:pPr>
        <w:pStyle w:val="Ttulo1"/>
        <w:jc w:val="left"/>
        <w:rPr>
          <w:sz w:val="24"/>
          <w:szCs w:val="24"/>
          <w:lang w:val="es-CO"/>
        </w:rPr>
      </w:pPr>
      <w:r w:rsidRPr="00BD0581">
        <w:rPr>
          <w:sz w:val="24"/>
          <w:szCs w:val="24"/>
          <w:lang w:val="es-CO"/>
        </w:rPr>
        <w:t>5.5</w:t>
      </w:r>
      <w:r w:rsidRPr="00BD0581">
        <w:rPr>
          <w:lang w:val="es-CO"/>
        </w:rPr>
        <w:t xml:space="preserve"> </w:t>
      </w:r>
      <w:r w:rsidRPr="00BD0581">
        <w:rPr>
          <w:sz w:val="24"/>
          <w:szCs w:val="24"/>
          <w:lang w:val="es-CO"/>
        </w:rPr>
        <w:t>Liquidación del contrato</w:t>
      </w:r>
    </w:p>
    <w:p w14:paraId="119DCD91" w14:textId="77777777" w:rsidR="00B01A64" w:rsidRPr="00BD0581" w:rsidRDefault="00B01A64" w:rsidP="00B01A64">
      <w:pPr>
        <w:pStyle w:val="Textoindependiente"/>
        <w:rPr>
          <w:lang w:val="es-CO"/>
        </w:rPr>
      </w:pPr>
      <w:r w:rsidRPr="00BD0581">
        <w:rPr>
          <w:lang w:val="es-CO"/>
        </w:rPr>
        <w:t>La liquidación del contrato que resulte de la adjudicación del presente proceso, se llevará a cabo bajo los parámetros establecidos en las leyes 80 de 1993, artículo 60 y 1150 de 2007, artículo 11.</w:t>
      </w:r>
    </w:p>
    <w:p w14:paraId="6DE3F888" w14:textId="77777777" w:rsidR="00B01A64" w:rsidRPr="00BD0581" w:rsidRDefault="00B01A64" w:rsidP="00B01A64">
      <w:pPr>
        <w:pStyle w:val="Textoindependiente"/>
        <w:rPr>
          <w:lang w:val="es-CO"/>
        </w:rPr>
      </w:pPr>
      <w:r w:rsidRPr="00BD0581">
        <w:rPr>
          <w:lang w:val="es-CO"/>
        </w:rPr>
        <w:t>La liquidación por mutuo acuerdo podrá efectuarse dentro de los cuatro (4) meses siguientes a la fecha de terminación del plazo de vigencia establecido en el contrato.</w:t>
      </w:r>
    </w:p>
    <w:p w14:paraId="5DC276D6" w14:textId="77777777" w:rsidR="00B01A64" w:rsidRPr="00BD0581" w:rsidRDefault="00B01A64" w:rsidP="00B01A64">
      <w:pPr>
        <w:pStyle w:val="Textoindependiente"/>
        <w:rPr>
          <w:noProof/>
          <w:lang w:val="es-CO"/>
        </w:rPr>
      </w:pPr>
      <w:r w:rsidRPr="00BD0581">
        <w:rPr>
          <w:noProof/>
          <w:lang w:val="es-CO"/>
        </w:rPr>
        <w:lastRenderedPageBreak/>
        <w:t>El pago de las actas debidamente aprobadas se hará de conformidad con lo dispuesto en el PLAN ANUAL DE CAJA Y DE GASTOS según Acto que para el efecto expida el COMFIS, dentro de los cinco (05) días calendario siguientes a la fecha de radicación de las mismas en la Tesorería Municipal, a través de orden de pago debidamente diligenciada y soportada, y certificación de la Interventoría de haber recibido la obra a satisfacción.</w:t>
      </w:r>
    </w:p>
    <w:p w14:paraId="0855CC22" w14:textId="77777777" w:rsidR="00B01A64" w:rsidRPr="00BD0581" w:rsidRDefault="00B01A64" w:rsidP="00B01A64">
      <w:pPr>
        <w:pStyle w:val="Textoindependiente"/>
        <w:rPr>
          <w:noProof/>
          <w:lang w:val="es-CO"/>
        </w:rPr>
      </w:pPr>
      <w:r w:rsidRPr="00BD0581">
        <w:rPr>
          <w:noProof/>
          <w:lang w:val="es-CO"/>
        </w:rPr>
        <w:t>En forma previa a la autorización de cada pago, el contratista deberá acreditar que se encuentra al día en el pago de aportes relativos al Sistema de Seguridad Social Integral, así como parafiscales (SENA, ICBF, Cajas de Compensación Familiar, etc.), cuando corresponda.</w:t>
      </w:r>
    </w:p>
    <w:p w14:paraId="5E84E667" w14:textId="77777777" w:rsidR="00B01A64" w:rsidRPr="00BD0581" w:rsidRDefault="00B01A64" w:rsidP="00B01A64">
      <w:pPr>
        <w:pStyle w:val="Textoindependiente"/>
        <w:rPr>
          <w:noProof/>
          <w:lang w:val="es-CO"/>
        </w:rPr>
      </w:pPr>
      <w:r w:rsidRPr="004D6CA1">
        <w:rPr>
          <w:noProof/>
          <w:highlight w:val="yellow"/>
          <w:lang w:val="es-CO"/>
          <w:rPrChange w:id="324" w:author="Usuario" w:date="2017-12-26T22:50:00Z">
            <w:rPr>
              <w:noProof/>
              <w:lang w:val="es-CO"/>
            </w:rPr>
          </w:rPrChange>
        </w:rPr>
        <w:t>El ultimo pago se hará por ACTA FINAL Y LIQUIDACION DE INTERVENTORIA, el cual se hará efectivo una vez se haya efectuado la entrega total del objeto del contrato, y se cancelará una vez el Contratista entregue a la Secretaría de Planeación del Municipio, así</w:t>
      </w:r>
      <w:r w:rsidRPr="00BD0581">
        <w:rPr>
          <w:noProof/>
          <w:lang w:val="es-CO"/>
        </w:rPr>
        <w:t>:</w:t>
      </w:r>
    </w:p>
    <w:p w14:paraId="2B87E425" w14:textId="77777777" w:rsidR="00B01A64" w:rsidRPr="00BD0581" w:rsidRDefault="00B01A64" w:rsidP="00B01A64">
      <w:pPr>
        <w:pStyle w:val="Textoindependiente"/>
        <w:numPr>
          <w:ilvl w:val="0"/>
          <w:numId w:val="33"/>
        </w:numPr>
        <w:rPr>
          <w:noProof/>
          <w:lang w:val="es-CO"/>
        </w:rPr>
      </w:pPr>
      <w:r w:rsidRPr="00BD0581">
        <w:rPr>
          <w:noProof/>
          <w:lang w:val="es-CO"/>
        </w:rPr>
        <w:t>Una relación completa de los trabajadores, discriminando por cada uno de ellos el valor cancelado por concepto de los servicios</w:t>
      </w:r>
      <w:r w:rsidRPr="00BD0581">
        <w:rPr>
          <w:noProof/>
          <w:spacing w:val="-22"/>
          <w:lang w:val="es-CO"/>
        </w:rPr>
        <w:t xml:space="preserve"> </w:t>
      </w:r>
      <w:r w:rsidRPr="00BD0581">
        <w:rPr>
          <w:noProof/>
          <w:lang w:val="es-CO"/>
        </w:rPr>
        <w:t>prestados.</w:t>
      </w:r>
    </w:p>
    <w:p w14:paraId="17483A68" w14:textId="77777777" w:rsidR="00B01A64" w:rsidRPr="00BD0581" w:rsidRDefault="00B01A64" w:rsidP="00B01A64">
      <w:pPr>
        <w:pStyle w:val="Textoindependiente"/>
        <w:numPr>
          <w:ilvl w:val="0"/>
          <w:numId w:val="33"/>
        </w:numPr>
        <w:rPr>
          <w:noProof/>
          <w:lang w:val="es-CO"/>
        </w:rPr>
      </w:pPr>
      <w:r w:rsidRPr="00BD0581">
        <w:rPr>
          <w:noProof/>
          <w:lang w:val="es-CO"/>
        </w:rPr>
        <w:t>Documento suscrito por cada trabajador, en el que manifieste que el Contratista le canceló sus salarios y prestaciones sociales y que se encuentra a paz y salvo por todo concepto con</w:t>
      </w:r>
      <w:r w:rsidRPr="00BD0581">
        <w:rPr>
          <w:noProof/>
          <w:spacing w:val="-17"/>
          <w:lang w:val="es-CO"/>
        </w:rPr>
        <w:t xml:space="preserve"> </w:t>
      </w:r>
      <w:r w:rsidRPr="00BD0581">
        <w:rPr>
          <w:noProof/>
          <w:lang w:val="es-CO"/>
        </w:rPr>
        <w:t xml:space="preserve">él. </w:t>
      </w:r>
    </w:p>
    <w:p w14:paraId="0144A6F7" w14:textId="6272C783" w:rsidR="00BD27F4" w:rsidRPr="00BD0581" w:rsidRDefault="00025814" w:rsidP="00BD27F4">
      <w:pPr>
        <w:pStyle w:val="Ttulo1"/>
        <w:rPr>
          <w:noProof/>
          <w:sz w:val="24"/>
          <w:szCs w:val="24"/>
          <w:lang w:val="es-CO"/>
        </w:rPr>
      </w:pPr>
      <w:r w:rsidRPr="00BD0581">
        <w:rPr>
          <w:noProof/>
          <w:sz w:val="24"/>
          <w:szCs w:val="24"/>
          <w:lang w:val="es-CO"/>
        </w:rPr>
        <w:t>6</w:t>
      </w:r>
      <w:r w:rsidR="00CB0FBB" w:rsidRPr="00BD0581">
        <w:rPr>
          <w:noProof/>
          <w:sz w:val="24"/>
          <w:szCs w:val="24"/>
          <w:lang w:val="es-CO"/>
        </w:rPr>
        <w:t xml:space="preserve">. </w:t>
      </w:r>
      <w:r w:rsidR="00BD27F4" w:rsidRPr="009F17AD">
        <w:rPr>
          <w:noProof/>
          <w:sz w:val="24"/>
          <w:szCs w:val="24"/>
          <w:highlight w:val="yellow"/>
          <w:lang w:val="es-CO"/>
          <w:rPrChange w:id="325" w:author="Usuario" w:date="2017-12-26T22:51:00Z">
            <w:rPr>
              <w:noProof/>
              <w:sz w:val="24"/>
              <w:szCs w:val="24"/>
              <w:lang w:val="es-CO"/>
            </w:rPr>
          </w:rPrChange>
        </w:rPr>
        <w:t xml:space="preserve">CRITERIOS DE SELECCIÓN DE LA </w:t>
      </w:r>
      <w:r w:rsidR="00BD27F4" w:rsidRPr="009F17AD">
        <w:rPr>
          <w:sz w:val="24"/>
          <w:szCs w:val="24"/>
          <w:highlight w:val="yellow"/>
          <w:lang w:val="es-CO"/>
          <w:rPrChange w:id="326" w:author="Usuario" w:date="2017-12-26T22:51:00Z">
            <w:rPr>
              <w:sz w:val="24"/>
              <w:szCs w:val="24"/>
              <w:lang w:val="es-CO"/>
            </w:rPr>
          </w:rPrChange>
        </w:rPr>
        <w:t>OFERTA</w:t>
      </w:r>
      <w:r w:rsidR="00BD27F4" w:rsidRPr="009F17AD">
        <w:rPr>
          <w:noProof/>
          <w:spacing w:val="-21"/>
          <w:sz w:val="24"/>
          <w:szCs w:val="24"/>
          <w:highlight w:val="yellow"/>
          <w:lang w:val="es-CO"/>
          <w:rPrChange w:id="327" w:author="Usuario" w:date="2017-12-26T22:51:00Z">
            <w:rPr>
              <w:noProof/>
              <w:spacing w:val="-21"/>
              <w:sz w:val="24"/>
              <w:szCs w:val="24"/>
              <w:lang w:val="es-CO"/>
            </w:rPr>
          </w:rPrChange>
        </w:rPr>
        <w:t xml:space="preserve"> </w:t>
      </w:r>
      <w:r w:rsidR="00BD27F4" w:rsidRPr="009F17AD">
        <w:rPr>
          <w:noProof/>
          <w:sz w:val="24"/>
          <w:szCs w:val="24"/>
          <w:highlight w:val="yellow"/>
          <w:lang w:val="es-CO"/>
          <w:rPrChange w:id="328" w:author="Usuario" w:date="2017-12-26T22:51:00Z">
            <w:rPr>
              <w:noProof/>
              <w:sz w:val="24"/>
              <w:szCs w:val="24"/>
              <w:lang w:val="es-CO"/>
            </w:rPr>
          </w:rPrChange>
        </w:rPr>
        <w:t>MAS FAVORABLE</w:t>
      </w:r>
    </w:p>
    <w:p w14:paraId="41C5F8C5" w14:textId="77777777" w:rsidR="00BD27F4" w:rsidRPr="00BD0581" w:rsidRDefault="00BD27F4" w:rsidP="00BD27F4">
      <w:pPr>
        <w:pStyle w:val="Textoindependiente"/>
        <w:rPr>
          <w:noProof/>
          <w:lang w:val="es-CO"/>
        </w:rPr>
      </w:pPr>
      <w:r w:rsidRPr="00BD0581">
        <w:rPr>
          <w:noProof/>
          <w:lang w:val="es-CO"/>
        </w:rPr>
        <w:t>Para el caso de consorcios y Uniones temporales, la verificación de los requisitos requeridos de experiencia específica y capacidad financiera, incluyendo cupo de crédito se hará de acuerdo al porcentaje de participación definido para cada miembro en el documento de constitución del consorcio o unión temporal.</w:t>
      </w:r>
    </w:p>
    <w:p w14:paraId="62E56965" w14:textId="77777777" w:rsidR="00BD27F4" w:rsidRPr="00BD0581" w:rsidRDefault="00BD27F4" w:rsidP="00BD27F4">
      <w:pPr>
        <w:pStyle w:val="Textoindependiente"/>
        <w:rPr>
          <w:noProof/>
          <w:lang w:val="es-CO"/>
        </w:rPr>
      </w:pPr>
      <w:r w:rsidRPr="00BD0581">
        <w:rPr>
          <w:noProof/>
          <w:lang w:val="es-CO"/>
        </w:rPr>
        <w:t xml:space="preserve">El resultado de la evaluación de la experiencia específica, capacidad financiera y de cada uno de los miembros del consorcio o unión temporal se sumarán de manera ponderada para efectos de determinar el cumplimiento como proponente de los </w:t>
      </w:r>
      <w:r w:rsidRPr="00BD0581">
        <w:rPr>
          <w:noProof/>
          <w:lang w:val="es-CO"/>
        </w:rPr>
        <w:lastRenderedPageBreak/>
        <w:t>requisitos de experiencia específica, capacidad financiera y cupo de crédito definidos en el pliego de</w:t>
      </w:r>
      <w:r w:rsidRPr="00BD0581">
        <w:rPr>
          <w:noProof/>
          <w:spacing w:val="-19"/>
          <w:lang w:val="es-CO"/>
        </w:rPr>
        <w:t xml:space="preserve"> </w:t>
      </w:r>
      <w:r w:rsidRPr="00BD0581">
        <w:rPr>
          <w:noProof/>
          <w:lang w:val="es-CO"/>
        </w:rPr>
        <w:t>condiciones.</w:t>
      </w:r>
    </w:p>
    <w:p w14:paraId="1609261B" w14:textId="77777777" w:rsidR="00BD27F4" w:rsidRPr="00BD0581" w:rsidRDefault="00BD27F4" w:rsidP="00BD27F4">
      <w:pPr>
        <w:pStyle w:val="Textoindependiente"/>
        <w:rPr>
          <w:lang w:val="es-CO"/>
        </w:rPr>
      </w:pPr>
      <w:r w:rsidRPr="00BD0581">
        <w:rPr>
          <w:lang w:val="es-CO"/>
        </w:rPr>
        <w:t>Se tendrán en cuenta los siguientes criterios de evaluación, los cuales se aplicarán siempre y cuando la propuesta cumpla con los requisitos habilitantes y calidades de participación</w:t>
      </w:r>
    </w:p>
    <w:tbl>
      <w:tblPr>
        <w:tblStyle w:val="TableNormal"/>
        <w:tblW w:w="0" w:type="auto"/>
        <w:tblInd w:w="8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388"/>
        <w:gridCol w:w="2168"/>
      </w:tblGrid>
      <w:tr w:rsidR="00BD27F4" w:rsidRPr="00BD0581" w14:paraId="32D43FA0" w14:textId="77777777" w:rsidTr="006A4313">
        <w:trPr>
          <w:trHeight w:hRule="exact" w:val="744"/>
        </w:trPr>
        <w:tc>
          <w:tcPr>
            <w:tcW w:w="5388" w:type="dxa"/>
          </w:tcPr>
          <w:p w14:paraId="78078830" w14:textId="0F95320C" w:rsidR="00BD27F4" w:rsidRPr="00BD0581" w:rsidRDefault="00BD27F4" w:rsidP="00BD27F4">
            <w:pPr>
              <w:spacing w:before="61"/>
              <w:ind w:left="2011" w:right="1961"/>
              <w:jc w:val="center"/>
              <w:rPr>
                <w:b/>
                <w:sz w:val="24"/>
                <w:szCs w:val="24"/>
                <w:lang w:val="es-CO"/>
              </w:rPr>
            </w:pPr>
            <w:r w:rsidRPr="00BD0581">
              <w:rPr>
                <w:b/>
                <w:sz w:val="24"/>
                <w:szCs w:val="24"/>
                <w:lang w:val="es-CO"/>
              </w:rPr>
              <w:t>CONCEPTO</w:t>
            </w:r>
          </w:p>
        </w:tc>
        <w:tc>
          <w:tcPr>
            <w:tcW w:w="2168" w:type="dxa"/>
          </w:tcPr>
          <w:p w14:paraId="540083FC" w14:textId="77777777" w:rsidR="00BD27F4" w:rsidRPr="00BD0581" w:rsidRDefault="00BD27F4" w:rsidP="00E40D70">
            <w:pPr>
              <w:spacing w:before="61"/>
              <w:ind w:left="227" w:right="170"/>
              <w:jc w:val="center"/>
              <w:rPr>
                <w:b/>
                <w:sz w:val="24"/>
                <w:szCs w:val="24"/>
                <w:lang w:val="es-CO"/>
              </w:rPr>
            </w:pPr>
            <w:r w:rsidRPr="00BD0581">
              <w:rPr>
                <w:b/>
                <w:sz w:val="24"/>
                <w:szCs w:val="24"/>
                <w:lang w:val="es-CO"/>
              </w:rPr>
              <w:t>PUNTAJE MAXIMO</w:t>
            </w:r>
          </w:p>
        </w:tc>
      </w:tr>
      <w:tr w:rsidR="00BD27F4" w:rsidRPr="00BD0581" w14:paraId="5D8F97F2" w14:textId="77777777" w:rsidTr="006A4313">
        <w:trPr>
          <w:trHeight w:hRule="exact" w:val="584"/>
        </w:trPr>
        <w:tc>
          <w:tcPr>
            <w:tcW w:w="5388" w:type="dxa"/>
          </w:tcPr>
          <w:p w14:paraId="1399B83E" w14:textId="14970D69" w:rsidR="00BD27F4" w:rsidRPr="00BD0581" w:rsidRDefault="00BD27F4" w:rsidP="00E40D70">
            <w:pPr>
              <w:spacing w:before="60"/>
              <w:ind w:left="64" w:right="701"/>
              <w:rPr>
                <w:sz w:val="24"/>
                <w:szCs w:val="24"/>
                <w:lang w:val="es-CO"/>
              </w:rPr>
            </w:pPr>
            <w:r w:rsidRPr="009F17AD">
              <w:rPr>
                <w:sz w:val="24"/>
                <w:szCs w:val="24"/>
                <w:highlight w:val="yellow"/>
                <w:lang w:val="es-CO"/>
                <w:rPrChange w:id="329" w:author="Usuario" w:date="2017-12-26T22:51:00Z">
                  <w:rPr>
                    <w:sz w:val="24"/>
                    <w:szCs w:val="24"/>
                    <w:lang w:val="es-CO"/>
                  </w:rPr>
                </w:rPrChange>
              </w:rPr>
              <w:t xml:space="preserve">Experiencia </w:t>
            </w:r>
            <w:ins w:id="330" w:author="Usuario" w:date="2017-12-27T21:52:00Z">
              <w:r w:rsidR="00AE42CA">
                <w:rPr>
                  <w:sz w:val="24"/>
                  <w:szCs w:val="24"/>
                  <w:highlight w:val="yellow"/>
                  <w:lang w:val="es-CO"/>
                </w:rPr>
                <w:t xml:space="preserve">específica </w:t>
              </w:r>
            </w:ins>
            <w:r w:rsidRPr="009F17AD">
              <w:rPr>
                <w:sz w:val="24"/>
                <w:szCs w:val="24"/>
                <w:highlight w:val="yellow"/>
                <w:lang w:val="es-CO"/>
                <w:rPrChange w:id="331" w:author="Usuario" w:date="2017-12-26T22:51:00Z">
                  <w:rPr>
                    <w:sz w:val="24"/>
                    <w:szCs w:val="24"/>
                    <w:lang w:val="es-CO"/>
                  </w:rPr>
                </w:rPrChange>
              </w:rPr>
              <w:t>del proponente en interventoría</w:t>
            </w:r>
            <w:ins w:id="332" w:author="Usuario" w:date="2017-12-27T21:52:00Z">
              <w:r w:rsidR="00AE42CA">
                <w:rPr>
                  <w:sz w:val="24"/>
                  <w:szCs w:val="24"/>
                  <w:lang w:val="es-CO"/>
                </w:rPr>
                <w:t>.</w:t>
              </w:r>
            </w:ins>
          </w:p>
        </w:tc>
        <w:tc>
          <w:tcPr>
            <w:tcW w:w="2168" w:type="dxa"/>
          </w:tcPr>
          <w:p w14:paraId="0B3DD135" w14:textId="238B3538" w:rsidR="00BD27F4" w:rsidRPr="00BD0581" w:rsidRDefault="00BD27F4" w:rsidP="00E40D70">
            <w:pPr>
              <w:spacing w:before="60"/>
              <w:ind w:left="223" w:right="170"/>
              <w:jc w:val="center"/>
              <w:rPr>
                <w:sz w:val="24"/>
                <w:szCs w:val="24"/>
                <w:lang w:val="es-CO"/>
              </w:rPr>
            </w:pPr>
            <w:del w:id="333" w:author="Usuario" w:date="2017-12-26T22:51:00Z">
              <w:r w:rsidRPr="00BD0581" w:rsidDel="009F17AD">
                <w:rPr>
                  <w:sz w:val="24"/>
                  <w:szCs w:val="24"/>
                  <w:lang w:val="es-CO"/>
                </w:rPr>
                <w:delText>4</w:delText>
              </w:r>
            </w:del>
            <w:ins w:id="334" w:author="Usuario" w:date="2017-12-26T22:51:00Z">
              <w:r w:rsidR="009F17AD">
                <w:rPr>
                  <w:sz w:val="24"/>
                  <w:szCs w:val="24"/>
                  <w:lang w:val="es-CO"/>
                </w:rPr>
                <w:t>2</w:t>
              </w:r>
            </w:ins>
            <w:r w:rsidRPr="00BD0581">
              <w:rPr>
                <w:sz w:val="24"/>
                <w:szCs w:val="24"/>
                <w:lang w:val="es-CO"/>
              </w:rPr>
              <w:t>00</w:t>
            </w:r>
          </w:p>
        </w:tc>
      </w:tr>
      <w:tr w:rsidR="00BD27F4" w:rsidRPr="00BD0581" w14:paraId="46B42D15" w14:textId="77777777" w:rsidTr="006A4313">
        <w:trPr>
          <w:trHeight w:hRule="exact" w:val="989"/>
        </w:trPr>
        <w:tc>
          <w:tcPr>
            <w:tcW w:w="5388" w:type="dxa"/>
          </w:tcPr>
          <w:p w14:paraId="68C519DF" w14:textId="77777777" w:rsidR="00BD27F4" w:rsidRPr="00BD0581" w:rsidRDefault="00BD27F4" w:rsidP="00E40D70">
            <w:pPr>
              <w:spacing w:before="58" w:line="266" w:lineRule="exact"/>
              <w:ind w:left="64" w:right="701"/>
              <w:rPr>
                <w:sz w:val="24"/>
                <w:szCs w:val="24"/>
                <w:lang w:val="es-CO"/>
              </w:rPr>
            </w:pPr>
            <w:r w:rsidRPr="00BD0581">
              <w:rPr>
                <w:sz w:val="24"/>
                <w:szCs w:val="24"/>
                <w:lang w:val="es-CO"/>
              </w:rPr>
              <w:t>Calificaciones del equipo de trabajo profesional mínimo y experiencia específica</w:t>
            </w:r>
          </w:p>
        </w:tc>
        <w:tc>
          <w:tcPr>
            <w:tcW w:w="2168" w:type="dxa"/>
          </w:tcPr>
          <w:p w14:paraId="6C7E5C9F" w14:textId="7922050F" w:rsidR="00BD27F4" w:rsidRPr="00BD0581" w:rsidRDefault="009F17AD" w:rsidP="00E40D70">
            <w:pPr>
              <w:spacing w:before="196"/>
              <w:ind w:left="223" w:right="170"/>
              <w:jc w:val="center"/>
              <w:rPr>
                <w:sz w:val="24"/>
                <w:szCs w:val="24"/>
                <w:lang w:val="es-CO"/>
              </w:rPr>
            </w:pPr>
            <w:ins w:id="335" w:author="Usuario" w:date="2017-12-26T22:51:00Z">
              <w:r>
                <w:rPr>
                  <w:sz w:val="24"/>
                  <w:szCs w:val="24"/>
                  <w:lang w:val="es-CO"/>
                </w:rPr>
                <w:t>7</w:t>
              </w:r>
            </w:ins>
            <w:del w:id="336" w:author="Usuario" w:date="2017-12-26T22:51:00Z">
              <w:r w:rsidR="00BD27F4" w:rsidRPr="00BD0581" w:rsidDel="009F17AD">
                <w:rPr>
                  <w:sz w:val="24"/>
                  <w:szCs w:val="24"/>
                  <w:lang w:val="es-CO"/>
                </w:rPr>
                <w:delText>5</w:delText>
              </w:r>
            </w:del>
            <w:r w:rsidR="00BD27F4" w:rsidRPr="00BD0581">
              <w:rPr>
                <w:sz w:val="24"/>
                <w:szCs w:val="24"/>
                <w:lang w:val="es-CO"/>
              </w:rPr>
              <w:t>00</w:t>
            </w:r>
          </w:p>
        </w:tc>
      </w:tr>
      <w:tr w:rsidR="00BD27F4" w:rsidRPr="00BD0581" w14:paraId="0567EA39" w14:textId="77777777" w:rsidTr="006A4313">
        <w:trPr>
          <w:trHeight w:hRule="exact" w:val="401"/>
        </w:trPr>
        <w:tc>
          <w:tcPr>
            <w:tcW w:w="5388" w:type="dxa"/>
          </w:tcPr>
          <w:p w14:paraId="09325912" w14:textId="77777777" w:rsidR="00BD27F4" w:rsidRPr="00BD0581" w:rsidRDefault="00BD27F4" w:rsidP="00E40D70">
            <w:pPr>
              <w:spacing w:before="64"/>
              <w:ind w:left="64" w:right="701"/>
              <w:rPr>
                <w:sz w:val="24"/>
                <w:szCs w:val="24"/>
                <w:lang w:val="es-CO"/>
              </w:rPr>
            </w:pPr>
            <w:r w:rsidRPr="00BD0581">
              <w:rPr>
                <w:sz w:val="24"/>
                <w:szCs w:val="24"/>
                <w:lang w:val="es-CO"/>
              </w:rPr>
              <w:t>Apoyo a la industria nacional</w:t>
            </w:r>
          </w:p>
        </w:tc>
        <w:tc>
          <w:tcPr>
            <w:tcW w:w="2168" w:type="dxa"/>
          </w:tcPr>
          <w:p w14:paraId="6B8FC43B" w14:textId="77777777" w:rsidR="00BD27F4" w:rsidRPr="00BD0581" w:rsidRDefault="00BD27F4" w:rsidP="00E40D70">
            <w:pPr>
              <w:spacing w:before="64"/>
              <w:ind w:left="223" w:right="170"/>
              <w:jc w:val="center"/>
              <w:rPr>
                <w:sz w:val="24"/>
                <w:szCs w:val="24"/>
                <w:lang w:val="es-CO"/>
              </w:rPr>
            </w:pPr>
            <w:r w:rsidRPr="00BD0581">
              <w:rPr>
                <w:sz w:val="24"/>
                <w:szCs w:val="24"/>
                <w:lang w:val="es-CO"/>
              </w:rPr>
              <w:t>100</w:t>
            </w:r>
          </w:p>
        </w:tc>
      </w:tr>
      <w:tr w:rsidR="00BD27F4" w:rsidRPr="00BD0581" w14:paraId="24F87D3E" w14:textId="77777777" w:rsidTr="006A4313">
        <w:trPr>
          <w:trHeight w:hRule="exact" w:val="398"/>
        </w:trPr>
        <w:tc>
          <w:tcPr>
            <w:tcW w:w="5388" w:type="dxa"/>
          </w:tcPr>
          <w:p w14:paraId="7E9137A3" w14:textId="77777777" w:rsidR="00BD27F4" w:rsidRPr="00BD0581" w:rsidRDefault="00BD27F4" w:rsidP="00E40D70">
            <w:pPr>
              <w:spacing w:before="59"/>
              <w:ind w:right="6"/>
              <w:jc w:val="right"/>
              <w:rPr>
                <w:b/>
                <w:sz w:val="24"/>
                <w:szCs w:val="24"/>
                <w:lang w:val="es-CO"/>
              </w:rPr>
            </w:pPr>
            <w:r w:rsidRPr="00BD0581">
              <w:rPr>
                <w:b/>
                <w:sz w:val="24"/>
                <w:szCs w:val="24"/>
                <w:lang w:val="es-CO"/>
              </w:rPr>
              <w:t>TOTAL</w:t>
            </w:r>
          </w:p>
        </w:tc>
        <w:tc>
          <w:tcPr>
            <w:tcW w:w="2168" w:type="dxa"/>
          </w:tcPr>
          <w:p w14:paraId="24106B7E" w14:textId="77777777" w:rsidR="00BD27F4" w:rsidRPr="00BD0581" w:rsidRDefault="00BD27F4" w:rsidP="00E40D70">
            <w:pPr>
              <w:spacing w:before="59"/>
              <w:ind w:left="225" w:right="170"/>
              <w:jc w:val="center"/>
              <w:rPr>
                <w:b/>
                <w:sz w:val="24"/>
                <w:szCs w:val="24"/>
                <w:lang w:val="es-CO"/>
              </w:rPr>
            </w:pPr>
            <w:r w:rsidRPr="00BD0581">
              <w:rPr>
                <w:b/>
                <w:sz w:val="24"/>
                <w:szCs w:val="24"/>
                <w:lang w:val="es-CO"/>
              </w:rPr>
              <w:t>1000</w:t>
            </w:r>
          </w:p>
        </w:tc>
      </w:tr>
    </w:tbl>
    <w:p w14:paraId="6BE97D66" w14:textId="2435D259" w:rsidR="00BD27F4" w:rsidRPr="00BD0581" w:rsidDel="00462751" w:rsidRDefault="00BD27F4" w:rsidP="00BD27F4">
      <w:pPr>
        <w:pStyle w:val="Ttulo2"/>
        <w:rPr>
          <w:del w:id="337" w:author="Usuario" w:date="2017-12-28T15:36:00Z"/>
          <w:noProof/>
          <w:lang w:val="es-CO"/>
        </w:rPr>
      </w:pPr>
    </w:p>
    <w:p w14:paraId="777CB600" w14:textId="4B465DBC" w:rsidR="00BD27F4" w:rsidRPr="00BD0581" w:rsidRDefault="00025814" w:rsidP="00BD27F4">
      <w:pPr>
        <w:pStyle w:val="Ttulo2"/>
        <w:rPr>
          <w:noProof/>
          <w:lang w:val="es-CO"/>
        </w:rPr>
      </w:pPr>
      <w:r w:rsidRPr="00BD0581">
        <w:rPr>
          <w:noProof/>
          <w:lang w:val="es-CO"/>
        </w:rPr>
        <w:t>6</w:t>
      </w:r>
      <w:r w:rsidR="00BD27F4" w:rsidRPr="00BD0581">
        <w:rPr>
          <w:noProof/>
          <w:lang w:val="es-CO"/>
        </w:rPr>
        <w:t>.1  CRITERIOS HABILITANTES CAPACIDAD</w:t>
      </w:r>
      <w:r w:rsidR="00BD27F4" w:rsidRPr="00BD0581">
        <w:rPr>
          <w:noProof/>
          <w:spacing w:val="-16"/>
          <w:lang w:val="es-CO"/>
        </w:rPr>
        <w:t xml:space="preserve"> </w:t>
      </w:r>
      <w:r w:rsidR="00BD27F4" w:rsidRPr="00BD0581">
        <w:rPr>
          <w:noProof/>
          <w:lang w:val="es-CO"/>
        </w:rPr>
        <w:t>JURIDICA:</w:t>
      </w:r>
    </w:p>
    <w:p w14:paraId="065F1943" w14:textId="77777777" w:rsidR="00BD27F4" w:rsidRPr="00BD0581" w:rsidRDefault="00BD27F4" w:rsidP="00BD27F4">
      <w:pPr>
        <w:pStyle w:val="Textoindependiente"/>
        <w:rPr>
          <w:noProof/>
          <w:lang w:val="es-CO"/>
        </w:rPr>
      </w:pPr>
      <w:r w:rsidRPr="00BD0581">
        <w:rPr>
          <w:noProof/>
          <w:lang w:val="es-CO"/>
        </w:rPr>
        <w:t>Se exigirá documentos de contenido jurídico que le permitan al Municipio verificar la capacidad jurídica para contratar, sea persona natural o jurídica, verificando adicionalmente la inexistencia de inhabilidades fiscales, disciplinarias o penales.</w:t>
      </w:r>
    </w:p>
    <w:p w14:paraId="0958CB2D" w14:textId="77777777" w:rsidR="00BD27F4" w:rsidRPr="00BD0581" w:rsidRDefault="00BD27F4" w:rsidP="00BD27F4">
      <w:pPr>
        <w:pStyle w:val="Textoindependiente"/>
        <w:rPr>
          <w:noProof/>
          <w:lang w:val="es-CO"/>
        </w:rPr>
      </w:pPr>
      <w:r w:rsidRPr="00BD0581">
        <w:rPr>
          <w:noProof/>
          <w:lang w:val="es-CO"/>
        </w:rPr>
        <w:t>La Administración busca con lo anterior, que la responsabilidad solidaria que le asiste a cada uno de los miembros del Consorcio o unión temporal, frente al contrato no se atomice y diluya en varios miembros.</w:t>
      </w:r>
    </w:p>
    <w:p w14:paraId="2E773ACA" w14:textId="7DCE3A04" w:rsidR="00BD27F4" w:rsidRPr="00BD0581" w:rsidRDefault="00025814" w:rsidP="00BD27F4">
      <w:pPr>
        <w:pStyle w:val="Ttulo3"/>
        <w:rPr>
          <w:noProof/>
          <w:lang w:val="es-CO"/>
        </w:rPr>
      </w:pPr>
      <w:r w:rsidRPr="00BD0581">
        <w:rPr>
          <w:noProof/>
          <w:lang w:val="es-CO"/>
        </w:rPr>
        <w:t>6</w:t>
      </w:r>
      <w:r w:rsidR="00BD27F4" w:rsidRPr="00BD0581">
        <w:rPr>
          <w:noProof/>
          <w:lang w:val="es-CO"/>
        </w:rPr>
        <w:t xml:space="preserve">.1.1.  Capacidad </w:t>
      </w:r>
      <w:r w:rsidR="00BD27F4" w:rsidRPr="00BD0581">
        <w:rPr>
          <w:lang w:val="es-CO"/>
        </w:rPr>
        <w:t>jurídica</w:t>
      </w:r>
      <w:r w:rsidR="00BD27F4" w:rsidRPr="00BD0581">
        <w:rPr>
          <w:noProof/>
          <w:lang w:val="es-CO"/>
        </w:rPr>
        <w:t xml:space="preserve">. </w:t>
      </w:r>
    </w:p>
    <w:p w14:paraId="2F172F20" w14:textId="77777777" w:rsidR="00BD27F4" w:rsidRPr="00BD0581" w:rsidRDefault="00BD27F4" w:rsidP="00BD27F4">
      <w:pPr>
        <w:pStyle w:val="Textoindependiente"/>
        <w:rPr>
          <w:noProof/>
          <w:lang w:val="es-CO"/>
        </w:rPr>
      </w:pPr>
      <w:r w:rsidRPr="00BD0581">
        <w:rPr>
          <w:noProof/>
          <w:lang w:val="es-CO"/>
        </w:rPr>
        <w:t xml:space="preserve">El oferente debe </w:t>
      </w:r>
      <w:proofErr w:type="spellStart"/>
      <w:r w:rsidRPr="00BD0581">
        <w:rPr>
          <w:lang w:val="es-CO"/>
        </w:rPr>
        <w:t>presenter</w:t>
      </w:r>
      <w:proofErr w:type="spellEnd"/>
      <w:r w:rsidRPr="00BD0581">
        <w:rPr>
          <w:noProof/>
          <w:lang w:val="es-CO"/>
        </w:rPr>
        <w:t xml:space="preserve"> los </w:t>
      </w:r>
      <w:r w:rsidRPr="00BD0581">
        <w:rPr>
          <w:noProof/>
          <w:spacing w:val="-1"/>
          <w:lang w:val="es-CO"/>
        </w:rPr>
        <w:t xml:space="preserve">siguientes </w:t>
      </w:r>
      <w:r w:rsidRPr="00BD0581">
        <w:rPr>
          <w:noProof/>
          <w:lang w:val="es-CO"/>
        </w:rPr>
        <w:t>documentos:</w:t>
      </w:r>
    </w:p>
    <w:p w14:paraId="2777AD00" w14:textId="4050CBCD" w:rsidR="00BD27F4" w:rsidRPr="00BD0581" w:rsidRDefault="00025814" w:rsidP="00BD27F4">
      <w:pPr>
        <w:pStyle w:val="Ttulo4"/>
        <w:rPr>
          <w:noProof/>
          <w:szCs w:val="24"/>
          <w:lang w:val="es-CO"/>
        </w:rPr>
      </w:pPr>
      <w:r w:rsidRPr="00BD0581">
        <w:rPr>
          <w:noProof/>
          <w:lang w:val="es-CO"/>
        </w:rPr>
        <w:t>6</w:t>
      </w:r>
      <w:r w:rsidR="00BD27F4" w:rsidRPr="00BD0581">
        <w:rPr>
          <w:noProof/>
          <w:lang w:val="es-CO"/>
        </w:rPr>
        <w:t xml:space="preserve">.1.1.1.  </w:t>
      </w:r>
      <w:r w:rsidR="00BD27F4" w:rsidRPr="00BD0581">
        <w:rPr>
          <w:noProof/>
          <w:szCs w:val="24"/>
          <w:lang w:val="es-CO"/>
        </w:rPr>
        <w:t>Índice</w:t>
      </w:r>
    </w:p>
    <w:p w14:paraId="3534B2B1" w14:textId="0A2C8FA7" w:rsidR="00BD27F4" w:rsidRPr="00BD0581" w:rsidRDefault="00025814" w:rsidP="00BD27F4">
      <w:pPr>
        <w:pStyle w:val="Ttulo4"/>
        <w:rPr>
          <w:noProof/>
          <w:lang w:val="es-CO"/>
        </w:rPr>
      </w:pPr>
      <w:r w:rsidRPr="00BD0581">
        <w:rPr>
          <w:noProof/>
          <w:lang w:val="es-CO"/>
        </w:rPr>
        <w:t>6</w:t>
      </w:r>
      <w:r w:rsidR="00BD27F4" w:rsidRPr="00BD0581">
        <w:rPr>
          <w:noProof/>
          <w:lang w:val="es-CO"/>
        </w:rPr>
        <w:t>.1.1.2.  Carta de presentación de la</w:t>
      </w:r>
      <w:r w:rsidR="00BD27F4" w:rsidRPr="00BD0581">
        <w:rPr>
          <w:noProof/>
          <w:spacing w:val="-12"/>
          <w:lang w:val="es-CO"/>
        </w:rPr>
        <w:t xml:space="preserve"> </w:t>
      </w:r>
      <w:r w:rsidR="00BD27F4" w:rsidRPr="00BD0581">
        <w:rPr>
          <w:noProof/>
          <w:lang w:val="es-CO"/>
        </w:rPr>
        <w:t>propuesta</w:t>
      </w:r>
    </w:p>
    <w:p w14:paraId="41B7F409" w14:textId="280012F0" w:rsidR="00BD27F4" w:rsidRPr="00BD0581" w:rsidRDefault="00025814" w:rsidP="00BD27F4">
      <w:pPr>
        <w:pStyle w:val="Ttulo4"/>
        <w:rPr>
          <w:noProof/>
          <w:szCs w:val="24"/>
          <w:lang w:val="es-CO"/>
        </w:rPr>
      </w:pPr>
      <w:r w:rsidRPr="00BD0581">
        <w:rPr>
          <w:noProof/>
          <w:szCs w:val="24"/>
          <w:lang w:val="es-CO"/>
        </w:rPr>
        <w:lastRenderedPageBreak/>
        <w:t>6</w:t>
      </w:r>
      <w:r w:rsidR="00BD27F4" w:rsidRPr="00BD0581">
        <w:rPr>
          <w:noProof/>
          <w:szCs w:val="24"/>
          <w:lang w:val="es-CO"/>
        </w:rPr>
        <w:t>.1.1.3.  Fotocopia Cedula de</w:t>
      </w:r>
      <w:r w:rsidR="00BD27F4" w:rsidRPr="00BD0581">
        <w:rPr>
          <w:noProof/>
          <w:spacing w:val="-14"/>
          <w:szCs w:val="24"/>
          <w:lang w:val="es-CO"/>
        </w:rPr>
        <w:t xml:space="preserve"> </w:t>
      </w:r>
      <w:r w:rsidR="00BD27F4" w:rsidRPr="00BD0581">
        <w:rPr>
          <w:noProof/>
          <w:szCs w:val="24"/>
          <w:lang w:val="es-CO"/>
        </w:rPr>
        <w:t>ciudadanía</w:t>
      </w:r>
    </w:p>
    <w:p w14:paraId="4919DEE7" w14:textId="1CD4BC7A" w:rsidR="00BD27F4" w:rsidRPr="00BD0581" w:rsidRDefault="00025814" w:rsidP="00BD27F4">
      <w:pPr>
        <w:pStyle w:val="Ttulo4"/>
        <w:rPr>
          <w:noProof/>
          <w:szCs w:val="24"/>
          <w:lang w:val="es-CO"/>
        </w:rPr>
      </w:pPr>
      <w:r w:rsidRPr="00BD0581">
        <w:rPr>
          <w:noProof/>
          <w:szCs w:val="24"/>
          <w:lang w:val="es-CO"/>
        </w:rPr>
        <w:t>6</w:t>
      </w:r>
      <w:r w:rsidR="00BD27F4" w:rsidRPr="00BD0581">
        <w:rPr>
          <w:noProof/>
          <w:szCs w:val="24"/>
          <w:lang w:val="es-CO"/>
        </w:rPr>
        <w:t>.1.1.4.  Fotocopia Libreta militar si es</w:t>
      </w:r>
      <w:r w:rsidR="00BD27F4" w:rsidRPr="00BD0581">
        <w:rPr>
          <w:noProof/>
          <w:spacing w:val="-12"/>
          <w:szCs w:val="24"/>
          <w:lang w:val="es-CO"/>
        </w:rPr>
        <w:t xml:space="preserve"> </w:t>
      </w:r>
      <w:r w:rsidR="00BD27F4" w:rsidRPr="00BD0581">
        <w:rPr>
          <w:noProof/>
          <w:szCs w:val="24"/>
          <w:lang w:val="es-CO"/>
        </w:rPr>
        <w:t>varón</w:t>
      </w:r>
    </w:p>
    <w:p w14:paraId="00891166" w14:textId="085382D0" w:rsidR="00BD27F4" w:rsidRPr="00BD0581" w:rsidRDefault="00025814" w:rsidP="00BD27F4">
      <w:pPr>
        <w:pStyle w:val="Ttulo4"/>
        <w:rPr>
          <w:noProof/>
          <w:lang w:val="es-CO"/>
        </w:rPr>
      </w:pPr>
      <w:r w:rsidRPr="00BD0581">
        <w:rPr>
          <w:noProof/>
          <w:lang w:val="es-CO"/>
        </w:rPr>
        <w:t>6</w:t>
      </w:r>
      <w:r w:rsidR="00BD27F4" w:rsidRPr="00BD0581">
        <w:rPr>
          <w:noProof/>
          <w:lang w:val="es-CO"/>
        </w:rPr>
        <w:t>.1.1.5.  Certificado de inhabilidades e</w:t>
      </w:r>
      <w:r w:rsidR="00BD27F4" w:rsidRPr="00BD0581">
        <w:rPr>
          <w:noProof/>
          <w:spacing w:val="-16"/>
          <w:lang w:val="es-CO"/>
        </w:rPr>
        <w:t xml:space="preserve"> </w:t>
      </w:r>
      <w:r w:rsidR="00BD27F4" w:rsidRPr="00BD0581">
        <w:rPr>
          <w:noProof/>
          <w:lang w:val="es-CO"/>
        </w:rPr>
        <w:t>incompatibilidades</w:t>
      </w:r>
    </w:p>
    <w:p w14:paraId="256D227D" w14:textId="2E4F8787" w:rsidR="00BD27F4" w:rsidRPr="00BD0581" w:rsidRDefault="00025814" w:rsidP="00BD27F4">
      <w:pPr>
        <w:pStyle w:val="Ttulo4"/>
        <w:rPr>
          <w:noProof/>
          <w:lang w:val="es-CO"/>
        </w:rPr>
      </w:pPr>
      <w:r w:rsidRPr="00BD0581">
        <w:rPr>
          <w:noProof/>
          <w:lang w:val="es-CO"/>
        </w:rPr>
        <w:t>6</w:t>
      </w:r>
      <w:r w:rsidR="00BD27F4" w:rsidRPr="00BD0581">
        <w:rPr>
          <w:noProof/>
          <w:lang w:val="es-CO"/>
        </w:rPr>
        <w:t>.1.1.6.  Hoja de vida formato único para persona natural o jurídica según el caso</w:t>
      </w:r>
    </w:p>
    <w:p w14:paraId="66D0E43C" w14:textId="27F4190E" w:rsidR="00BD27F4" w:rsidRPr="00BD0581" w:rsidRDefault="00025814" w:rsidP="00BD27F4">
      <w:pPr>
        <w:pStyle w:val="Ttulo4"/>
        <w:rPr>
          <w:noProof/>
          <w:lang w:val="es-CO"/>
        </w:rPr>
      </w:pPr>
      <w:r w:rsidRPr="00BD0581">
        <w:rPr>
          <w:noProof/>
          <w:lang w:val="es-CO"/>
        </w:rPr>
        <w:t>6</w:t>
      </w:r>
      <w:r w:rsidR="00BD27F4" w:rsidRPr="00BD0581">
        <w:rPr>
          <w:noProof/>
          <w:lang w:val="es-CO"/>
        </w:rPr>
        <w:t>.1.1.7.  Pago de seguridad social - salud, pensión y riesgos</w:t>
      </w:r>
      <w:r w:rsidR="00BD27F4" w:rsidRPr="00BD0581">
        <w:rPr>
          <w:noProof/>
          <w:spacing w:val="-20"/>
          <w:lang w:val="es-CO"/>
        </w:rPr>
        <w:t xml:space="preserve"> </w:t>
      </w:r>
      <w:r w:rsidR="00BD27F4" w:rsidRPr="00BD0581">
        <w:rPr>
          <w:noProof/>
          <w:lang w:val="es-CO"/>
        </w:rPr>
        <w:t>laborales</w:t>
      </w:r>
    </w:p>
    <w:p w14:paraId="76D0BA6E" w14:textId="626AAEFE" w:rsidR="00BD27F4" w:rsidRPr="00BD0581" w:rsidRDefault="00025814" w:rsidP="00BD27F4">
      <w:pPr>
        <w:pStyle w:val="Ttulo4"/>
        <w:rPr>
          <w:noProof/>
          <w:lang w:val="es-CO"/>
        </w:rPr>
      </w:pPr>
      <w:r w:rsidRPr="00BD0581">
        <w:rPr>
          <w:noProof/>
          <w:lang w:val="es-CO"/>
        </w:rPr>
        <w:t>6</w:t>
      </w:r>
      <w:r w:rsidR="00BD27F4" w:rsidRPr="00BD0581">
        <w:rPr>
          <w:noProof/>
          <w:lang w:val="es-CO"/>
        </w:rPr>
        <w:t>.1.1.8.  Fotocopia Registro único de proponentes actualizado y en</w:t>
      </w:r>
      <w:r w:rsidR="00BD27F4" w:rsidRPr="00BD0581">
        <w:rPr>
          <w:noProof/>
          <w:spacing w:val="-23"/>
          <w:lang w:val="es-CO"/>
        </w:rPr>
        <w:t xml:space="preserve"> </w:t>
      </w:r>
      <w:r w:rsidR="00BD27F4" w:rsidRPr="00BD0581">
        <w:rPr>
          <w:noProof/>
          <w:lang w:val="es-CO"/>
        </w:rPr>
        <w:t>firme</w:t>
      </w:r>
    </w:p>
    <w:p w14:paraId="408D1462" w14:textId="6A2514EC" w:rsidR="00BD27F4" w:rsidRPr="00BD0581" w:rsidRDefault="00025814" w:rsidP="00BD27F4">
      <w:pPr>
        <w:pStyle w:val="Ttulo4"/>
        <w:rPr>
          <w:noProof/>
          <w:lang w:val="es-CO"/>
        </w:rPr>
      </w:pPr>
      <w:r w:rsidRPr="00BD0581">
        <w:rPr>
          <w:noProof/>
          <w:lang w:val="es-CO"/>
        </w:rPr>
        <w:t>6</w:t>
      </w:r>
      <w:r w:rsidR="00BD27F4" w:rsidRPr="00BD0581">
        <w:rPr>
          <w:noProof/>
          <w:lang w:val="es-CO"/>
        </w:rPr>
        <w:t>.1.1.9.  Fotocopia de certificado de existencia y representación legal de la cámara y comercio si es persona</w:t>
      </w:r>
      <w:r w:rsidR="00BD27F4" w:rsidRPr="00BD0581">
        <w:rPr>
          <w:noProof/>
          <w:spacing w:val="-13"/>
          <w:lang w:val="es-CO"/>
        </w:rPr>
        <w:t xml:space="preserve"> </w:t>
      </w:r>
      <w:r w:rsidR="00BD27F4" w:rsidRPr="00BD0581">
        <w:rPr>
          <w:noProof/>
          <w:lang w:val="es-CO"/>
        </w:rPr>
        <w:t>jurídica</w:t>
      </w:r>
    </w:p>
    <w:p w14:paraId="7F53C831" w14:textId="4AE497B5" w:rsidR="00BD27F4" w:rsidRPr="00BD0581" w:rsidRDefault="00025814" w:rsidP="00BD27F4">
      <w:pPr>
        <w:pStyle w:val="Ttulo4"/>
        <w:rPr>
          <w:noProof/>
          <w:lang w:val="es-CO"/>
        </w:rPr>
      </w:pPr>
      <w:r w:rsidRPr="00BD0581">
        <w:rPr>
          <w:noProof/>
          <w:lang w:val="es-CO"/>
        </w:rPr>
        <w:t>6</w:t>
      </w:r>
      <w:r w:rsidR="00BD27F4" w:rsidRPr="00BD0581">
        <w:rPr>
          <w:noProof/>
          <w:lang w:val="es-CO"/>
        </w:rPr>
        <w:t>.1.1.10.  Antecedentes</w:t>
      </w:r>
      <w:r w:rsidR="00BD27F4" w:rsidRPr="00BD0581">
        <w:rPr>
          <w:noProof/>
          <w:spacing w:val="-12"/>
          <w:lang w:val="es-CO"/>
        </w:rPr>
        <w:t xml:space="preserve"> </w:t>
      </w:r>
      <w:r w:rsidR="00BD27F4" w:rsidRPr="00BD0581">
        <w:rPr>
          <w:noProof/>
          <w:lang w:val="es-CO"/>
        </w:rPr>
        <w:t>disciplinarios</w:t>
      </w:r>
    </w:p>
    <w:p w14:paraId="4C3402C6" w14:textId="2080A94F" w:rsidR="00BD27F4" w:rsidRPr="00BD0581" w:rsidRDefault="00025814" w:rsidP="00BD27F4">
      <w:pPr>
        <w:pStyle w:val="Ttulo4"/>
        <w:rPr>
          <w:noProof/>
          <w:lang w:val="es-CO"/>
        </w:rPr>
      </w:pPr>
      <w:r w:rsidRPr="00BD0581">
        <w:rPr>
          <w:noProof/>
          <w:lang w:val="es-CO"/>
        </w:rPr>
        <w:t>6</w:t>
      </w:r>
      <w:r w:rsidR="00BD27F4" w:rsidRPr="00BD0581">
        <w:rPr>
          <w:noProof/>
          <w:lang w:val="es-CO"/>
        </w:rPr>
        <w:t>.1.1.1.11.  Antecedentes</w:t>
      </w:r>
      <w:r w:rsidR="00BD27F4" w:rsidRPr="00BD0581">
        <w:rPr>
          <w:noProof/>
          <w:spacing w:val="-7"/>
          <w:lang w:val="es-CO"/>
        </w:rPr>
        <w:t xml:space="preserve"> </w:t>
      </w:r>
      <w:r w:rsidR="00BD27F4" w:rsidRPr="00BD0581">
        <w:rPr>
          <w:noProof/>
          <w:lang w:val="es-CO"/>
        </w:rPr>
        <w:t>fiscales</w:t>
      </w:r>
    </w:p>
    <w:p w14:paraId="025B5341" w14:textId="31FE0F1B" w:rsidR="00BD27F4" w:rsidRPr="00BD0581" w:rsidRDefault="00025814" w:rsidP="00BD27F4">
      <w:pPr>
        <w:pStyle w:val="Ttulo4"/>
        <w:rPr>
          <w:noProof/>
          <w:lang w:val="es-CO"/>
        </w:rPr>
      </w:pPr>
      <w:r w:rsidRPr="00BD0581">
        <w:rPr>
          <w:noProof/>
          <w:lang w:val="es-CO"/>
        </w:rPr>
        <w:t>6</w:t>
      </w:r>
      <w:r w:rsidR="00BD27F4" w:rsidRPr="00BD0581">
        <w:rPr>
          <w:noProof/>
          <w:lang w:val="es-CO"/>
        </w:rPr>
        <w:t>.1.1.1.12.  Antecedentes</w:t>
      </w:r>
      <w:r w:rsidR="00BD27F4" w:rsidRPr="00BD0581">
        <w:rPr>
          <w:noProof/>
          <w:spacing w:val="-10"/>
          <w:lang w:val="es-CO"/>
        </w:rPr>
        <w:t xml:space="preserve"> </w:t>
      </w:r>
      <w:r w:rsidR="00BD27F4" w:rsidRPr="00BD0581">
        <w:rPr>
          <w:noProof/>
          <w:lang w:val="es-CO"/>
        </w:rPr>
        <w:t>judiciales</w:t>
      </w:r>
    </w:p>
    <w:p w14:paraId="0495989E" w14:textId="71A365B5" w:rsidR="00BD27F4" w:rsidRPr="00BD0581" w:rsidRDefault="00025814" w:rsidP="00BD27F4">
      <w:pPr>
        <w:pStyle w:val="Ttulo4"/>
        <w:rPr>
          <w:noProof/>
          <w:lang w:val="es-CO"/>
        </w:rPr>
      </w:pPr>
      <w:r w:rsidRPr="00BD0581">
        <w:rPr>
          <w:noProof/>
          <w:lang w:val="es-CO"/>
        </w:rPr>
        <w:t>6</w:t>
      </w:r>
      <w:r w:rsidR="00BD27F4" w:rsidRPr="00BD0581">
        <w:rPr>
          <w:noProof/>
          <w:lang w:val="es-CO"/>
        </w:rPr>
        <w:t>.1.1.13.  Demás que se soliciten en el pliego de</w:t>
      </w:r>
      <w:r w:rsidR="00BD27F4" w:rsidRPr="00BD0581">
        <w:rPr>
          <w:noProof/>
          <w:spacing w:val="-18"/>
          <w:lang w:val="es-CO"/>
        </w:rPr>
        <w:t xml:space="preserve"> </w:t>
      </w:r>
      <w:r w:rsidR="00BD27F4" w:rsidRPr="00BD0581">
        <w:rPr>
          <w:noProof/>
          <w:lang w:val="es-CO"/>
        </w:rPr>
        <w:t>condiciones</w:t>
      </w:r>
    </w:p>
    <w:p w14:paraId="7A0C9B1F" w14:textId="1B0FA88C" w:rsidR="00BD27F4" w:rsidRPr="00BD0581" w:rsidRDefault="00025814" w:rsidP="00BD27F4">
      <w:pPr>
        <w:pStyle w:val="Ttulo2"/>
        <w:spacing w:before="480"/>
        <w:rPr>
          <w:noProof/>
          <w:lang w:val="es-CO"/>
        </w:rPr>
      </w:pPr>
      <w:r w:rsidRPr="009F17AD">
        <w:rPr>
          <w:highlight w:val="yellow"/>
          <w:lang w:val="es-CO"/>
          <w:rPrChange w:id="338" w:author="Usuario" w:date="2017-12-26T22:53:00Z">
            <w:rPr>
              <w:lang w:val="es-CO"/>
            </w:rPr>
          </w:rPrChange>
        </w:rPr>
        <w:t>6</w:t>
      </w:r>
      <w:r w:rsidR="00C20A91" w:rsidRPr="009F17AD">
        <w:rPr>
          <w:highlight w:val="yellow"/>
          <w:lang w:val="es-CO"/>
          <w:rPrChange w:id="339" w:author="Usuario" w:date="2017-12-26T22:53:00Z">
            <w:rPr>
              <w:lang w:val="es-CO"/>
            </w:rPr>
          </w:rPrChange>
        </w:rPr>
        <w:t xml:space="preserve">.2. CALIDAD del  </w:t>
      </w:r>
      <w:r w:rsidR="00BD27F4" w:rsidRPr="009F17AD">
        <w:rPr>
          <w:highlight w:val="yellow"/>
          <w:lang w:val="es-CO"/>
          <w:rPrChange w:id="340" w:author="Usuario" w:date="2017-12-26T22:53:00Z">
            <w:rPr>
              <w:lang w:val="es-CO"/>
            </w:rPr>
          </w:rPrChange>
        </w:rPr>
        <w:t xml:space="preserve">personal </w:t>
      </w:r>
      <w:r w:rsidR="00B01A64" w:rsidRPr="009F17AD">
        <w:rPr>
          <w:highlight w:val="yellow"/>
          <w:lang w:val="es-CO"/>
          <w:rPrChange w:id="341" w:author="Usuario" w:date="2017-12-26T22:53:00Z">
            <w:rPr>
              <w:lang w:val="es-CO"/>
            </w:rPr>
          </w:rPrChange>
        </w:rPr>
        <w:t>profe</w:t>
      </w:r>
      <w:r w:rsidR="00BD27F4" w:rsidRPr="009F17AD">
        <w:rPr>
          <w:highlight w:val="yellow"/>
          <w:lang w:val="es-CO"/>
          <w:rPrChange w:id="342" w:author="Usuario" w:date="2017-12-26T22:53:00Z">
            <w:rPr>
              <w:lang w:val="es-CO"/>
            </w:rPr>
          </w:rPrChange>
        </w:rPr>
        <w:t xml:space="preserve">sional y técnico propuesto por el </w:t>
      </w:r>
      <w:r w:rsidR="00B01A64" w:rsidRPr="009F17AD">
        <w:rPr>
          <w:highlight w:val="yellow"/>
          <w:lang w:val="es-CO"/>
          <w:rPrChange w:id="343" w:author="Usuario" w:date="2017-12-26T22:53:00Z">
            <w:rPr>
              <w:lang w:val="es-CO"/>
            </w:rPr>
          </w:rPrChange>
        </w:rPr>
        <w:t>INTERVENTOR</w:t>
      </w:r>
    </w:p>
    <w:p w14:paraId="50A7EE2A" w14:textId="77777777" w:rsidR="00BD27F4" w:rsidRPr="00BD0581" w:rsidRDefault="00BD27F4" w:rsidP="00BD27F4">
      <w:pPr>
        <w:pStyle w:val="Textoindependiente"/>
        <w:rPr>
          <w:noProof/>
          <w:lang w:val="es-CO"/>
        </w:rPr>
      </w:pPr>
      <w:r w:rsidRPr="00BD0581">
        <w:rPr>
          <w:noProof/>
          <w:lang w:val="es-CO"/>
        </w:rPr>
        <w:t xml:space="preserve">El proponente que resulte elegido en el presente proceso deberá mantener en el sitio de obras el siguiente </w:t>
      </w:r>
      <w:r w:rsidRPr="00BD0581">
        <w:rPr>
          <w:lang w:val="es-CO"/>
        </w:rPr>
        <w:t>personal</w:t>
      </w:r>
      <w:r w:rsidRPr="00BD0581">
        <w:rPr>
          <w:noProof/>
          <w:lang w:val="es-CO"/>
        </w:rPr>
        <w:t xml:space="preserve"> con la experiencia exigida:</w:t>
      </w:r>
    </w:p>
    <w:tbl>
      <w:tblPr>
        <w:tblStyle w:val="TableNormal"/>
        <w:tblW w:w="97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344" w:author="Usuario" w:date="2017-12-28T00:08:00Z">
          <w:tblPr>
            <w:tblStyle w:val="TableNormal"/>
            <w:tblW w:w="10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709"/>
        <w:gridCol w:w="993"/>
        <w:gridCol w:w="1259"/>
        <w:gridCol w:w="1150"/>
        <w:gridCol w:w="1150"/>
        <w:gridCol w:w="2362"/>
        <w:gridCol w:w="1150"/>
        <w:tblGridChange w:id="345">
          <w:tblGrid>
            <w:gridCol w:w="1709"/>
            <w:gridCol w:w="993"/>
            <w:gridCol w:w="1259"/>
            <w:gridCol w:w="1150"/>
            <w:gridCol w:w="1150"/>
            <w:gridCol w:w="2362"/>
            <w:gridCol w:w="1150"/>
          </w:tblGrid>
        </w:tblGridChange>
      </w:tblGrid>
      <w:tr w:rsidR="00777D15" w:rsidRPr="00777D15" w14:paraId="3CD5F7D1" w14:textId="77777777" w:rsidTr="00777D15">
        <w:trPr>
          <w:trHeight w:hRule="exact" w:val="665"/>
          <w:trPrChange w:id="346" w:author="Usuario" w:date="2017-12-28T00:08:00Z">
            <w:trPr>
              <w:trHeight w:hRule="exact" w:val="665"/>
            </w:trPr>
          </w:trPrChange>
        </w:trPr>
        <w:tc>
          <w:tcPr>
            <w:tcW w:w="1709" w:type="dxa"/>
            <w:tcPrChange w:id="347" w:author="Usuario" w:date="2017-12-28T00:08:00Z">
              <w:tcPr>
                <w:tcW w:w="1709" w:type="dxa"/>
              </w:tcPr>
            </w:tcPrChange>
          </w:tcPr>
          <w:p w14:paraId="5568A7D5" w14:textId="1522ACB4" w:rsidR="00777D15" w:rsidRPr="00777D15" w:rsidRDefault="00777D15" w:rsidP="00777D15">
            <w:pPr>
              <w:pStyle w:val="TableParagraph"/>
              <w:spacing w:line="225" w:lineRule="exact"/>
              <w:jc w:val="center"/>
              <w:rPr>
                <w:b/>
                <w:noProof/>
                <w:sz w:val="16"/>
                <w:szCs w:val="16"/>
                <w:lang w:val="es-CO"/>
              </w:rPr>
            </w:pPr>
            <w:r w:rsidRPr="00777D15">
              <w:rPr>
                <w:b/>
                <w:noProof/>
                <w:sz w:val="16"/>
                <w:szCs w:val="16"/>
                <w:lang w:val="es-CO"/>
              </w:rPr>
              <w:t>PERSONAL</w:t>
            </w:r>
          </w:p>
        </w:tc>
        <w:tc>
          <w:tcPr>
            <w:tcW w:w="993" w:type="dxa"/>
            <w:tcPrChange w:id="348" w:author="Usuario" w:date="2017-12-28T00:08:00Z">
              <w:tcPr>
                <w:tcW w:w="993" w:type="dxa"/>
              </w:tcPr>
            </w:tcPrChange>
          </w:tcPr>
          <w:p w14:paraId="2AFB89C5" w14:textId="77777777" w:rsidR="00777D15" w:rsidRPr="00777D15" w:rsidRDefault="00777D15" w:rsidP="00777D15">
            <w:pPr>
              <w:pStyle w:val="TableParagraph"/>
              <w:spacing w:line="225" w:lineRule="exact"/>
              <w:jc w:val="center"/>
              <w:rPr>
                <w:b/>
                <w:noProof/>
                <w:sz w:val="16"/>
                <w:szCs w:val="16"/>
                <w:lang w:val="es-CO"/>
              </w:rPr>
            </w:pPr>
            <w:r w:rsidRPr="00777D15">
              <w:rPr>
                <w:b/>
                <w:noProof/>
                <w:sz w:val="16"/>
                <w:szCs w:val="16"/>
                <w:lang w:val="es-CO"/>
              </w:rPr>
              <w:t>CANTIDAD</w:t>
            </w:r>
          </w:p>
        </w:tc>
        <w:tc>
          <w:tcPr>
            <w:tcW w:w="1259" w:type="dxa"/>
            <w:tcPrChange w:id="349" w:author="Usuario" w:date="2017-12-28T00:08:00Z">
              <w:tcPr>
                <w:tcW w:w="1259" w:type="dxa"/>
              </w:tcPr>
            </w:tcPrChange>
          </w:tcPr>
          <w:p w14:paraId="0EE119EB" w14:textId="77777777" w:rsidR="00777D15" w:rsidRPr="00777D15" w:rsidRDefault="00777D15" w:rsidP="00777D15">
            <w:pPr>
              <w:pStyle w:val="TableParagraph"/>
              <w:spacing w:line="225" w:lineRule="exact"/>
              <w:jc w:val="center"/>
              <w:rPr>
                <w:b/>
                <w:noProof/>
                <w:sz w:val="16"/>
                <w:szCs w:val="16"/>
                <w:lang w:val="es-CO"/>
              </w:rPr>
            </w:pPr>
            <w:r w:rsidRPr="00777D15">
              <w:rPr>
                <w:b/>
                <w:noProof/>
                <w:sz w:val="16"/>
                <w:szCs w:val="16"/>
                <w:lang w:val="es-CO"/>
              </w:rPr>
              <w:t>PERMANENCIA</w:t>
            </w:r>
          </w:p>
          <w:p w14:paraId="6CAC0D8E" w14:textId="77777777" w:rsidR="00777D15" w:rsidRPr="00777D15" w:rsidRDefault="00777D15" w:rsidP="00777D15">
            <w:pPr>
              <w:pStyle w:val="TableParagraph"/>
              <w:ind w:left="567"/>
              <w:jc w:val="center"/>
              <w:rPr>
                <w:b/>
                <w:noProof/>
                <w:sz w:val="16"/>
                <w:szCs w:val="16"/>
                <w:lang w:val="es-CO"/>
              </w:rPr>
            </w:pPr>
            <w:r w:rsidRPr="00777D15">
              <w:rPr>
                <w:b/>
                <w:noProof/>
                <w:w w:val="99"/>
                <w:sz w:val="16"/>
                <w:szCs w:val="16"/>
                <w:lang w:val="es-CO"/>
              </w:rPr>
              <w:t>%</w:t>
            </w:r>
          </w:p>
        </w:tc>
        <w:tc>
          <w:tcPr>
            <w:tcW w:w="1150" w:type="dxa"/>
            <w:tcPrChange w:id="350" w:author="Usuario" w:date="2017-12-28T00:08:00Z">
              <w:tcPr>
                <w:tcW w:w="1150" w:type="dxa"/>
              </w:tcPr>
            </w:tcPrChange>
          </w:tcPr>
          <w:p w14:paraId="4A1EECAF" w14:textId="31242470" w:rsidR="00777D15" w:rsidRPr="00777D15" w:rsidRDefault="00777D15" w:rsidP="00777D15">
            <w:pPr>
              <w:pStyle w:val="TableParagraph"/>
              <w:jc w:val="center"/>
              <w:rPr>
                <w:ins w:id="351" w:author="Usuario" w:date="2017-12-28T00:08:00Z"/>
                <w:b/>
                <w:noProof/>
                <w:sz w:val="16"/>
                <w:szCs w:val="16"/>
                <w:lang w:val="es-CO"/>
              </w:rPr>
            </w:pPr>
            <w:ins w:id="352" w:author="Usuario" w:date="2017-12-28T00:08:00Z">
              <w:r w:rsidRPr="005944B4">
                <w:rPr>
                  <w:b/>
                  <w:noProof/>
                  <w:sz w:val="16"/>
                  <w:szCs w:val="16"/>
                  <w:lang w:val="es-CO"/>
                </w:rPr>
                <w:t>EXPERIENCIA GENERAL AÑOS</w:t>
              </w:r>
            </w:ins>
          </w:p>
        </w:tc>
        <w:tc>
          <w:tcPr>
            <w:tcW w:w="1150" w:type="dxa"/>
            <w:tcPrChange w:id="353" w:author="Usuario" w:date="2017-12-28T00:08:00Z">
              <w:tcPr>
                <w:tcW w:w="1150" w:type="dxa"/>
              </w:tcPr>
            </w:tcPrChange>
          </w:tcPr>
          <w:p w14:paraId="1F9101D7" w14:textId="4558694D" w:rsidR="00777D15" w:rsidRPr="00777D15" w:rsidRDefault="00777D15" w:rsidP="00777D15">
            <w:pPr>
              <w:pStyle w:val="TableParagraph"/>
              <w:jc w:val="center"/>
              <w:rPr>
                <w:b/>
                <w:noProof/>
                <w:sz w:val="16"/>
                <w:szCs w:val="16"/>
                <w:lang w:val="es-CO"/>
              </w:rPr>
            </w:pPr>
            <w:del w:id="354" w:author="Usuario" w:date="2017-12-28T00:08:00Z">
              <w:r w:rsidRPr="00777D15" w:rsidDel="00777D15">
                <w:rPr>
                  <w:b/>
                  <w:noProof/>
                  <w:sz w:val="16"/>
                  <w:szCs w:val="16"/>
                  <w:lang w:val="es-CO"/>
                </w:rPr>
                <w:delText>EXPERIENCIA GENERAL AÑOS</w:delText>
              </w:r>
            </w:del>
            <w:ins w:id="355" w:author="Usuario" w:date="2017-12-28T00:08:00Z">
              <w:r>
                <w:rPr>
                  <w:b/>
                  <w:noProof/>
                  <w:sz w:val="16"/>
                  <w:szCs w:val="16"/>
                  <w:lang w:val="es-CO"/>
                </w:rPr>
                <w:t>PUNTAJE</w:t>
              </w:r>
            </w:ins>
          </w:p>
        </w:tc>
        <w:tc>
          <w:tcPr>
            <w:tcW w:w="3512" w:type="dxa"/>
            <w:gridSpan w:val="2"/>
            <w:tcPrChange w:id="356" w:author="Usuario" w:date="2017-12-28T00:08:00Z">
              <w:tcPr>
                <w:tcW w:w="3512" w:type="dxa"/>
                <w:gridSpan w:val="2"/>
              </w:tcPr>
            </w:tcPrChange>
          </w:tcPr>
          <w:p w14:paraId="19005552" w14:textId="77777777" w:rsidR="00777D15" w:rsidRPr="00777D15" w:rsidRDefault="00777D15" w:rsidP="00777D15">
            <w:pPr>
              <w:pStyle w:val="TableParagraph"/>
              <w:jc w:val="center"/>
              <w:rPr>
                <w:b/>
                <w:noProof/>
                <w:sz w:val="16"/>
                <w:szCs w:val="16"/>
                <w:lang w:val="es-CO"/>
              </w:rPr>
            </w:pPr>
            <w:r w:rsidRPr="00777D15">
              <w:rPr>
                <w:b/>
                <w:noProof/>
                <w:sz w:val="16"/>
                <w:szCs w:val="16"/>
                <w:lang w:val="es-CO"/>
              </w:rPr>
              <w:t>EXPERIENCIA ESPECIFICA</w:t>
            </w:r>
          </w:p>
        </w:tc>
      </w:tr>
      <w:tr w:rsidR="00777D15" w:rsidRPr="00777D15" w14:paraId="7D44F1A1" w14:textId="77777777" w:rsidTr="00462751">
        <w:trPr>
          <w:trHeight w:hRule="exact" w:val="1933"/>
          <w:trPrChange w:id="357" w:author="Usuario" w:date="2017-12-28T15:37:00Z">
            <w:trPr>
              <w:trHeight w:hRule="exact" w:val="975"/>
            </w:trPr>
          </w:trPrChange>
        </w:trPr>
        <w:tc>
          <w:tcPr>
            <w:tcW w:w="1709" w:type="dxa"/>
            <w:tcPrChange w:id="358" w:author="Usuario" w:date="2017-12-28T15:37:00Z">
              <w:tcPr>
                <w:tcW w:w="1709" w:type="dxa"/>
              </w:tcPr>
            </w:tcPrChange>
          </w:tcPr>
          <w:p w14:paraId="7790DC46" w14:textId="77777777" w:rsidR="00777D15" w:rsidRPr="00777D15" w:rsidRDefault="00777D15" w:rsidP="00777D15">
            <w:pPr>
              <w:pStyle w:val="TableParagraph"/>
              <w:tabs>
                <w:tab w:val="left" w:pos="1955"/>
              </w:tabs>
              <w:rPr>
                <w:noProof/>
                <w:sz w:val="16"/>
                <w:szCs w:val="16"/>
                <w:lang w:val="es-CO"/>
              </w:rPr>
            </w:pPr>
            <w:r w:rsidRPr="00777D15">
              <w:rPr>
                <w:noProof/>
                <w:sz w:val="16"/>
                <w:szCs w:val="16"/>
                <w:lang w:val="es-CO"/>
              </w:rPr>
              <w:t>INGENIERO CIVIL DIRECTOR DE INTERVENTORÍA</w:t>
            </w:r>
          </w:p>
        </w:tc>
        <w:tc>
          <w:tcPr>
            <w:tcW w:w="993" w:type="dxa"/>
            <w:tcPrChange w:id="359" w:author="Usuario" w:date="2017-12-28T15:37:00Z">
              <w:tcPr>
                <w:tcW w:w="993" w:type="dxa"/>
              </w:tcPr>
            </w:tcPrChange>
          </w:tcPr>
          <w:p w14:paraId="0B5F50FC" w14:textId="77777777" w:rsidR="00777D15" w:rsidRPr="00777D15" w:rsidRDefault="00777D15" w:rsidP="00777D15">
            <w:pPr>
              <w:pStyle w:val="TableParagraph"/>
              <w:spacing w:line="227" w:lineRule="exact"/>
              <w:ind w:left="567"/>
              <w:jc w:val="center"/>
              <w:rPr>
                <w:noProof/>
                <w:sz w:val="19"/>
                <w:szCs w:val="19"/>
                <w:lang w:val="es-CO"/>
              </w:rPr>
            </w:pPr>
            <w:r w:rsidRPr="00777D15">
              <w:rPr>
                <w:noProof/>
                <w:w w:val="99"/>
                <w:sz w:val="19"/>
                <w:szCs w:val="19"/>
                <w:lang w:val="es-CO"/>
              </w:rPr>
              <w:t>1</w:t>
            </w:r>
          </w:p>
        </w:tc>
        <w:tc>
          <w:tcPr>
            <w:tcW w:w="1259" w:type="dxa"/>
            <w:tcPrChange w:id="360" w:author="Usuario" w:date="2017-12-28T15:37:00Z">
              <w:tcPr>
                <w:tcW w:w="1259" w:type="dxa"/>
              </w:tcPr>
            </w:tcPrChange>
          </w:tcPr>
          <w:p w14:paraId="62B28812" w14:textId="5B8F002A" w:rsidR="00777D15" w:rsidRPr="00777D15" w:rsidRDefault="00FD619B" w:rsidP="00777D15">
            <w:pPr>
              <w:pStyle w:val="TableParagraph"/>
              <w:spacing w:line="227" w:lineRule="exact"/>
              <w:ind w:left="567"/>
              <w:rPr>
                <w:noProof/>
                <w:sz w:val="19"/>
                <w:szCs w:val="19"/>
                <w:lang w:val="es-CO"/>
              </w:rPr>
            </w:pPr>
            <w:ins w:id="361" w:author="Usuario" w:date="2018-01-03T15:50:00Z">
              <w:r>
                <w:rPr>
                  <w:noProof/>
                  <w:sz w:val="19"/>
                  <w:szCs w:val="19"/>
                  <w:lang w:val="es-CO"/>
                </w:rPr>
                <w:t>50</w:t>
              </w:r>
            </w:ins>
          </w:p>
        </w:tc>
        <w:tc>
          <w:tcPr>
            <w:tcW w:w="1150" w:type="dxa"/>
            <w:tcPrChange w:id="362" w:author="Usuario" w:date="2017-12-28T15:37:00Z">
              <w:tcPr>
                <w:tcW w:w="1150" w:type="dxa"/>
              </w:tcPr>
            </w:tcPrChange>
          </w:tcPr>
          <w:p w14:paraId="62A084C7" w14:textId="307D8CCA" w:rsidR="00777D15" w:rsidRPr="00777D15" w:rsidRDefault="00FD619B" w:rsidP="00777D15">
            <w:pPr>
              <w:pStyle w:val="TableParagraph"/>
              <w:spacing w:line="227" w:lineRule="exact"/>
              <w:rPr>
                <w:ins w:id="363" w:author="Usuario" w:date="2017-12-28T00:08:00Z"/>
                <w:noProof/>
                <w:sz w:val="19"/>
                <w:szCs w:val="19"/>
                <w:lang w:val="es-CO"/>
              </w:rPr>
            </w:pPr>
            <w:ins w:id="364" w:author="Usuario" w:date="2017-12-28T00:08:00Z">
              <w:r>
                <w:rPr>
                  <w:noProof/>
                  <w:sz w:val="19"/>
                  <w:szCs w:val="19"/>
                  <w:lang w:val="es-CO"/>
                </w:rPr>
                <w:t>3</w:t>
              </w:r>
              <w:r w:rsidR="00777D15" w:rsidRPr="005944B4">
                <w:rPr>
                  <w:noProof/>
                  <w:sz w:val="19"/>
                  <w:szCs w:val="19"/>
                  <w:lang w:val="es-CO"/>
                </w:rPr>
                <w:t xml:space="preserve"> AÑOS</w:t>
              </w:r>
            </w:ins>
          </w:p>
        </w:tc>
        <w:tc>
          <w:tcPr>
            <w:tcW w:w="1150" w:type="dxa"/>
            <w:tcPrChange w:id="365" w:author="Usuario" w:date="2017-12-28T15:37:00Z">
              <w:tcPr>
                <w:tcW w:w="1150" w:type="dxa"/>
              </w:tcPr>
            </w:tcPrChange>
          </w:tcPr>
          <w:p w14:paraId="761B010A" w14:textId="68D8937F" w:rsidR="00777D15" w:rsidRPr="00777D15" w:rsidRDefault="00C13798" w:rsidP="00777D15">
            <w:pPr>
              <w:pStyle w:val="TableParagraph"/>
              <w:spacing w:line="227" w:lineRule="exact"/>
              <w:rPr>
                <w:noProof/>
                <w:sz w:val="19"/>
                <w:szCs w:val="19"/>
                <w:lang w:val="es-CO"/>
              </w:rPr>
            </w:pPr>
            <w:ins w:id="366" w:author="Usuario" w:date="2017-12-28T00:09:00Z">
              <w:r>
                <w:rPr>
                  <w:noProof/>
                  <w:sz w:val="19"/>
                  <w:szCs w:val="19"/>
                  <w:lang w:val="es-CO"/>
                </w:rPr>
                <w:t>200</w:t>
              </w:r>
            </w:ins>
            <w:del w:id="367" w:author="Usuario" w:date="2017-12-27T10:18:00Z">
              <w:r w:rsidR="00777D15" w:rsidRPr="00777D15" w:rsidDel="00EA1B7C">
                <w:rPr>
                  <w:noProof/>
                  <w:sz w:val="19"/>
                  <w:szCs w:val="19"/>
                  <w:lang w:val="es-CO"/>
                </w:rPr>
                <w:delText>20</w:delText>
              </w:r>
            </w:del>
            <w:del w:id="368" w:author="Usuario" w:date="2017-12-28T00:09:00Z">
              <w:r w:rsidR="00777D15" w:rsidRPr="00777D15" w:rsidDel="00C13798">
                <w:rPr>
                  <w:noProof/>
                  <w:sz w:val="19"/>
                  <w:szCs w:val="19"/>
                  <w:lang w:val="es-CO"/>
                </w:rPr>
                <w:delText xml:space="preserve"> AÑOS</w:delText>
              </w:r>
            </w:del>
          </w:p>
        </w:tc>
        <w:tc>
          <w:tcPr>
            <w:tcW w:w="3512" w:type="dxa"/>
            <w:gridSpan w:val="2"/>
            <w:tcPrChange w:id="369" w:author="Usuario" w:date="2017-12-28T15:37:00Z">
              <w:tcPr>
                <w:tcW w:w="3512" w:type="dxa"/>
                <w:gridSpan w:val="2"/>
              </w:tcPr>
            </w:tcPrChange>
          </w:tcPr>
          <w:p w14:paraId="0503C90F" w14:textId="07DD241C" w:rsidR="00777D15" w:rsidRPr="00777D15" w:rsidRDefault="00FD619B" w:rsidP="00777D15">
            <w:pPr>
              <w:pStyle w:val="TableParagraph"/>
              <w:tabs>
                <w:tab w:val="left" w:pos="1450"/>
              </w:tabs>
              <w:rPr>
                <w:noProof/>
                <w:sz w:val="19"/>
                <w:szCs w:val="19"/>
                <w:highlight w:val="yellow"/>
                <w:lang w:val="es-CO"/>
                <w:rPrChange w:id="370" w:author="Usuario" w:date="2017-12-28T00:07:00Z">
                  <w:rPr>
                    <w:noProof/>
                    <w:sz w:val="19"/>
                    <w:szCs w:val="19"/>
                    <w:lang w:val="es-CO"/>
                  </w:rPr>
                </w:rPrChange>
              </w:rPr>
            </w:pPr>
            <w:ins w:id="371" w:author="Usuario" w:date="2018-01-03T15:49:00Z">
              <w:r w:rsidRPr="00FD619B">
                <w:rPr>
                  <w:noProof/>
                  <w:sz w:val="19"/>
                  <w:szCs w:val="19"/>
                  <w:lang w:val="es-CO"/>
                  <w:rPrChange w:id="372" w:author="Usuario" w:date="2018-01-03T15:49:00Z">
                    <w:rPr>
                      <w:noProof/>
                      <w:sz w:val="19"/>
                      <w:szCs w:val="19"/>
                      <w:highlight w:val="yellow"/>
                      <w:lang w:val="es-CO"/>
                    </w:rPr>
                  </w:rPrChange>
                </w:rPr>
                <w:t xml:space="preserve">Certificacion de minimo tres (3) diseños de polideportivos sobre estructura metalica y placa en concreto. Y debera tener un contrato  en interventoria con entidad publica el cual debera anezar  </w:t>
              </w:r>
            </w:ins>
            <w:del w:id="373" w:author="Usuario" w:date="2018-01-03T15:49:00Z">
              <w:r w:rsidR="00777D15" w:rsidRPr="00777D15" w:rsidDel="00FD619B">
                <w:rPr>
                  <w:noProof/>
                  <w:sz w:val="19"/>
                  <w:szCs w:val="19"/>
                  <w:highlight w:val="yellow"/>
                  <w:lang w:val="es-CO"/>
                  <w:rPrChange w:id="374" w:author="Usuario" w:date="2017-12-28T00:07:00Z">
                    <w:rPr>
                      <w:noProof/>
                      <w:sz w:val="19"/>
                      <w:szCs w:val="19"/>
                      <w:lang w:val="es-CO"/>
                    </w:rPr>
                  </w:rPrChange>
                </w:rPr>
                <w:delText>Certificacion de entidad publica  en dos (2) contratos como director de interventoría y/o obra de proyectos  de instalaciones deportivas y actas de liquidación anexa</w:delText>
              </w:r>
            </w:del>
          </w:p>
        </w:tc>
      </w:tr>
      <w:tr w:rsidR="00777D15" w:rsidRPr="00777D15" w14:paraId="4D872154" w14:textId="77777777" w:rsidTr="00217D14">
        <w:trPr>
          <w:trHeight w:hRule="exact" w:val="4410"/>
          <w:trPrChange w:id="375" w:author="Usuario" w:date="2017-12-28T15:10:00Z">
            <w:trPr>
              <w:trHeight w:hRule="exact" w:val="3843"/>
            </w:trPr>
          </w:trPrChange>
        </w:trPr>
        <w:tc>
          <w:tcPr>
            <w:tcW w:w="1709" w:type="dxa"/>
            <w:tcPrChange w:id="376" w:author="Usuario" w:date="2017-12-28T15:10:00Z">
              <w:tcPr>
                <w:tcW w:w="1709" w:type="dxa"/>
              </w:tcPr>
            </w:tcPrChange>
          </w:tcPr>
          <w:p w14:paraId="58F69BA2" w14:textId="77777777" w:rsidR="00777D15" w:rsidRPr="00777D15" w:rsidRDefault="00777D15" w:rsidP="00777D15">
            <w:pPr>
              <w:pStyle w:val="TableParagraph"/>
              <w:tabs>
                <w:tab w:val="left" w:pos="1955"/>
              </w:tabs>
              <w:rPr>
                <w:noProof/>
                <w:sz w:val="16"/>
                <w:szCs w:val="16"/>
                <w:lang w:val="es-CO"/>
              </w:rPr>
            </w:pPr>
            <w:r w:rsidRPr="00777D15">
              <w:rPr>
                <w:noProof/>
                <w:sz w:val="16"/>
                <w:szCs w:val="16"/>
                <w:lang w:val="es-CO"/>
              </w:rPr>
              <w:lastRenderedPageBreak/>
              <w:t>INGENIERO CIVIL RESIDENTE DE INTERVENTORIA</w:t>
            </w:r>
          </w:p>
        </w:tc>
        <w:tc>
          <w:tcPr>
            <w:tcW w:w="993" w:type="dxa"/>
            <w:tcPrChange w:id="377" w:author="Usuario" w:date="2017-12-28T15:10:00Z">
              <w:tcPr>
                <w:tcW w:w="993" w:type="dxa"/>
              </w:tcPr>
            </w:tcPrChange>
          </w:tcPr>
          <w:p w14:paraId="07BD7025" w14:textId="77777777" w:rsidR="00777D15" w:rsidRPr="00777D15" w:rsidRDefault="00777D15" w:rsidP="00777D15">
            <w:pPr>
              <w:pStyle w:val="TableParagraph"/>
              <w:spacing w:before="9"/>
              <w:ind w:left="567"/>
              <w:rPr>
                <w:noProof/>
                <w:sz w:val="19"/>
                <w:szCs w:val="19"/>
                <w:lang w:val="es-CO"/>
              </w:rPr>
            </w:pPr>
          </w:p>
          <w:p w14:paraId="0983EA33" w14:textId="77777777" w:rsidR="00777D15" w:rsidRPr="00777D15" w:rsidRDefault="00777D15" w:rsidP="00777D15">
            <w:pPr>
              <w:pStyle w:val="TableParagraph"/>
              <w:ind w:left="567"/>
              <w:jc w:val="center"/>
              <w:rPr>
                <w:noProof/>
                <w:sz w:val="19"/>
                <w:szCs w:val="19"/>
                <w:lang w:val="es-CO"/>
              </w:rPr>
            </w:pPr>
            <w:r w:rsidRPr="00777D15">
              <w:rPr>
                <w:noProof/>
                <w:w w:val="99"/>
                <w:sz w:val="19"/>
                <w:szCs w:val="19"/>
                <w:lang w:val="es-CO"/>
              </w:rPr>
              <w:t>1</w:t>
            </w:r>
          </w:p>
        </w:tc>
        <w:tc>
          <w:tcPr>
            <w:tcW w:w="1259" w:type="dxa"/>
            <w:tcPrChange w:id="378" w:author="Usuario" w:date="2017-12-28T15:10:00Z">
              <w:tcPr>
                <w:tcW w:w="1259" w:type="dxa"/>
              </w:tcPr>
            </w:tcPrChange>
          </w:tcPr>
          <w:p w14:paraId="6BD7B68C" w14:textId="77777777" w:rsidR="00777D15" w:rsidRPr="00777D15" w:rsidRDefault="00777D15" w:rsidP="00777D15">
            <w:pPr>
              <w:pStyle w:val="TableParagraph"/>
              <w:ind w:left="567"/>
              <w:rPr>
                <w:ins w:id="379" w:author="Usuario" w:date="2017-12-27T23:45:00Z"/>
                <w:noProof/>
                <w:sz w:val="19"/>
                <w:szCs w:val="19"/>
                <w:lang w:val="es-CO"/>
              </w:rPr>
            </w:pPr>
          </w:p>
          <w:p w14:paraId="24BC6731" w14:textId="4101599D" w:rsidR="00777D15" w:rsidRPr="00777D15" w:rsidRDefault="00777D15" w:rsidP="00777D15">
            <w:pPr>
              <w:pStyle w:val="TableParagraph"/>
              <w:ind w:left="567"/>
              <w:rPr>
                <w:noProof/>
                <w:sz w:val="19"/>
                <w:szCs w:val="19"/>
                <w:lang w:val="es-CO"/>
              </w:rPr>
            </w:pPr>
            <w:ins w:id="380" w:author="Usuario" w:date="2017-12-27T23:45:00Z">
              <w:r w:rsidRPr="00777D15">
                <w:rPr>
                  <w:noProof/>
                  <w:sz w:val="19"/>
                  <w:szCs w:val="19"/>
                  <w:lang w:val="es-CO"/>
                </w:rPr>
                <w:t>100%</w:t>
              </w:r>
            </w:ins>
          </w:p>
        </w:tc>
        <w:tc>
          <w:tcPr>
            <w:tcW w:w="1150" w:type="dxa"/>
            <w:tcPrChange w:id="381" w:author="Usuario" w:date="2017-12-28T15:10:00Z">
              <w:tcPr>
                <w:tcW w:w="1150" w:type="dxa"/>
              </w:tcPr>
            </w:tcPrChange>
          </w:tcPr>
          <w:p w14:paraId="78CE82C4" w14:textId="77777777" w:rsidR="00777D15" w:rsidRPr="005944B4" w:rsidRDefault="00777D15" w:rsidP="00777D15">
            <w:pPr>
              <w:pStyle w:val="TableParagraph"/>
              <w:spacing w:before="9"/>
              <w:rPr>
                <w:ins w:id="382" w:author="Usuario" w:date="2017-12-28T00:08:00Z"/>
                <w:noProof/>
                <w:sz w:val="19"/>
                <w:szCs w:val="19"/>
                <w:lang w:val="es-CO"/>
              </w:rPr>
            </w:pPr>
          </w:p>
          <w:p w14:paraId="3EF76E9B" w14:textId="257B9835" w:rsidR="00777D15" w:rsidRPr="00777D15" w:rsidRDefault="00777D15" w:rsidP="00777D15">
            <w:pPr>
              <w:pStyle w:val="TableParagraph"/>
              <w:spacing w:before="9"/>
              <w:rPr>
                <w:ins w:id="383" w:author="Usuario" w:date="2017-12-28T00:08:00Z"/>
                <w:noProof/>
                <w:sz w:val="19"/>
                <w:szCs w:val="19"/>
                <w:lang w:val="es-CO"/>
              </w:rPr>
            </w:pPr>
            <w:ins w:id="384" w:author="Usuario" w:date="2017-12-28T00:08:00Z">
              <w:r w:rsidRPr="005944B4">
                <w:rPr>
                  <w:noProof/>
                  <w:sz w:val="19"/>
                  <w:szCs w:val="19"/>
                  <w:lang w:val="es-CO"/>
                </w:rPr>
                <w:t>6 AÑOS</w:t>
              </w:r>
            </w:ins>
          </w:p>
        </w:tc>
        <w:tc>
          <w:tcPr>
            <w:tcW w:w="1150" w:type="dxa"/>
            <w:tcPrChange w:id="385" w:author="Usuario" w:date="2017-12-28T15:10:00Z">
              <w:tcPr>
                <w:tcW w:w="1150" w:type="dxa"/>
              </w:tcPr>
            </w:tcPrChange>
          </w:tcPr>
          <w:p w14:paraId="6ACF9345" w14:textId="63AE30A9" w:rsidR="00777D15" w:rsidRPr="00777D15" w:rsidRDefault="00777D15" w:rsidP="00777D15">
            <w:pPr>
              <w:pStyle w:val="TableParagraph"/>
              <w:spacing w:before="9"/>
              <w:rPr>
                <w:noProof/>
                <w:sz w:val="19"/>
                <w:szCs w:val="19"/>
                <w:lang w:val="es-CO"/>
              </w:rPr>
            </w:pPr>
          </w:p>
          <w:p w14:paraId="3851C16B" w14:textId="252B1326" w:rsidR="00777D15" w:rsidRPr="00777D15" w:rsidRDefault="00C13798" w:rsidP="00777D15">
            <w:pPr>
              <w:pStyle w:val="TableParagraph"/>
              <w:rPr>
                <w:noProof/>
                <w:sz w:val="19"/>
                <w:szCs w:val="19"/>
                <w:lang w:val="es-CO"/>
              </w:rPr>
            </w:pPr>
            <w:ins w:id="386" w:author="Usuario" w:date="2017-12-28T00:09:00Z">
              <w:r>
                <w:rPr>
                  <w:noProof/>
                  <w:sz w:val="19"/>
                  <w:szCs w:val="19"/>
                  <w:lang w:val="es-CO"/>
                </w:rPr>
                <w:t>200</w:t>
              </w:r>
            </w:ins>
            <w:del w:id="387" w:author="Usuario" w:date="2017-12-26T22:54:00Z">
              <w:r w:rsidR="00777D15" w:rsidRPr="00777D15" w:rsidDel="009F17AD">
                <w:rPr>
                  <w:noProof/>
                  <w:sz w:val="19"/>
                  <w:szCs w:val="19"/>
                  <w:lang w:val="es-CO"/>
                </w:rPr>
                <w:delText>15</w:delText>
              </w:r>
            </w:del>
            <w:del w:id="388" w:author="Usuario" w:date="2017-12-28T00:09:00Z">
              <w:r w:rsidR="00777D15" w:rsidRPr="00777D15" w:rsidDel="00C13798">
                <w:rPr>
                  <w:noProof/>
                  <w:sz w:val="19"/>
                  <w:szCs w:val="19"/>
                  <w:lang w:val="es-CO"/>
                </w:rPr>
                <w:delText xml:space="preserve"> AÑOS</w:delText>
              </w:r>
            </w:del>
          </w:p>
        </w:tc>
        <w:tc>
          <w:tcPr>
            <w:tcW w:w="3512" w:type="dxa"/>
            <w:gridSpan w:val="2"/>
            <w:tcPrChange w:id="389" w:author="Usuario" w:date="2017-12-28T15:10:00Z">
              <w:tcPr>
                <w:tcW w:w="3512" w:type="dxa"/>
                <w:gridSpan w:val="2"/>
              </w:tcPr>
            </w:tcPrChange>
          </w:tcPr>
          <w:p w14:paraId="3375E962" w14:textId="760586F0" w:rsidR="00777D15" w:rsidRPr="00777D15" w:rsidRDefault="00777D15">
            <w:pPr>
              <w:pStyle w:val="TableParagraph"/>
              <w:rPr>
                <w:noProof/>
                <w:sz w:val="19"/>
                <w:szCs w:val="19"/>
                <w:highlight w:val="yellow"/>
                <w:lang w:val="es-CO"/>
                <w:rPrChange w:id="390" w:author="Usuario" w:date="2017-12-28T00:07:00Z">
                  <w:rPr>
                    <w:noProof/>
                    <w:sz w:val="19"/>
                    <w:szCs w:val="19"/>
                    <w:lang w:val="es-CO"/>
                  </w:rPr>
                </w:rPrChange>
              </w:rPr>
            </w:pPr>
            <w:del w:id="391" w:author="Usuario" w:date="2017-12-27T23:09:00Z">
              <w:r w:rsidRPr="00777D15" w:rsidDel="00F64334">
                <w:rPr>
                  <w:noProof/>
                  <w:sz w:val="19"/>
                  <w:szCs w:val="19"/>
                  <w:lang w:val="es-CO"/>
                </w:rPr>
                <w:delText>Certificaci</w:delText>
              </w:r>
            </w:del>
            <w:del w:id="392" w:author="Usuario" w:date="2017-12-27T22:27:00Z">
              <w:r w:rsidRPr="00777D15" w:rsidDel="009740FF">
                <w:rPr>
                  <w:noProof/>
                  <w:sz w:val="19"/>
                  <w:szCs w:val="19"/>
                  <w:lang w:val="es-CO"/>
                </w:rPr>
                <w:delText>o</w:delText>
              </w:r>
            </w:del>
            <w:del w:id="393" w:author="Usuario" w:date="2017-12-27T23:09:00Z">
              <w:r w:rsidRPr="00777D15" w:rsidDel="00F64334">
                <w:rPr>
                  <w:noProof/>
                  <w:sz w:val="19"/>
                  <w:szCs w:val="19"/>
                  <w:lang w:val="es-CO"/>
                </w:rPr>
                <w:delText xml:space="preserve">n </w:delText>
              </w:r>
            </w:del>
            <w:del w:id="394" w:author="Usuario" w:date="2017-12-26T22:54:00Z">
              <w:r w:rsidRPr="00777D15" w:rsidDel="009F17AD">
                <w:rPr>
                  <w:noProof/>
                  <w:sz w:val="19"/>
                  <w:szCs w:val="19"/>
                  <w:lang w:val="es-CO"/>
                </w:rPr>
                <w:delText xml:space="preserve">de entidad publica  en dos (2) </w:delText>
              </w:r>
            </w:del>
            <w:del w:id="395" w:author="Usuario" w:date="2017-12-27T23:09:00Z">
              <w:r w:rsidRPr="00777D15" w:rsidDel="00F64334">
                <w:rPr>
                  <w:noProof/>
                  <w:sz w:val="19"/>
                  <w:szCs w:val="19"/>
                  <w:lang w:val="es-CO"/>
                </w:rPr>
                <w:delText xml:space="preserve">contratos como residente de interventoría </w:delText>
              </w:r>
            </w:del>
            <w:del w:id="396" w:author="Usuario" w:date="2017-12-26T22:55:00Z">
              <w:r w:rsidRPr="00777D15" w:rsidDel="009F17AD">
                <w:rPr>
                  <w:noProof/>
                  <w:sz w:val="19"/>
                  <w:szCs w:val="19"/>
                  <w:lang w:val="es-CO"/>
                </w:rPr>
                <w:delText>y/o obra de proyectos  de instalaciones deportivas y actas de liquidación anexa</w:delText>
              </w:r>
            </w:del>
            <w:ins w:id="397" w:author="Usuario" w:date="2017-12-27T23:27:00Z">
              <w:r w:rsidRPr="00777D15">
                <w:rPr>
                  <w:noProof/>
                  <w:sz w:val="19"/>
                  <w:szCs w:val="19"/>
                  <w:lang w:val="es-CO"/>
                </w:rPr>
                <w:t>Haber</w:t>
              </w:r>
            </w:ins>
            <w:ins w:id="398" w:author="Usuario" w:date="2017-12-27T23:10:00Z">
              <w:r w:rsidRPr="00777D15">
                <w:rPr>
                  <w:noProof/>
                  <w:sz w:val="19"/>
                  <w:szCs w:val="19"/>
                  <w:lang w:val="es-CO"/>
                  <w:rPrChange w:id="399" w:author="Usuario" w:date="2017-12-28T00:07:00Z">
                    <w:rPr>
                      <w:noProof/>
                      <w:color w:val="FF0000"/>
                      <w:sz w:val="19"/>
                      <w:szCs w:val="19"/>
                      <w:highlight w:val="yellow"/>
                      <w:lang w:val="es-CO"/>
                    </w:rPr>
                  </w:rPrChange>
                </w:rPr>
                <w:t xml:space="preserve"> desempeñado el cargo de Ingeniero Residente de Interventoría para la Construcción de al menos Cuatro (4) Polideportivos</w:t>
              </w:r>
            </w:ins>
            <w:ins w:id="400" w:author="Usuario" w:date="2017-12-27T23:12:00Z">
              <w:r w:rsidR="00772517">
                <w:rPr>
                  <w:noProof/>
                  <w:sz w:val="19"/>
                  <w:szCs w:val="19"/>
                  <w:lang w:val="es-CO"/>
                </w:rPr>
                <w:t xml:space="preserve">, </w:t>
              </w:r>
              <w:r w:rsidRPr="00777D15">
                <w:rPr>
                  <w:noProof/>
                  <w:sz w:val="19"/>
                  <w:szCs w:val="19"/>
                  <w:lang w:val="es-CO"/>
                  <w:rPrChange w:id="401" w:author="Usuario" w:date="2017-12-28T00:07:00Z">
                    <w:rPr>
                      <w:noProof/>
                      <w:color w:val="FF0000"/>
                      <w:sz w:val="19"/>
                      <w:szCs w:val="19"/>
                      <w:highlight w:val="yellow"/>
                      <w:lang w:val="es-CO"/>
                    </w:rPr>
                  </w:rPrChange>
                </w:rPr>
                <w:t xml:space="preserve"> </w:t>
              </w:r>
            </w:ins>
            <w:ins w:id="402" w:author="Usuario" w:date="2017-12-27T23:10:00Z">
              <w:r w:rsidR="00772517">
                <w:rPr>
                  <w:noProof/>
                  <w:sz w:val="19"/>
                  <w:szCs w:val="19"/>
                  <w:lang w:val="es-CO"/>
                </w:rPr>
                <w:t>cuya</w:t>
              </w:r>
              <w:r w:rsidRPr="00777D15">
                <w:rPr>
                  <w:noProof/>
                  <w:sz w:val="19"/>
                  <w:szCs w:val="19"/>
                  <w:lang w:val="es-CO"/>
                  <w:rPrChange w:id="403" w:author="Usuario" w:date="2017-12-28T00:07:00Z">
                    <w:rPr>
                      <w:noProof/>
                      <w:color w:val="FF0000"/>
                      <w:sz w:val="19"/>
                      <w:szCs w:val="19"/>
                      <w:highlight w:val="yellow"/>
                      <w:lang w:val="es-CO"/>
                    </w:rPr>
                  </w:rPrChange>
                </w:rPr>
                <w:t xml:space="preserve"> </w:t>
              </w:r>
            </w:ins>
            <w:ins w:id="404" w:author="Usuario" w:date="2017-12-27T23:12:00Z">
              <w:r w:rsidRPr="00777D15">
                <w:rPr>
                  <w:noProof/>
                  <w:sz w:val="19"/>
                  <w:szCs w:val="19"/>
                  <w:lang w:val="es-CO"/>
                  <w:rPrChange w:id="405" w:author="Usuario" w:date="2017-12-28T00:07:00Z">
                    <w:rPr>
                      <w:noProof/>
                      <w:color w:val="FF0000"/>
                      <w:sz w:val="19"/>
                      <w:szCs w:val="19"/>
                      <w:highlight w:val="yellow"/>
                      <w:lang w:val="es-CO"/>
                    </w:rPr>
                  </w:rPrChange>
                </w:rPr>
                <w:t>área i</w:t>
              </w:r>
              <w:r w:rsidR="00772517">
                <w:rPr>
                  <w:noProof/>
                  <w:sz w:val="19"/>
                  <w:szCs w:val="19"/>
                  <w:lang w:val="es-CO"/>
                </w:rPr>
                <w:t xml:space="preserve">ntervenida </w:t>
              </w:r>
            </w:ins>
            <w:ins w:id="406" w:author="Usuario" w:date="2017-12-28T16:13:00Z">
              <w:r w:rsidR="00772517">
                <w:rPr>
                  <w:noProof/>
                  <w:sz w:val="19"/>
                  <w:szCs w:val="19"/>
                  <w:lang w:val="es-CO"/>
                </w:rPr>
                <w:t xml:space="preserve">sea  </w:t>
              </w:r>
            </w:ins>
            <w:ins w:id="407" w:author="Usuario" w:date="2017-12-27T23:12:00Z">
              <w:r w:rsidR="00772517">
                <w:rPr>
                  <w:noProof/>
                  <w:sz w:val="19"/>
                  <w:szCs w:val="19"/>
                  <w:lang w:val="es-CO"/>
                </w:rPr>
                <w:t xml:space="preserve">mayor o igual a </w:t>
              </w:r>
            </w:ins>
            <w:ins w:id="408" w:author="Usuario" w:date="2017-12-28T16:13:00Z">
              <w:r w:rsidR="00772517">
                <w:rPr>
                  <w:noProof/>
                  <w:sz w:val="19"/>
                  <w:szCs w:val="19"/>
                  <w:lang w:val="es-CO"/>
                </w:rPr>
                <w:t>3</w:t>
              </w:r>
            </w:ins>
            <w:ins w:id="409" w:author="Usuario" w:date="2017-12-28T16:14:00Z">
              <w:r w:rsidR="00772517">
                <w:rPr>
                  <w:noProof/>
                  <w:sz w:val="19"/>
                  <w:szCs w:val="19"/>
                  <w:lang w:val="es-CO"/>
                </w:rPr>
                <w:t>0</w:t>
              </w:r>
            </w:ins>
            <w:ins w:id="410" w:author="Usuario" w:date="2017-12-28T16:13:00Z">
              <w:r w:rsidR="00772517">
                <w:rPr>
                  <w:noProof/>
                  <w:sz w:val="19"/>
                  <w:szCs w:val="19"/>
                  <w:lang w:val="es-CO"/>
                </w:rPr>
                <w:t>00</w:t>
              </w:r>
            </w:ins>
            <w:ins w:id="411" w:author="Usuario" w:date="2017-12-27T23:12:00Z">
              <w:r w:rsidRPr="00777D15">
                <w:rPr>
                  <w:noProof/>
                  <w:sz w:val="19"/>
                  <w:szCs w:val="19"/>
                  <w:lang w:val="es-CO"/>
                  <w:rPrChange w:id="412" w:author="Usuario" w:date="2017-12-28T00:07:00Z">
                    <w:rPr>
                      <w:noProof/>
                      <w:color w:val="FF0000"/>
                      <w:sz w:val="19"/>
                      <w:szCs w:val="19"/>
                      <w:highlight w:val="yellow"/>
                      <w:lang w:val="es-CO"/>
                    </w:rPr>
                  </w:rPrChange>
                </w:rPr>
                <w:t>m</w:t>
              </w:r>
              <w:r w:rsidRPr="00777D15">
                <w:rPr>
                  <w:noProof/>
                  <w:sz w:val="19"/>
                  <w:szCs w:val="19"/>
                  <w:vertAlign w:val="superscript"/>
                  <w:lang w:val="es-CO"/>
                  <w:rPrChange w:id="413" w:author="Usuario" w:date="2017-12-28T00:07:00Z">
                    <w:rPr>
                      <w:noProof/>
                      <w:color w:val="FF0000"/>
                      <w:sz w:val="19"/>
                      <w:szCs w:val="19"/>
                      <w:highlight w:val="yellow"/>
                      <w:vertAlign w:val="superscript"/>
                      <w:lang w:val="es-CO"/>
                    </w:rPr>
                  </w:rPrChange>
                </w:rPr>
                <w:t>2</w:t>
              </w:r>
              <w:r w:rsidRPr="00777D15">
                <w:rPr>
                  <w:noProof/>
                  <w:sz w:val="19"/>
                  <w:szCs w:val="19"/>
                  <w:lang w:val="es-CO"/>
                  <w:rPrChange w:id="414" w:author="Usuario" w:date="2017-12-28T00:07:00Z">
                    <w:rPr>
                      <w:noProof/>
                      <w:color w:val="FF0000"/>
                      <w:sz w:val="19"/>
                      <w:szCs w:val="19"/>
                      <w:highlight w:val="yellow"/>
                      <w:lang w:val="es-CO"/>
                    </w:rPr>
                  </w:rPrChange>
                </w:rPr>
                <w:t xml:space="preserve">, </w:t>
              </w:r>
            </w:ins>
            <w:ins w:id="415" w:author="Usuario" w:date="2017-12-27T23:13:00Z">
              <w:r w:rsidRPr="00777D15">
                <w:rPr>
                  <w:noProof/>
                  <w:sz w:val="19"/>
                  <w:szCs w:val="19"/>
                  <w:lang w:val="es-CO"/>
                  <w:rPrChange w:id="416" w:author="Usuario" w:date="2017-12-28T00:07:00Z">
                    <w:rPr>
                      <w:noProof/>
                      <w:color w:val="FF0000"/>
                      <w:sz w:val="19"/>
                      <w:szCs w:val="19"/>
                      <w:highlight w:val="yellow"/>
                      <w:lang w:val="es-CO"/>
                    </w:rPr>
                  </w:rPrChange>
                </w:rPr>
                <w:t>área que deberá certificarse mediante</w:t>
              </w:r>
            </w:ins>
            <w:ins w:id="417" w:author="Usuario" w:date="2017-12-27T23:15:00Z">
              <w:r w:rsidRPr="00777D15">
                <w:rPr>
                  <w:noProof/>
                  <w:sz w:val="19"/>
                  <w:szCs w:val="19"/>
                  <w:lang w:val="es-CO"/>
                  <w:rPrChange w:id="418" w:author="Usuario" w:date="2017-12-28T00:07:00Z">
                    <w:rPr>
                      <w:noProof/>
                      <w:color w:val="FF0000"/>
                      <w:sz w:val="19"/>
                      <w:szCs w:val="19"/>
                      <w:highlight w:val="yellow"/>
                      <w:lang w:val="es-CO"/>
                    </w:rPr>
                  </w:rPrChange>
                </w:rPr>
                <w:t xml:space="preserve"> la presentación de</w:t>
              </w:r>
            </w:ins>
            <w:ins w:id="419" w:author="Usuario" w:date="2017-12-27T23:13:00Z">
              <w:r w:rsidRPr="00777D15">
                <w:rPr>
                  <w:noProof/>
                  <w:sz w:val="19"/>
                  <w:szCs w:val="19"/>
                  <w:lang w:val="es-CO"/>
                  <w:rPrChange w:id="420" w:author="Usuario" w:date="2017-12-28T00:07:00Z">
                    <w:rPr>
                      <w:noProof/>
                      <w:color w:val="FF0000"/>
                      <w:sz w:val="19"/>
                      <w:szCs w:val="19"/>
                      <w:highlight w:val="yellow"/>
                      <w:lang w:val="es-CO"/>
                    </w:rPr>
                  </w:rPrChange>
                </w:rPr>
                <w:t xml:space="preserve"> documento</w:t>
              </w:r>
            </w:ins>
            <w:ins w:id="421" w:author="Usuario" w:date="2017-12-27T23:15:00Z">
              <w:r w:rsidRPr="00777D15">
                <w:rPr>
                  <w:noProof/>
                  <w:sz w:val="19"/>
                  <w:szCs w:val="19"/>
                  <w:lang w:val="es-CO"/>
                  <w:rPrChange w:id="422" w:author="Usuario" w:date="2017-12-28T00:07:00Z">
                    <w:rPr>
                      <w:noProof/>
                      <w:color w:val="FF0000"/>
                      <w:sz w:val="19"/>
                      <w:szCs w:val="19"/>
                      <w:highlight w:val="yellow"/>
                      <w:lang w:val="es-CO"/>
                    </w:rPr>
                  </w:rPrChange>
                </w:rPr>
                <w:t>s</w:t>
              </w:r>
            </w:ins>
            <w:ins w:id="423" w:author="Usuario" w:date="2017-12-27T23:13:00Z">
              <w:r w:rsidRPr="00777D15">
                <w:rPr>
                  <w:noProof/>
                  <w:sz w:val="19"/>
                  <w:szCs w:val="19"/>
                  <w:lang w:val="es-CO"/>
                  <w:rPrChange w:id="424" w:author="Usuario" w:date="2017-12-28T00:07:00Z">
                    <w:rPr>
                      <w:noProof/>
                      <w:color w:val="FF0000"/>
                      <w:sz w:val="19"/>
                      <w:szCs w:val="19"/>
                      <w:highlight w:val="yellow"/>
                      <w:lang w:val="es-CO"/>
                    </w:rPr>
                  </w:rPrChange>
                </w:rPr>
                <w:t xml:space="preserve"> que </w:t>
              </w:r>
            </w:ins>
            <w:ins w:id="425" w:author="Usuario" w:date="2017-12-27T23:15:00Z">
              <w:r w:rsidRPr="00777D15">
                <w:rPr>
                  <w:noProof/>
                  <w:sz w:val="19"/>
                  <w:szCs w:val="19"/>
                  <w:lang w:val="es-CO"/>
                  <w:rPrChange w:id="426" w:author="Usuario" w:date="2017-12-28T00:07:00Z">
                    <w:rPr>
                      <w:noProof/>
                      <w:color w:val="FF0000"/>
                      <w:sz w:val="19"/>
                      <w:szCs w:val="19"/>
                      <w:highlight w:val="yellow"/>
                      <w:lang w:val="es-CO"/>
                    </w:rPr>
                  </w:rPrChange>
                </w:rPr>
                <w:t>hiciese</w:t>
              </w:r>
            </w:ins>
            <w:ins w:id="427" w:author="Usuario" w:date="2017-12-27T23:24:00Z">
              <w:r w:rsidRPr="00777D15">
                <w:rPr>
                  <w:noProof/>
                  <w:sz w:val="19"/>
                  <w:szCs w:val="19"/>
                  <w:lang w:val="es-CO"/>
                </w:rPr>
                <w:t>n</w:t>
              </w:r>
            </w:ins>
            <w:ins w:id="428" w:author="Usuario" w:date="2017-12-27T23:15:00Z">
              <w:r w:rsidRPr="00777D15">
                <w:rPr>
                  <w:noProof/>
                  <w:sz w:val="19"/>
                  <w:szCs w:val="19"/>
                  <w:lang w:val="es-CO"/>
                  <w:rPrChange w:id="429" w:author="Usuario" w:date="2017-12-28T00:07:00Z">
                    <w:rPr>
                      <w:noProof/>
                      <w:color w:val="FF0000"/>
                      <w:sz w:val="19"/>
                      <w:szCs w:val="19"/>
                      <w:highlight w:val="yellow"/>
                      <w:lang w:val="es-CO"/>
                    </w:rPr>
                  </w:rPrChange>
                </w:rPr>
                <w:t xml:space="preserve"> parte</w:t>
              </w:r>
            </w:ins>
            <w:ins w:id="430" w:author="Usuario" w:date="2017-12-27T23:13:00Z">
              <w:r w:rsidRPr="00777D15">
                <w:rPr>
                  <w:noProof/>
                  <w:sz w:val="19"/>
                  <w:szCs w:val="19"/>
                  <w:lang w:val="es-CO"/>
                  <w:rPrChange w:id="431" w:author="Usuario" w:date="2017-12-28T00:07:00Z">
                    <w:rPr>
                      <w:noProof/>
                      <w:color w:val="FF0000"/>
                      <w:sz w:val="19"/>
                      <w:szCs w:val="19"/>
                      <w:highlight w:val="yellow"/>
                      <w:lang w:val="es-CO"/>
                    </w:rPr>
                  </w:rPrChange>
                </w:rPr>
                <w:t xml:space="preserve"> </w:t>
              </w:r>
            </w:ins>
            <w:ins w:id="432" w:author="Usuario" w:date="2017-12-27T23:14:00Z">
              <w:r w:rsidRPr="00777D15">
                <w:rPr>
                  <w:noProof/>
                  <w:sz w:val="19"/>
                  <w:szCs w:val="19"/>
                  <w:lang w:val="es-CO"/>
                  <w:rPrChange w:id="433" w:author="Usuario" w:date="2017-12-28T00:07:00Z">
                    <w:rPr>
                      <w:noProof/>
                      <w:color w:val="FF0000"/>
                      <w:sz w:val="19"/>
                      <w:szCs w:val="19"/>
                      <w:highlight w:val="yellow"/>
                      <w:lang w:val="es-CO"/>
                    </w:rPr>
                  </w:rPrChange>
                </w:rPr>
                <w:t xml:space="preserve">integral </w:t>
              </w:r>
            </w:ins>
            <w:ins w:id="434" w:author="Usuario" w:date="2017-12-27T23:13:00Z">
              <w:r w:rsidRPr="00777D15">
                <w:rPr>
                  <w:noProof/>
                  <w:sz w:val="19"/>
                  <w:szCs w:val="19"/>
                  <w:lang w:val="es-CO"/>
                  <w:rPrChange w:id="435" w:author="Usuario" w:date="2017-12-28T00:07:00Z">
                    <w:rPr>
                      <w:noProof/>
                      <w:color w:val="FF0000"/>
                      <w:sz w:val="19"/>
                      <w:szCs w:val="19"/>
                      <w:highlight w:val="yellow"/>
                      <w:lang w:val="es-CO"/>
                    </w:rPr>
                  </w:rPrChange>
                </w:rPr>
                <w:t>del contrato</w:t>
              </w:r>
            </w:ins>
            <w:ins w:id="436" w:author="Usuario" w:date="2017-12-27T23:28:00Z">
              <w:r w:rsidRPr="00777D15">
                <w:rPr>
                  <w:noProof/>
                  <w:sz w:val="19"/>
                  <w:szCs w:val="19"/>
                  <w:lang w:val="es-CO"/>
                </w:rPr>
                <w:t>,</w:t>
              </w:r>
            </w:ins>
            <w:ins w:id="437" w:author="Usuario" w:date="2017-12-27T23:27:00Z">
              <w:r w:rsidRPr="00777D15">
                <w:rPr>
                  <w:noProof/>
                  <w:sz w:val="19"/>
                  <w:szCs w:val="19"/>
                  <w:lang w:val="es-CO"/>
                </w:rPr>
                <w:t xml:space="preserve"> la respectiva certificación de haber desempeñado el cargo aquí estipulado</w:t>
              </w:r>
            </w:ins>
            <w:ins w:id="438" w:author="Usuario" w:date="2017-12-27T23:28:00Z">
              <w:r w:rsidRPr="00777D15">
                <w:rPr>
                  <w:noProof/>
                  <w:sz w:val="19"/>
                  <w:szCs w:val="19"/>
                  <w:lang w:val="es-CO"/>
                </w:rPr>
                <w:t xml:space="preserve"> y los documentos soportes de pago de seguridad social</w:t>
              </w:r>
            </w:ins>
            <w:ins w:id="439" w:author="Usuario" w:date="2017-12-27T23:12:00Z">
              <w:r w:rsidRPr="00777D15">
                <w:rPr>
                  <w:noProof/>
                  <w:sz w:val="19"/>
                  <w:szCs w:val="19"/>
                  <w:lang w:val="es-CO"/>
                  <w:rPrChange w:id="440" w:author="Usuario" w:date="2017-12-28T00:07:00Z">
                    <w:rPr>
                      <w:noProof/>
                      <w:color w:val="FF0000"/>
                      <w:sz w:val="19"/>
                      <w:szCs w:val="19"/>
                      <w:highlight w:val="yellow"/>
                      <w:lang w:val="es-CO"/>
                    </w:rPr>
                  </w:rPrChange>
                </w:rPr>
                <w:t>. Así mismo</w:t>
              </w:r>
            </w:ins>
            <w:ins w:id="441" w:author="Usuario" w:date="2017-12-27T23:14:00Z">
              <w:r w:rsidRPr="00777D15">
                <w:rPr>
                  <w:noProof/>
                  <w:sz w:val="19"/>
                  <w:szCs w:val="19"/>
                  <w:lang w:val="es-CO"/>
                  <w:rPrChange w:id="442" w:author="Usuario" w:date="2017-12-28T00:07:00Z">
                    <w:rPr>
                      <w:noProof/>
                      <w:color w:val="FF0000"/>
                      <w:sz w:val="19"/>
                      <w:szCs w:val="19"/>
                      <w:highlight w:val="yellow"/>
                      <w:lang w:val="es-CO"/>
                    </w:rPr>
                  </w:rPrChange>
                </w:rPr>
                <w:t xml:space="preserve"> deberá demostrar su participación en calidad de Contratista de Consultoría </w:t>
              </w:r>
            </w:ins>
            <w:ins w:id="443" w:author="Usuario" w:date="2017-12-27T23:23:00Z">
              <w:r w:rsidRPr="00777D15">
                <w:rPr>
                  <w:noProof/>
                  <w:sz w:val="19"/>
                  <w:szCs w:val="19"/>
                  <w:lang w:val="es-CO"/>
                  <w:rPrChange w:id="444" w:author="Usuario" w:date="2017-12-28T00:07:00Z">
                    <w:rPr>
                      <w:noProof/>
                      <w:color w:val="FF0000"/>
                      <w:sz w:val="19"/>
                      <w:szCs w:val="19"/>
                      <w:highlight w:val="yellow"/>
                      <w:lang w:val="es-CO"/>
                    </w:rPr>
                  </w:rPrChange>
                </w:rPr>
                <w:t xml:space="preserve">con Entidad Pública </w:t>
              </w:r>
            </w:ins>
            <w:ins w:id="445" w:author="Usuario" w:date="2017-12-27T23:21:00Z">
              <w:r w:rsidRPr="00777D15">
                <w:rPr>
                  <w:noProof/>
                  <w:sz w:val="19"/>
                  <w:szCs w:val="19"/>
                  <w:lang w:val="es-CO"/>
                  <w:rPrChange w:id="446" w:author="Usuario" w:date="2017-12-28T00:07:00Z">
                    <w:rPr>
                      <w:noProof/>
                      <w:color w:val="FF0000"/>
                      <w:sz w:val="19"/>
                      <w:szCs w:val="19"/>
                      <w:highlight w:val="yellow"/>
                      <w:lang w:val="es-CO"/>
                    </w:rPr>
                  </w:rPrChange>
                </w:rPr>
                <w:t>de</w:t>
              </w:r>
            </w:ins>
            <w:ins w:id="447" w:author="Usuario" w:date="2017-12-27T23:15:00Z">
              <w:r w:rsidRPr="00777D15">
                <w:rPr>
                  <w:noProof/>
                  <w:sz w:val="19"/>
                  <w:szCs w:val="19"/>
                  <w:lang w:val="es-CO"/>
                  <w:rPrChange w:id="448" w:author="Usuario" w:date="2017-12-28T00:07:00Z">
                    <w:rPr>
                      <w:noProof/>
                      <w:color w:val="FF0000"/>
                      <w:sz w:val="19"/>
                      <w:szCs w:val="19"/>
                      <w:highlight w:val="yellow"/>
                      <w:lang w:val="es-CO"/>
                    </w:rPr>
                  </w:rPrChange>
                </w:rPr>
                <w:t xml:space="preserve"> por lo menos </w:t>
              </w:r>
            </w:ins>
            <w:ins w:id="449" w:author="Usuario" w:date="2017-12-27T23:20:00Z">
              <w:r w:rsidRPr="00777D15">
                <w:rPr>
                  <w:noProof/>
                  <w:sz w:val="19"/>
                  <w:szCs w:val="19"/>
                  <w:lang w:val="es-CO"/>
                  <w:rPrChange w:id="450" w:author="Usuario" w:date="2017-12-28T00:07:00Z">
                    <w:rPr>
                      <w:noProof/>
                      <w:color w:val="FF0000"/>
                      <w:sz w:val="19"/>
                      <w:szCs w:val="19"/>
                      <w:highlight w:val="yellow"/>
                      <w:lang w:val="es-CO"/>
                    </w:rPr>
                  </w:rPrChange>
                </w:rPr>
                <w:t>Seis</w:t>
              </w:r>
            </w:ins>
            <w:ins w:id="451" w:author="Usuario" w:date="2017-12-27T23:15:00Z">
              <w:r w:rsidRPr="00777D15">
                <w:rPr>
                  <w:noProof/>
                  <w:sz w:val="19"/>
                  <w:szCs w:val="19"/>
                  <w:lang w:val="es-CO"/>
                  <w:rPrChange w:id="452" w:author="Usuario" w:date="2017-12-28T00:07:00Z">
                    <w:rPr>
                      <w:noProof/>
                      <w:color w:val="FF0000"/>
                      <w:sz w:val="19"/>
                      <w:szCs w:val="19"/>
                      <w:highlight w:val="yellow"/>
                      <w:lang w:val="es-CO"/>
                    </w:rPr>
                  </w:rPrChange>
                </w:rPr>
                <w:t xml:space="preserve"> (</w:t>
              </w:r>
            </w:ins>
            <w:ins w:id="453" w:author="Usuario" w:date="2017-12-27T23:20:00Z">
              <w:r w:rsidRPr="00777D15">
                <w:rPr>
                  <w:noProof/>
                  <w:sz w:val="19"/>
                  <w:szCs w:val="19"/>
                  <w:lang w:val="es-CO"/>
                  <w:rPrChange w:id="454" w:author="Usuario" w:date="2017-12-28T00:07:00Z">
                    <w:rPr>
                      <w:noProof/>
                      <w:color w:val="FF0000"/>
                      <w:sz w:val="19"/>
                      <w:szCs w:val="19"/>
                      <w:highlight w:val="yellow"/>
                      <w:lang w:val="es-CO"/>
                    </w:rPr>
                  </w:rPrChange>
                </w:rPr>
                <w:t>6</w:t>
              </w:r>
            </w:ins>
            <w:ins w:id="455" w:author="Usuario" w:date="2017-12-27T23:15:00Z">
              <w:r w:rsidRPr="00777D15">
                <w:rPr>
                  <w:noProof/>
                  <w:sz w:val="19"/>
                  <w:szCs w:val="19"/>
                  <w:lang w:val="es-CO"/>
                  <w:rPrChange w:id="456" w:author="Usuario" w:date="2017-12-28T00:07:00Z">
                    <w:rPr>
                      <w:noProof/>
                      <w:color w:val="FF0000"/>
                      <w:sz w:val="19"/>
                      <w:szCs w:val="19"/>
                      <w:highlight w:val="yellow"/>
                      <w:lang w:val="es-CO"/>
                    </w:rPr>
                  </w:rPrChange>
                </w:rPr>
                <w:t xml:space="preserve">) </w:t>
              </w:r>
            </w:ins>
            <w:ins w:id="457" w:author="Usuario" w:date="2017-12-27T23:14:00Z">
              <w:r w:rsidRPr="00777D15">
                <w:rPr>
                  <w:noProof/>
                  <w:sz w:val="19"/>
                  <w:szCs w:val="19"/>
                  <w:lang w:val="es-CO"/>
                  <w:rPrChange w:id="458" w:author="Usuario" w:date="2017-12-28T00:07:00Z">
                    <w:rPr>
                      <w:noProof/>
                      <w:color w:val="FF0000"/>
                      <w:sz w:val="19"/>
                      <w:szCs w:val="19"/>
                      <w:highlight w:val="yellow"/>
                      <w:lang w:val="es-CO"/>
                    </w:rPr>
                  </w:rPrChange>
                </w:rPr>
                <w:t xml:space="preserve">Proyectos de Estudios </w:t>
              </w:r>
            </w:ins>
            <w:ins w:id="459" w:author="Usuario" w:date="2017-12-27T23:16:00Z">
              <w:r w:rsidRPr="00777D15">
                <w:rPr>
                  <w:noProof/>
                  <w:sz w:val="19"/>
                  <w:szCs w:val="19"/>
                  <w:lang w:val="es-CO"/>
                  <w:rPrChange w:id="460" w:author="Usuario" w:date="2017-12-28T00:07:00Z">
                    <w:rPr>
                      <w:noProof/>
                      <w:color w:val="FF0000"/>
                      <w:sz w:val="19"/>
                      <w:szCs w:val="19"/>
                      <w:highlight w:val="yellow"/>
                      <w:lang w:val="es-CO"/>
                    </w:rPr>
                  </w:rPrChange>
                </w:rPr>
                <w:t xml:space="preserve">Técnicos para el diseño y construcción de </w:t>
              </w:r>
            </w:ins>
            <w:ins w:id="461" w:author="Usuario" w:date="2017-12-27T23:17:00Z">
              <w:r w:rsidRPr="00777D15">
                <w:rPr>
                  <w:noProof/>
                  <w:sz w:val="19"/>
                  <w:szCs w:val="19"/>
                  <w:lang w:val="es-CO"/>
                  <w:rPrChange w:id="462" w:author="Usuario" w:date="2017-12-28T00:07:00Z">
                    <w:rPr>
                      <w:noProof/>
                      <w:color w:val="FF0000"/>
                      <w:sz w:val="19"/>
                      <w:szCs w:val="19"/>
                      <w:highlight w:val="yellow"/>
                      <w:lang w:val="es-CO"/>
                    </w:rPr>
                  </w:rPrChange>
                </w:rPr>
                <w:t>p</w:t>
              </w:r>
            </w:ins>
            <w:ins w:id="463" w:author="Usuario" w:date="2017-12-27T23:16:00Z">
              <w:r w:rsidRPr="00777D15">
                <w:rPr>
                  <w:noProof/>
                  <w:sz w:val="19"/>
                  <w:szCs w:val="19"/>
                  <w:lang w:val="es-CO"/>
                  <w:rPrChange w:id="464" w:author="Usuario" w:date="2017-12-28T00:07:00Z">
                    <w:rPr>
                      <w:noProof/>
                      <w:color w:val="FF0000"/>
                      <w:sz w:val="19"/>
                      <w:szCs w:val="19"/>
                      <w:highlight w:val="yellow"/>
                      <w:lang w:val="es-CO"/>
                    </w:rPr>
                  </w:rPrChange>
                </w:rPr>
                <w:t>olideportivos</w:t>
              </w:r>
            </w:ins>
            <w:ins w:id="465" w:author="Usuario" w:date="2017-12-27T23:21:00Z">
              <w:r w:rsidRPr="00777D15">
                <w:rPr>
                  <w:noProof/>
                  <w:sz w:val="19"/>
                  <w:szCs w:val="19"/>
                  <w:lang w:val="es-CO"/>
                  <w:rPrChange w:id="466" w:author="Usuario" w:date="2017-12-28T00:07:00Z">
                    <w:rPr>
                      <w:noProof/>
                      <w:color w:val="FF0000"/>
                      <w:sz w:val="19"/>
                      <w:szCs w:val="19"/>
                      <w:highlight w:val="yellow"/>
                      <w:lang w:val="es-CO"/>
                    </w:rPr>
                  </w:rPrChange>
                </w:rPr>
                <w:t xml:space="preserve">, los cuales </w:t>
              </w:r>
            </w:ins>
            <w:ins w:id="467" w:author="Usuario" w:date="2017-12-27T23:22:00Z">
              <w:r w:rsidRPr="00777D15">
                <w:rPr>
                  <w:noProof/>
                  <w:sz w:val="19"/>
                  <w:szCs w:val="19"/>
                  <w:lang w:val="es-CO"/>
                  <w:rPrChange w:id="468" w:author="Usuario" w:date="2017-12-28T00:07:00Z">
                    <w:rPr>
                      <w:noProof/>
                      <w:color w:val="FF0000"/>
                      <w:sz w:val="19"/>
                      <w:szCs w:val="19"/>
                      <w:highlight w:val="yellow"/>
                      <w:lang w:val="es-CO"/>
                    </w:rPr>
                  </w:rPrChange>
                </w:rPr>
                <w:t>se certificarán</w:t>
              </w:r>
            </w:ins>
            <w:ins w:id="469" w:author="Usuario" w:date="2017-12-27T23:21:00Z">
              <w:r w:rsidRPr="00777D15">
                <w:rPr>
                  <w:noProof/>
                  <w:sz w:val="19"/>
                  <w:szCs w:val="19"/>
                  <w:lang w:val="es-CO"/>
                  <w:rPrChange w:id="470" w:author="Usuario" w:date="2017-12-28T00:07:00Z">
                    <w:rPr>
                      <w:noProof/>
                      <w:color w:val="FF0000"/>
                      <w:sz w:val="19"/>
                      <w:szCs w:val="19"/>
                      <w:highlight w:val="yellow"/>
                      <w:lang w:val="es-CO"/>
                    </w:rPr>
                  </w:rPrChange>
                </w:rPr>
                <w:t xml:space="preserve"> mediante la presentación </w:t>
              </w:r>
            </w:ins>
            <w:ins w:id="471" w:author="Usuario" w:date="2017-12-28T16:16:00Z">
              <w:r w:rsidR="00772517">
                <w:rPr>
                  <w:noProof/>
                  <w:sz w:val="19"/>
                  <w:szCs w:val="19"/>
                  <w:lang w:val="es-CO"/>
                </w:rPr>
                <w:t xml:space="preserve">de </w:t>
              </w:r>
            </w:ins>
            <w:ins w:id="472" w:author="Usuario" w:date="2017-12-27T23:21:00Z">
              <w:r w:rsidRPr="00777D15">
                <w:rPr>
                  <w:noProof/>
                  <w:sz w:val="19"/>
                  <w:szCs w:val="19"/>
                  <w:lang w:val="es-CO"/>
                  <w:rPrChange w:id="473" w:author="Usuario" w:date="2017-12-28T00:07:00Z">
                    <w:rPr>
                      <w:noProof/>
                      <w:color w:val="FF0000"/>
                      <w:sz w:val="19"/>
                      <w:szCs w:val="19"/>
                      <w:highlight w:val="yellow"/>
                      <w:lang w:val="es-CO"/>
                    </w:rPr>
                  </w:rPrChange>
                </w:rPr>
                <w:t>su respectiva acta de liquidación.</w:t>
              </w:r>
            </w:ins>
          </w:p>
        </w:tc>
      </w:tr>
      <w:tr w:rsidR="00777D15" w:rsidRPr="00777D15" w14:paraId="7270F655" w14:textId="77777777" w:rsidTr="00C13798">
        <w:trPr>
          <w:trHeight w:hRule="exact" w:val="3395"/>
          <w:trPrChange w:id="474" w:author="Usuario" w:date="2017-12-28T00:11:00Z">
            <w:trPr>
              <w:trHeight w:hRule="exact" w:val="2969"/>
            </w:trPr>
          </w:trPrChange>
        </w:trPr>
        <w:tc>
          <w:tcPr>
            <w:tcW w:w="1709" w:type="dxa"/>
            <w:tcPrChange w:id="475" w:author="Usuario" w:date="2017-12-28T00:11:00Z">
              <w:tcPr>
                <w:tcW w:w="1709" w:type="dxa"/>
              </w:tcPr>
            </w:tcPrChange>
          </w:tcPr>
          <w:p w14:paraId="54166D5B" w14:textId="6CD96382" w:rsidR="00777D15" w:rsidRPr="00777D15" w:rsidRDefault="00777D15" w:rsidP="00777D15">
            <w:pPr>
              <w:pStyle w:val="TableParagraph"/>
              <w:tabs>
                <w:tab w:val="left" w:pos="1955"/>
              </w:tabs>
              <w:rPr>
                <w:noProof/>
                <w:sz w:val="16"/>
                <w:szCs w:val="16"/>
                <w:lang w:val="es-CO"/>
              </w:rPr>
            </w:pPr>
            <w:r w:rsidRPr="00777D15">
              <w:rPr>
                <w:noProof/>
                <w:sz w:val="16"/>
                <w:szCs w:val="16"/>
                <w:lang w:val="es-CO"/>
              </w:rPr>
              <w:t xml:space="preserve">INGENIERO CIVIL </w:t>
            </w:r>
            <w:ins w:id="476" w:author="Usuario" w:date="2017-12-27T23:52:00Z">
              <w:r w:rsidRPr="00777D15">
                <w:rPr>
                  <w:noProof/>
                  <w:sz w:val="16"/>
                  <w:szCs w:val="16"/>
                  <w:lang w:val="es-CO"/>
                </w:rPr>
                <w:t xml:space="preserve">Y AMBIENTAL </w:t>
              </w:r>
            </w:ins>
            <w:del w:id="477" w:author="Usuario" w:date="2017-12-27T23:52:00Z">
              <w:r w:rsidRPr="00777D15" w:rsidDel="00EA392B">
                <w:rPr>
                  <w:noProof/>
                  <w:sz w:val="16"/>
                  <w:szCs w:val="16"/>
                  <w:lang w:val="es-CO"/>
                </w:rPr>
                <w:delText>E</w:delText>
              </w:r>
            </w:del>
            <w:ins w:id="478" w:author="Usuario" w:date="2017-12-27T23:52:00Z">
              <w:r w:rsidRPr="00777D15">
                <w:rPr>
                  <w:noProof/>
                  <w:sz w:val="16"/>
                  <w:szCs w:val="16"/>
                  <w:lang w:val="es-CO"/>
                </w:rPr>
                <w:t>E</w:t>
              </w:r>
            </w:ins>
            <w:r w:rsidRPr="00777D15">
              <w:rPr>
                <w:noProof/>
                <w:sz w:val="16"/>
                <w:szCs w:val="16"/>
                <w:lang w:val="es-CO"/>
              </w:rPr>
              <w:t>SPECIALISTA EN GEOTECNIA</w:t>
            </w:r>
            <w:ins w:id="479" w:author="Usuario" w:date="2017-12-27T15:01:00Z">
              <w:r w:rsidRPr="00777D15">
                <w:rPr>
                  <w:noProof/>
                  <w:sz w:val="16"/>
                  <w:szCs w:val="16"/>
                  <w:lang w:val="es-CO"/>
                </w:rPr>
                <w:t xml:space="preserve"> </w:t>
              </w:r>
            </w:ins>
          </w:p>
          <w:p w14:paraId="7B6E0DBA" w14:textId="77777777" w:rsidR="00777D15" w:rsidRPr="00777D15" w:rsidRDefault="00777D15" w:rsidP="00777D15">
            <w:pPr>
              <w:pStyle w:val="TableParagraph"/>
              <w:tabs>
                <w:tab w:val="left" w:pos="1955"/>
              </w:tabs>
              <w:ind w:left="567"/>
              <w:rPr>
                <w:noProof/>
                <w:sz w:val="16"/>
                <w:szCs w:val="16"/>
                <w:lang w:val="es-CO"/>
              </w:rPr>
            </w:pPr>
          </w:p>
        </w:tc>
        <w:tc>
          <w:tcPr>
            <w:tcW w:w="993" w:type="dxa"/>
            <w:tcPrChange w:id="480" w:author="Usuario" w:date="2017-12-28T00:11:00Z">
              <w:tcPr>
                <w:tcW w:w="993" w:type="dxa"/>
              </w:tcPr>
            </w:tcPrChange>
          </w:tcPr>
          <w:p w14:paraId="48119853" w14:textId="77777777" w:rsidR="00777D15" w:rsidRPr="00777D15" w:rsidRDefault="00777D15" w:rsidP="00777D15">
            <w:pPr>
              <w:pStyle w:val="TableParagraph"/>
              <w:spacing w:before="9"/>
              <w:ind w:left="567"/>
              <w:rPr>
                <w:noProof/>
                <w:sz w:val="19"/>
                <w:szCs w:val="19"/>
                <w:lang w:val="es-CO"/>
              </w:rPr>
            </w:pPr>
            <w:r w:rsidRPr="00777D15">
              <w:rPr>
                <w:noProof/>
                <w:w w:val="99"/>
                <w:sz w:val="19"/>
                <w:szCs w:val="19"/>
                <w:lang w:val="es-CO"/>
              </w:rPr>
              <w:t>1</w:t>
            </w:r>
          </w:p>
        </w:tc>
        <w:tc>
          <w:tcPr>
            <w:tcW w:w="1259" w:type="dxa"/>
            <w:tcPrChange w:id="481" w:author="Usuario" w:date="2017-12-28T00:11:00Z">
              <w:tcPr>
                <w:tcW w:w="1259" w:type="dxa"/>
              </w:tcPr>
            </w:tcPrChange>
          </w:tcPr>
          <w:p w14:paraId="660D7673" w14:textId="20E69C2E" w:rsidR="00777D15" w:rsidRPr="00777D15" w:rsidRDefault="00777D15" w:rsidP="00777D15">
            <w:pPr>
              <w:pStyle w:val="TableParagraph"/>
              <w:ind w:left="567"/>
              <w:rPr>
                <w:noProof/>
                <w:sz w:val="19"/>
                <w:szCs w:val="19"/>
                <w:lang w:val="es-CO"/>
              </w:rPr>
            </w:pPr>
            <w:ins w:id="482" w:author="Usuario" w:date="2017-12-27T23:50:00Z">
              <w:r w:rsidRPr="00777D15">
                <w:rPr>
                  <w:noProof/>
                  <w:sz w:val="19"/>
                  <w:szCs w:val="19"/>
                  <w:lang w:val="es-CO"/>
                </w:rPr>
                <w:t>30%</w:t>
              </w:r>
            </w:ins>
          </w:p>
        </w:tc>
        <w:tc>
          <w:tcPr>
            <w:tcW w:w="1150" w:type="dxa"/>
            <w:tcPrChange w:id="483" w:author="Usuario" w:date="2017-12-28T00:11:00Z">
              <w:tcPr>
                <w:tcW w:w="1150" w:type="dxa"/>
              </w:tcPr>
            </w:tcPrChange>
          </w:tcPr>
          <w:p w14:paraId="01DD5741" w14:textId="118AFE9A" w:rsidR="00777D15" w:rsidRPr="00777D15" w:rsidDel="00EA392B" w:rsidRDefault="00777D15" w:rsidP="00777D15">
            <w:pPr>
              <w:pStyle w:val="TableParagraph"/>
              <w:spacing w:before="9"/>
              <w:rPr>
                <w:ins w:id="484" w:author="Usuario" w:date="2017-12-28T00:08:00Z"/>
                <w:noProof/>
                <w:w w:val="99"/>
                <w:sz w:val="19"/>
                <w:szCs w:val="19"/>
                <w:lang w:val="es-CO"/>
              </w:rPr>
            </w:pPr>
            <w:ins w:id="485" w:author="Usuario" w:date="2017-12-28T00:08:00Z">
              <w:r w:rsidRPr="005944B4">
                <w:rPr>
                  <w:noProof/>
                  <w:w w:val="99"/>
                  <w:sz w:val="19"/>
                  <w:szCs w:val="19"/>
                  <w:lang w:val="es-CO"/>
                </w:rPr>
                <w:t>6 AÑOS</w:t>
              </w:r>
            </w:ins>
          </w:p>
        </w:tc>
        <w:tc>
          <w:tcPr>
            <w:tcW w:w="1150" w:type="dxa"/>
            <w:tcPrChange w:id="486" w:author="Usuario" w:date="2017-12-28T00:11:00Z">
              <w:tcPr>
                <w:tcW w:w="1150" w:type="dxa"/>
              </w:tcPr>
            </w:tcPrChange>
          </w:tcPr>
          <w:p w14:paraId="2D8612DD" w14:textId="0DE8E2AE" w:rsidR="00777D15" w:rsidRPr="00777D15" w:rsidRDefault="00C13798" w:rsidP="00777D15">
            <w:pPr>
              <w:pStyle w:val="TableParagraph"/>
              <w:spacing w:before="9"/>
              <w:rPr>
                <w:noProof/>
                <w:sz w:val="19"/>
                <w:szCs w:val="19"/>
                <w:lang w:val="es-CO"/>
              </w:rPr>
            </w:pPr>
            <w:ins w:id="487" w:author="Usuario" w:date="2017-12-28T00:09:00Z">
              <w:r>
                <w:rPr>
                  <w:noProof/>
                  <w:w w:val="99"/>
                  <w:sz w:val="19"/>
                  <w:szCs w:val="19"/>
                  <w:lang w:val="es-CO"/>
                </w:rPr>
                <w:t>100</w:t>
              </w:r>
            </w:ins>
            <w:del w:id="488" w:author="Usuario" w:date="2017-12-27T23:50:00Z">
              <w:r w:rsidR="00777D15" w:rsidRPr="00777D15" w:rsidDel="00EA392B">
                <w:rPr>
                  <w:noProof/>
                  <w:w w:val="99"/>
                  <w:sz w:val="19"/>
                  <w:szCs w:val="19"/>
                  <w:lang w:val="es-CO"/>
                </w:rPr>
                <w:delText xml:space="preserve">15 </w:delText>
              </w:r>
            </w:del>
            <w:del w:id="489" w:author="Usuario" w:date="2017-12-28T00:09:00Z">
              <w:r w:rsidR="00777D15" w:rsidRPr="00777D15" w:rsidDel="00C13798">
                <w:rPr>
                  <w:noProof/>
                  <w:w w:val="99"/>
                  <w:sz w:val="19"/>
                  <w:szCs w:val="19"/>
                  <w:lang w:val="es-CO"/>
                </w:rPr>
                <w:delText>AÑOS</w:delText>
              </w:r>
            </w:del>
          </w:p>
        </w:tc>
        <w:tc>
          <w:tcPr>
            <w:tcW w:w="3512" w:type="dxa"/>
            <w:gridSpan w:val="2"/>
            <w:tcPrChange w:id="490" w:author="Usuario" w:date="2017-12-28T00:11:00Z">
              <w:tcPr>
                <w:tcW w:w="3512" w:type="dxa"/>
                <w:gridSpan w:val="2"/>
              </w:tcPr>
            </w:tcPrChange>
          </w:tcPr>
          <w:p w14:paraId="4D8302E2" w14:textId="77777777" w:rsidR="00777D15" w:rsidRPr="00777D15" w:rsidRDefault="00777D15">
            <w:pPr>
              <w:pStyle w:val="TableParagraph"/>
              <w:rPr>
                <w:ins w:id="491" w:author="Usuario" w:date="2017-12-27T23:45:00Z"/>
                <w:noProof/>
                <w:sz w:val="19"/>
                <w:szCs w:val="19"/>
                <w:lang w:val="es-CO"/>
              </w:rPr>
            </w:pPr>
            <w:ins w:id="492" w:author="Usuario" w:date="2017-12-27T23:38:00Z">
              <w:r w:rsidRPr="00777D15">
                <w:rPr>
                  <w:noProof/>
                  <w:sz w:val="19"/>
                  <w:szCs w:val="19"/>
                  <w:lang w:val="es-CO"/>
                </w:rPr>
                <w:t xml:space="preserve">Haber desempeñado el cargo de Ingeniero Especialista en Geotécnia para la </w:t>
              </w:r>
            </w:ins>
            <w:ins w:id="493" w:author="Usuario" w:date="2017-12-27T23:39:00Z">
              <w:r w:rsidRPr="00777D15">
                <w:rPr>
                  <w:noProof/>
                  <w:sz w:val="19"/>
                  <w:szCs w:val="19"/>
                  <w:lang w:val="es-CO"/>
                </w:rPr>
                <w:t>Elaboración de Estudios de Suelos con pro</w:t>
              </w:r>
            </w:ins>
            <w:ins w:id="494" w:author="Usuario" w:date="2017-12-27T23:41:00Z">
              <w:r w:rsidRPr="00777D15">
                <w:rPr>
                  <w:noProof/>
                  <w:sz w:val="19"/>
                  <w:szCs w:val="19"/>
                  <w:lang w:val="es-CO"/>
                </w:rPr>
                <w:t>p</w:t>
              </w:r>
            </w:ins>
            <w:ins w:id="495" w:author="Usuario" w:date="2017-12-27T23:40:00Z">
              <w:r w:rsidRPr="00777D15">
                <w:rPr>
                  <w:noProof/>
                  <w:sz w:val="19"/>
                  <w:szCs w:val="19"/>
                  <w:lang w:val="es-CO"/>
                </w:rPr>
                <w:t xml:space="preserve">ósios de ingeniería para </w:t>
              </w:r>
            </w:ins>
            <w:ins w:id="496" w:author="Usuario" w:date="2017-12-27T23:38:00Z">
              <w:r w:rsidRPr="00777D15">
                <w:rPr>
                  <w:noProof/>
                  <w:sz w:val="19"/>
                  <w:szCs w:val="19"/>
                  <w:lang w:val="es-CO"/>
                </w:rPr>
                <w:t xml:space="preserve">al menos </w:t>
              </w:r>
            </w:ins>
            <w:ins w:id="497" w:author="Usuario" w:date="2017-12-27T23:42:00Z">
              <w:r w:rsidRPr="00777D15">
                <w:rPr>
                  <w:noProof/>
                  <w:sz w:val="19"/>
                  <w:szCs w:val="19"/>
                  <w:lang w:val="es-CO"/>
                </w:rPr>
                <w:t>Seis</w:t>
              </w:r>
            </w:ins>
            <w:ins w:id="498" w:author="Usuario" w:date="2017-12-27T23:38:00Z">
              <w:r w:rsidRPr="00777D15">
                <w:rPr>
                  <w:noProof/>
                  <w:sz w:val="19"/>
                  <w:szCs w:val="19"/>
                  <w:lang w:val="es-CO"/>
                </w:rPr>
                <w:t xml:space="preserve"> (</w:t>
              </w:r>
            </w:ins>
            <w:ins w:id="499" w:author="Usuario" w:date="2017-12-27T23:42:00Z">
              <w:r w:rsidRPr="00777D15">
                <w:rPr>
                  <w:noProof/>
                  <w:sz w:val="19"/>
                  <w:szCs w:val="19"/>
                  <w:lang w:val="es-CO"/>
                </w:rPr>
                <w:t>6</w:t>
              </w:r>
            </w:ins>
            <w:ins w:id="500" w:author="Usuario" w:date="2017-12-27T23:38:00Z">
              <w:r w:rsidRPr="00777D15">
                <w:rPr>
                  <w:noProof/>
                  <w:sz w:val="19"/>
                  <w:szCs w:val="19"/>
                  <w:lang w:val="es-CO"/>
                </w:rPr>
                <w:t>) Polideportivos, situaci</w:t>
              </w:r>
            </w:ins>
            <w:ins w:id="501" w:author="Usuario" w:date="2017-12-27T23:40:00Z">
              <w:r w:rsidRPr="00777D15">
                <w:rPr>
                  <w:noProof/>
                  <w:sz w:val="19"/>
                  <w:szCs w:val="19"/>
                  <w:lang w:val="es-CO"/>
                </w:rPr>
                <w:t>ón que deberá acreditarse mediante</w:t>
              </w:r>
            </w:ins>
            <w:ins w:id="502" w:author="Usuario" w:date="2017-12-27T23:38:00Z">
              <w:r w:rsidRPr="00777D15">
                <w:rPr>
                  <w:noProof/>
                  <w:sz w:val="19"/>
                  <w:szCs w:val="19"/>
                  <w:lang w:val="es-CO"/>
                </w:rPr>
                <w:t xml:space="preserve"> la respectiva certificación.</w:t>
              </w:r>
            </w:ins>
          </w:p>
          <w:p w14:paraId="0B8E7025" w14:textId="6895C95E" w:rsidR="00777D15" w:rsidRPr="00777D15" w:rsidRDefault="00777D15">
            <w:pPr>
              <w:pStyle w:val="TableParagraph"/>
              <w:rPr>
                <w:noProof/>
                <w:sz w:val="19"/>
                <w:szCs w:val="19"/>
                <w:highlight w:val="yellow"/>
                <w:lang w:val="es-CO"/>
                <w:rPrChange w:id="503" w:author="Usuario" w:date="2017-12-28T00:07:00Z">
                  <w:rPr>
                    <w:noProof/>
                    <w:sz w:val="19"/>
                    <w:szCs w:val="19"/>
                    <w:lang w:val="es-CO"/>
                  </w:rPr>
                </w:rPrChange>
              </w:rPr>
            </w:pPr>
            <w:ins w:id="504" w:author="Usuario" w:date="2017-12-27T23:45:00Z">
              <w:r w:rsidRPr="00777D15">
                <w:rPr>
                  <w:noProof/>
                  <w:sz w:val="19"/>
                  <w:szCs w:val="19"/>
                  <w:lang w:val="es-CO"/>
                </w:rPr>
                <w:t>Así mismo, deber</w:t>
              </w:r>
            </w:ins>
            <w:ins w:id="505" w:author="Usuario" w:date="2017-12-27T23:46:00Z">
              <w:r w:rsidRPr="00777D15">
                <w:rPr>
                  <w:noProof/>
                  <w:sz w:val="19"/>
                  <w:szCs w:val="19"/>
                  <w:lang w:val="es-CO"/>
                </w:rPr>
                <w:t>á demostrar su participación en calidad de Contratista de Obra con Entidad Pública de por lo menos Un (1) proyecto de Construcción, Remodelación, Adecuación y/o Mejoramiento de polideportivo, lo cual se certificar</w:t>
              </w:r>
            </w:ins>
            <w:ins w:id="506" w:author="Usuario" w:date="2017-12-27T23:47:00Z">
              <w:r w:rsidRPr="00777D15">
                <w:rPr>
                  <w:noProof/>
                  <w:sz w:val="19"/>
                  <w:szCs w:val="19"/>
                  <w:lang w:val="es-CO"/>
                </w:rPr>
                <w:t>á mediante la presentación de su respectiva acta de liquidación.</w:t>
              </w:r>
            </w:ins>
            <w:del w:id="507" w:author="Usuario" w:date="2017-12-27T23:38:00Z">
              <w:r w:rsidRPr="00777D15" w:rsidDel="0022520F">
                <w:rPr>
                  <w:noProof/>
                  <w:sz w:val="19"/>
                  <w:szCs w:val="19"/>
                  <w:highlight w:val="yellow"/>
                  <w:lang w:val="es-CO"/>
                  <w:rPrChange w:id="508" w:author="Usuario" w:date="2017-12-28T00:07:00Z">
                    <w:rPr>
                      <w:noProof/>
                      <w:sz w:val="19"/>
                      <w:szCs w:val="19"/>
                      <w:lang w:val="es-CO"/>
                    </w:rPr>
                  </w:rPrChange>
                </w:rPr>
                <w:delText xml:space="preserve">Certificacion </w:delText>
              </w:r>
            </w:del>
            <w:del w:id="509" w:author="Usuario" w:date="2017-12-27T22:30:00Z">
              <w:r w:rsidRPr="00777D15" w:rsidDel="009740FF">
                <w:rPr>
                  <w:noProof/>
                  <w:sz w:val="19"/>
                  <w:szCs w:val="19"/>
                  <w:highlight w:val="yellow"/>
                  <w:lang w:val="es-CO"/>
                  <w:rPrChange w:id="510" w:author="Usuario" w:date="2017-12-28T00:07:00Z">
                    <w:rPr>
                      <w:noProof/>
                      <w:sz w:val="19"/>
                      <w:szCs w:val="19"/>
                      <w:lang w:val="es-CO"/>
                    </w:rPr>
                  </w:rPrChange>
                </w:rPr>
                <w:delText xml:space="preserve"> </w:delText>
              </w:r>
            </w:del>
            <w:del w:id="511" w:author="Usuario" w:date="2017-12-27T23:38:00Z">
              <w:r w:rsidRPr="00777D15" w:rsidDel="0022520F">
                <w:rPr>
                  <w:noProof/>
                  <w:sz w:val="19"/>
                  <w:szCs w:val="19"/>
                  <w:highlight w:val="yellow"/>
                  <w:lang w:val="es-CO"/>
                  <w:rPrChange w:id="512" w:author="Usuario" w:date="2017-12-28T00:07:00Z">
                    <w:rPr>
                      <w:noProof/>
                      <w:sz w:val="19"/>
                      <w:szCs w:val="19"/>
                      <w:lang w:val="es-CO"/>
                    </w:rPr>
                  </w:rPrChange>
                </w:rPr>
                <w:delText xml:space="preserve">en dos (2) contratos de consultoria como profesional especialista en el área de geotecnia </w:delText>
              </w:r>
            </w:del>
          </w:p>
        </w:tc>
      </w:tr>
      <w:tr w:rsidR="00777D15" w:rsidRPr="00777D15" w:rsidDel="00FD619B" w14:paraId="31E9FA30" w14:textId="052279A5" w:rsidTr="00385FA8">
        <w:trPr>
          <w:gridAfter w:val="1"/>
          <w:wAfter w:w="1150" w:type="dxa"/>
          <w:trHeight w:hRule="exact" w:val="1424"/>
          <w:del w:id="513" w:author="Usuario" w:date="2018-01-03T15:50:00Z"/>
        </w:trPr>
        <w:tc>
          <w:tcPr>
            <w:tcW w:w="1709" w:type="dxa"/>
          </w:tcPr>
          <w:p w14:paraId="70E91CA8" w14:textId="0EF36C84" w:rsidR="00777D15" w:rsidRPr="00777D15" w:rsidDel="00FD619B" w:rsidRDefault="00777D15" w:rsidP="00777D15">
            <w:pPr>
              <w:pStyle w:val="TableParagraph"/>
              <w:tabs>
                <w:tab w:val="left" w:pos="1955"/>
              </w:tabs>
              <w:rPr>
                <w:del w:id="514" w:author="Usuario" w:date="2018-01-03T15:50:00Z"/>
                <w:b/>
                <w:i/>
                <w:noProof/>
                <w:sz w:val="16"/>
                <w:szCs w:val="16"/>
                <w:lang w:val="es-CO"/>
              </w:rPr>
            </w:pPr>
            <w:del w:id="515" w:author="Usuario" w:date="2018-01-03T15:50:00Z">
              <w:r w:rsidRPr="00777D15" w:rsidDel="00FD619B">
                <w:rPr>
                  <w:noProof/>
                  <w:sz w:val="16"/>
                  <w:szCs w:val="16"/>
                  <w:lang w:val="es-CO"/>
                </w:rPr>
                <w:delText>INGENIERO CIVIL ESPECIALISTA EN ESTRUCTURAS</w:delText>
              </w:r>
            </w:del>
          </w:p>
        </w:tc>
        <w:tc>
          <w:tcPr>
            <w:tcW w:w="993" w:type="dxa"/>
          </w:tcPr>
          <w:p w14:paraId="39FD41C8" w14:textId="2B96ADEA" w:rsidR="00777D15" w:rsidRPr="00777D15" w:rsidDel="00FD619B" w:rsidRDefault="00777D15" w:rsidP="00777D15">
            <w:pPr>
              <w:pStyle w:val="TableParagraph"/>
              <w:spacing w:before="9"/>
              <w:ind w:left="567"/>
              <w:rPr>
                <w:del w:id="516" w:author="Usuario" w:date="2018-01-03T15:50:00Z"/>
                <w:noProof/>
                <w:w w:val="99"/>
                <w:sz w:val="19"/>
                <w:szCs w:val="19"/>
                <w:lang w:val="es-CO"/>
              </w:rPr>
            </w:pPr>
            <w:del w:id="517" w:author="Usuario" w:date="2017-12-27T16:22:00Z">
              <w:r w:rsidRPr="00777D15" w:rsidDel="00A67B71">
                <w:rPr>
                  <w:noProof/>
                  <w:w w:val="99"/>
                  <w:sz w:val="19"/>
                  <w:szCs w:val="19"/>
                  <w:lang w:val="es-CO"/>
                </w:rPr>
                <w:delText>1</w:delText>
              </w:r>
            </w:del>
          </w:p>
        </w:tc>
        <w:tc>
          <w:tcPr>
            <w:tcW w:w="1259" w:type="dxa"/>
          </w:tcPr>
          <w:p w14:paraId="43D16CF3" w14:textId="4E9AB90E" w:rsidR="00777D15" w:rsidRPr="00777D15" w:rsidDel="00FD619B" w:rsidRDefault="00777D15" w:rsidP="00777D15">
            <w:pPr>
              <w:pStyle w:val="TableParagraph"/>
              <w:ind w:left="567"/>
              <w:rPr>
                <w:del w:id="518" w:author="Usuario" w:date="2018-01-03T15:50:00Z"/>
                <w:noProof/>
                <w:sz w:val="19"/>
                <w:szCs w:val="19"/>
                <w:lang w:val="es-CO"/>
              </w:rPr>
            </w:pPr>
          </w:p>
        </w:tc>
        <w:tc>
          <w:tcPr>
            <w:tcW w:w="1150" w:type="dxa"/>
          </w:tcPr>
          <w:p w14:paraId="544D7134" w14:textId="20BA4021" w:rsidR="00777D15" w:rsidRPr="00D00623" w:rsidDel="00FD619B" w:rsidRDefault="00777D15" w:rsidP="00777D15">
            <w:pPr>
              <w:pStyle w:val="TableParagraph"/>
              <w:spacing w:before="9"/>
              <w:rPr>
                <w:del w:id="519" w:author="Usuario" w:date="2018-01-03T15:50:00Z"/>
                <w:noProof/>
                <w:w w:val="99"/>
                <w:sz w:val="19"/>
                <w:szCs w:val="19"/>
                <w:highlight w:val="yellow"/>
                <w:lang w:val="es-CO"/>
                <w:rPrChange w:id="520" w:author="Usuario" w:date="2017-12-28T16:17:00Z">
                  <w:rPr>
                    <w:del w:id="521" w:author="Usuario" w:date="2018-01-03T15:50:00Z"/>
                    <w:noProof/>
                    <w:w w:val="99"/>
                    <w:sz w:val="19"/>
                    <w:szCs w:val="19"/>
                    <w:lang w:val="es-CO"/>
                  </w:rPr>
                </w:rPrChange>
              </w:rPr>
            </w:pPr>
            <w:del w:id="522" w:author="Usuario" w:date="2017-12-27T15:01:00Z">
              <w:r w:rsidRPr="00D00623" w:rsidDel="00B67701">
                <w:rPr>
                  <w:noProof/>
                  <w:w w:val="99"/>
                  <w:sz w:val="19"/>
                  <w:szCs w:val="19"/>
                  <w:highlight w:val="yellow"/>
                  <w:lang w:val="es-CO"/>
                  <w:rPrChange w:id="523" w:author="Usuario" w:date="2017-12-28T16:17:00Z">
                    <w:rPr>
                      <w:noProof/>
                      <w:w w:val="99"/>
                      <w:sz w:val="19"/>
                      <w:szCs w:val="19"/>
                      <w:lang w:val="es-CO"/>
                    </w:rPr>
                  </w:rPrChange>
                </w:rPr>
                <w:delText xml:space="preserve">15 </w:delText>
              </w:r>
            </w:del>
            <w:del w:id="524" w:author="Usuario" w:date="2017-12-27T16:22:00Z">
              <w:r w:rsidRPr="00D00623" w:rsidDel="00A67B71">
                <w:rPr>
                  <w:noProof/>
                  <w:w w:val="99"/>
                  <w:sz w:val="19"/>
                  <w:szCs w:val="19"/>
                  <w:highlight w:val="yellow"/>
                  <w:lang w:val="es-CO"/>
                  <w:rPrChange w:id="525" w:author="Usuario" w:date="2017-12-28T16:17:00Z">
                    <w:rPr>
                      <w:noProof/>
                      <w:w w:val="99"/>
                      <w:sz w:val="19"/>
                      <w:szCs w:val="19"/>
                      <w:lang w:val="es-CO"/>
                    </w:rPr>
                  </w:rPrChange>
                </w:rPr>
                <w:delText>AÑOS</w:delText>
              </w:r>
            </w:del>
          </w:p>
        </w:tc>
        <w:tc>
          <w:tcPr>
            <w:tcW w:w="3512" w:type="dxa"/>
            <w:gridSpan w:val="2"/>
          </w:tcPr>
          <w:p w14:paraId="39FCCA4F" w14:textId="243AF700" w:rsidR="00777D15" w:rsidRPr="00D00623" w:rsidDel="00FD619B" w:rsidRDefault="00777D15">
            <w:pPr>
              <w:pStyle w:val="TableParagraph"/>
              <w:rPr>
                <w:del w:id="526" w:author="Usuario" w:date="2018-01-03T15:50:00Z"/>
                <w:noProof/>
                <w:sz w:val="19"/>
                <w:szCs w:val="19"/>
                <w:highlight w:val="yellow"/>
                <w:lang w:val="es-CO"/>
                <w:rPrChange w:id="527" w:author="Usuario" w:date="2017-12-28T16:17:00Z">
                  <w:rPr>
                    <w:del w:id="528" w:author="Usuario" w:date="2018-01-03T15:50:00Z"/>
                    <w:noProof/>
                    <w:sz w:val="19"/>
                    <w:szCs w:val="19"/>
                    <w:lang w:val="es-CO"/>
                  </w:rPr>
                </w:rPrChange>
              </w:rPr>
            </w:pPr>
            <w:del w:id="529" w:author="Usuario" w:date="2018-01-03T15:50:00Z">
              <w:r w:rsidRPr="00D00623" w:rsidDel="00FD619B">
                <w:rPr>
                  <w:noProof/>
                  <w:sz w:val="19"/>
                  <w:szCs w:val="19"/>
                  <w:highlight w:val="yellow"/>
                  <w:lang w:val="es-CO"/>
                  <w:rPrChange w:id="530" w:author="Usuario" w:date="2017-12-28T16:17:00Z">
                    <w:rPr>
                      <w:noProof/>
                      <w:sz w:val="19"/>
                      <w:szCs w:val="19"/>
                      <w:lang w:val="es-CO"/>
                    </w:rPr>
                  </w:rPrChange>
                </w:rPr>
                <w:delText xml:space="preserve">Certificacion </w:delText>
              </w:r>
            </w:del>
            <w:del w:id="531" w:author="Usuario" w:date="2017-12-28T15:42:00Z">
              <w:r w:rsidRPr="00D00623" w:rsidDel="00385FA8">
                <w:rPr>
                  <w:noProof/>
                  <w:sz w:val="19"/>
                  <w:szCs w:val="19"/>
                  <w:highlight w:val="yellow"/>
                  <w:lang w:val="es-CO"/>
                  <w:rPrChange w:id="532" w:author="Usuario" w:date="2017-12-28T16:17:00Z">
                    <w:rPr>
                      <w:noProof/>
                      <w:sz w:val="19"/>
                      <w:szCs w:val="19"/>
                      <w:lang w:val="es-CO"/>
                    </w:rPr>
                  </w:rPrChange>
                </w:rPr>
                <w:delText xml:space="preserve"> en dos</w:delText>
              </w:r>
            </w:del>
            <w:del w:id="533" w:author="Usuario" w:date="2018-01-03T15:50:00Z">
              <w:r w:rsidRPr="00D00623" w:rsidDel="00FD619B">
                <w:rPr>
                  <w:noProof/>
                  <w:sz w:val="19"/>
                  <w:szCs w:val="19"/>
                  <w:highlight w:val="yellow"/>
                  <w:lang w:val="es-CO"/>
                  <w:rPrChange w:id="534" w:author="Usuario" w:date="2017-12-28T16:17:00Z">
                    <w:rPr>
                      <w:noProof/>
                      <w:sz w:val="19"/>
                      <w:szCs w:val="19"/>
                      <w:lang w:val="es-CO"/>
                    </w:rPr>
                  </w:rPrChange>
                </w:rPr>
                <w:delText xml:space="preserve"> </w:delText>
              </w:r>
            </w:del>
            <w:del w:id="535" w:author="Usuario" w:date="2017-12-28T15:41:00Z">
              <w:r w:rsidRPr="00D00623" w:rsidDel="00385FA8">
                <w:rPr>
                  <w:noProof/>
                  <w:sz w:val="19"/>
                  <w:szCs w:val="19"/>
                  <w:highlight w:val="yellow"/>
                  <w:lang w:val="es-CO"/>
                  <w:rPrChange w:id="536" w:author="Usuario" w:date="2017-12-28T16:17:00Z">
                    <w:rPr>
                      <w:noProof/>
                      <w:sz w:val="19"/>
                      <w:szCs w:val="19"/>
                      <w:lang w:val="es-CO"/>
                    </w:rPr>
                  </w:rPrChange>
                </w:rPr>
                <w:delText>(2)</w:delText>
              </w:r>
            </w:del>
            <w:del w:id="537" w:author="Usuario" w:date="2018-01-03T15:50:00Z">
              <w:r w:rsidRPr="00D00623" w:rsidDel="00FD619B">
                <w:rPr>
                  <w:noProof/>
                  <w:sz w:val="19"/>
                  <w:szCs w:val="19"/>
                  <w:highlight w:val="yellow"/>
                  <w:lang w:val="es-CO"/>
                  <w:rPrChange w:id="538" w:author="Usuario" w:date="2017-12-28T16:17:00Z">
                    <w:rPr>
                      <w:noProof/>
                      <w:sz w:val="19"/>
                      <w:szCs w:val="19"/>
                      <w:lang w:val="es-CO"/>
                    </w:rPr>
                  </w:rPrChange>
                </w:rPr>
                <w:delText xml:space="preserve"> </w:delText>
              </w:r>
            </w:del>
            <w:del w:id="539" w:author="Usuario" w:date="2017-12-28T15:44:00Z">
              <w:r w:rsidRPr="00D00623" w:rsidDel="00385FA8">
                <w:rPr>
                  <w:noProof/>
                  <w:sz w:val="19"/>
                  <w:szCs w:val="19"/>
                  <w:highlight w:val="yellow"/>
                  <w:lang w:val="es-CO"/>
                  <w:rPrChange w:id="540" w:author="Usuario" w:date="2017-12-28T16:17:00Z">
                    <w:rPr>
                      <w:noProof/>
                      <w:sz w:val="19"/>
                      <w:szCs w:val="19"/>
                      <w:lang w:val="es-CO"/>
                    </w:rPr>
                  </w:rPrChange>
                </w:rPr>
                <w:delText>contratos de obra o consultoria como profesional especialista en el área de estructuras.</w:delText>
              </w:r>
            </w:del>
          </w:p>
        </w:tc>
      </w:tr>
      <w:tr w:rsidR="001861A3" w:rsidRPr="00777D15" w14:paraId="4138FF2F" w14:textId="77777777" w:rsidTr="001861A3">
        <w:tblPrEx>
          <w:tblPrExChange w:id="541" w:author="Usuario" w:date="2017-12-28T14:54:00Z">
            <w:tblPrEx>
              <w:tblW w:w="9773" w:type="dxa"/>
            </w:tblPrEx>
          </w:tblPrExChange>
        </w:tblPrEx>
        <w:trPr>
          <w:trHeight w:hRule="exact" w:val="1844"/>
          <w:ins w:id="542" w:author="Usuario" w:date="2017-12-28T14:54:00Z"/>
          <w:trPrChange w:id="543" w:author="Usuario" w:date="2017-12-28T14:54:00Z">
            <w:trPr>
              <w:trHeight w:hRule="exact" w:val="854"/>
            </w:trPr>
          </w:trPrChange>
        </w:trPr>
        <w:tc>
          <w:tcPr>
            <w:tcW w:w="1709" w:type="dxa"/>
            <w:tcPrChange w:id="544" w:author="Usuario" w:date="2017-12-28T14:54:00Z">
              <w:tcPr>
                <w:tcW w:w="1709" w:type="dxa"/>
              </w:tcPr>
            </w:tcPrChange>
          </w:tcPr>
          <w:p w14:paraId="7188420F" w14:textId="4E96546E" w:rsidR="001861A3" w:rsidRPr="00777D15" w:rsidRDefault="001861A3" w:rsidP="001861A3">
            <w:pPr>
              <w:pStyle w:val="TableParagraph"/>
              <w:tabs>
                <w:tab w:val="left" w:pos="1955"/>
              </w:tabs>
              <w:rPr>
                <w:ins w:id="545" w:author="Usuario" w:date="2017-12-28T14:54:00Z"/>
                <w:noProof/>
                <w:sz w:val="16"/>
                <w:szCs w:val="16"/>
                <w:lang w:val="es-CO"/>
              </w:rPr>
            </w:pPr>
            <w:ins w:id="546" w:author="Usuario" w:date="2017-12-28T14:54:00Z">
              <w:r w:rsidRPr="00777D15">
                <w:rPr>
                  <w:noProof/>
                  <w:sz w:val="16"/>
                  <w:szCs w:val="16"/>
                  <w:lang w:val="es-CO"/>
                </w:rPr>
                <w:t>TOPOGRAFO</w:t>
              </w:r>
            </w:ins>
          </w:p>
        </w:tc>
        <w:tc>
          <w:tcPr>
            <w:tcW w:w="993" w:type="dxa"/>
            <w:tcPrChange w:id="547" w:author="Usuario" w:date="2017-12-28T14:54:00Z">
              <w:tcPr>
                <w:tcW w:w="993" w:type="dxa"/>
              </w:tcPr>
            </w:tcPrChange>
          </w:tcPr>
          <w:p w14:paraId="135B2713" w14:textId="7831D274" w:rsidR="001861A3" w:rsidRPr="00777D15" w:rsidDel="00A67B71" w:rsidRDefault="001861A3" w:rsidP="001861A3">
            <w:pPr>
              <w:pStyle w:val="TableParagraph"/>
              <w:spacing w:before="9"/>
              <w:ind w:left="567"/>
              <w:rPr>
                <w:ins w:id="548" w:author="Usuario" w:date="2017-12-28T14:54:00Z"/>
                <w:noProof/>
                <w:w w:val="99"/>
                <w:sz w:val="19"/>
                <w:szCs w:val="19"/>
                <w:lang w:val="es-CO"/>
              </w:rPr>
            </w:pPr>
            <w:ins w:id="549" w:author="Usuario" w:date="2017-12-28T14:54:00Z">
              <w:r w:rsidRPr="00777D15">
                <w:rPr>
                  <w:noProof/>
                  <w:w w:val="99"/>
                  <w:sz w:val="19"/>
                  <w:szCs w:val="19"/>
                  <w:lang w:val="es-CO"/>
                </w:rPr>
                <w:t>1</w:t>
              </w:r>
            </w:ins>
          </w:p>
        </w:tc>
        <w:tc>
          <w:tcPr>
            <w:tcW w:w="1259" w:type="dxa"/>
            <w:tcPrChange w:id="550" w:author="Usuario" w:date="2017-12-28T14:54:00Z">
              <w:tcPr>
                <w:tcW w:w="1259" w:type="dxa"/>
              </w:tcPr>
            </w:tcPrChange>
          </w:tcPr>
          <w:p w14:paraId="2AF6AD7D" w14:textId="0AF7380A" w:rsidR="001861A3" w:rsidRPr="00777D15" w:rsidRDefault="00D069FD">
            <w:pPr>
              <w:pStyle w:val="TableParagraph"/>
              <w:rPr>
                <w:ins w:id="551" w:author="Usuario" w:date="2017-12-28T14:54:00Z"/>
                <w:noProof/>
                <w:sz w:val="19"/>
                <w:szCs w:val="19"/>
                <w:lang w:val="es-CO"/>
              </w:rPr>
              <w:pPrChange w:id="552" w:author="Usuario" w:date="2017-12-28T15:03:00Z">
                <w:pPr>
                  <w:pStyle w:val="TableParagraph"/>
                  <w:ind w:left="567"/>
                </w:pPr>
              </w:pPrChange>
            </w:pPr>
            <w:ins w:id="553" w:author="Usuario" w:date="2017-12-28T15:03:00Z">
              <w:r>
                <w:rPr>
                  <w:noProof/>
                  <w:sz w:val="19"/>
                  <w:szCs w:val="19"/>
                  <w:lang w:val="es-CO"/>
                </w:rPr>
                <w:t xml:space="preserve">      3</w:t>
              </w:r>
            </w:ins>
            <w:ins w:id="554" w:author="Usuario" w:date="2017-12-28T14:54:00Z">
              <w:r w:rsidR="001861A3">
                <w:rPr>
                  <w:noProof/>
                  <w:sz w:val="19"/>
                  <w:szCs w:val="19"/>
                  <w:lang w:val="es-CO"/>
                </w:rPr>
                <w:t>0%</w:t>
              </w:r>
            </w:ins>
          </w:p>
        </w:tc>
        <w:tc>
          <w:tcPr>
            <w:tcW w:w="1150" w:type="dxa"/>
            <w:tcPrChange w:id="555" w:author="Usuario" w:date="2017-12-28T14:54:00Z">
              <w:tcPr>
                <w:tcW w:w="1150" w:type="dxa"/>
              </w:tcPr>
            </w:tcPrChange>
          </w:tcPr>
          <w:p w14:paraId="546A66FB" w14:textId="4CC35E8C" w:rsidR="001861A3" w:rsidRPr="00777D15" w:rsidDel="00B67701" w:rsidRDefault="001861A3" w:rsidP="001861A3">
            <w:pPr>
              <w:pStyle w:val="TableParagraph"/>
              <w:spacing w:before="9"/>
              <w:rPr>
                <w:ins w:id="556" w:author="Usuario" w:date="2017-12-28T14:54:00Z"/>
                <w:noProof/>
                <w:w w:val="99"/>
                <w:sz w:val="19"/>
                <w:szCs w:val="19"/>
                <w:lang w:val="es-CO"/>
              </w:rPr>
            </w:pPr>
            <w:ins w:id="557" w:author="Usuario" w:date="2017-12-28T14:54:00Z">
              <w:r w:rsidRPr="005944B4">
                <w:rPr>
                  <w:noProof/>
                  <w:w w:val="99"/>
                  <w:sz w:val="19"/>
                  <w:szCs w:val="19"/>
                  <w:lang w:val="es-CO"/>
                </w:rPr>
                <w:t xml:space="preserve">15 AÑOS </w:t>
              </w:r>
            </w:ins>
          </w:p>
        </w:tc>
        <w:tc>
          <w:tcPr>
            <w:tcW w:w="1150" w:type="dxa"/>
            <w:tcPrChange w:id="558" w:author="Usuario" w:date="2017-12-28T14:54:00Z">
              <w:tcPr>
                <w:tcW w:w="1150" w:type="dxa"/>
              </w:tcPr>
            </w:tcPrChange>
          </w:tcPr>
          <w:p w14:paraId="10FD8B78" w14:textId="476EFE5F" w:rsidR="001861A3" w:rsidRDefault="00FD619B" w:rsidP="001861A3">
            <w:pPr>
              <w:pStyle w:val="TableParagraph"/>
              <w:spacing w:before="9"/>
              <w:rPr>
                <w:ins w:id="559" w:author="Usuario" w:date="2017-12-28T14:54:00Z"/>
                <w:noProof/>
                <w:w w:val="99"/>
                <w:sz w:val="19"/>
                <w:szCs w:val="19"/>
                <w:lang w:val="es-CO"/>
              </w:rPr>
            </w:pPr>
            <w:ins w:id="560" w:author="Usuario" w:date="2018-01-03T15:55:00Z">
              <w:r>
                <w:rPr>
                  <w:noProof/>
                  <w:w w:val="99"/>
                  <w:sz w:val="19"/>
                  <w:szCs w:val="19"/>
                  <w:lang w:val="es-CO"/>
                </w:rPr>
                <w:t>10</w:t>
              </w:r>
            </w:ins>
            <w:ins w:id="561" w:author="Usuario" w:date="2017-12-28T14:54:00Z">
              <w:r w:rsidR="001861A3">
                <w:rPr>
                  <w:noProof/>
                  <w:w w:val="99"/>
                  <w:sz w:val="19"/>
                  <w:szCs w:val="19"/>
                  <w:lang w:val="es-CO"/>
                </w:rPr>
                <w:t>0</w:t>
              </w:r>
              <w:r w:rsidR="001861A3" w:rsidRPr="00777D15">
                <w:rPr>
                  <w:noProof/>
                  <w:w w:val="99"/>
                  <w:sz w:val="19"/>
                  <w:szCs w:val="19"/>
                  <w:lang w:val="es-CO"/>
                </w:rPr>
                <w:t xml:space="preserve"> </w:t>
              </w:r>
            </w:ins>
          </w:p>
        </w:tc>
        <w:tc>
          <w:tcPr>
            <w:tcW w:w="3512" w:type="dxa"/>
            <w:gridSpan w:val="2"/>
            <w:tcPrChange w:id="562" w:author="Usuario" w:date="2017-12-28T14:54:00Z">
              <w:tcPr>
                <w:tcW w:w="3512" w:type="dxa"/>
                <w:gridSpan w:val="2"/>
              </w:tcPr>
            </w:tcPrChange>
          </w:tcPr>
          <w:p w14:paraId="0A64CE6A" w14:textId="15A7326B" w:rsidR="001861A3" w:rsidRPr="001861A3" w:rsidRDefault="001861A3" w:rsidP="001861A3">
            <w:pPr>
              <w:pStyle w:val="TableParagraph"/>
              <w:rPr>
                <w:ins w:id="563" w:author="Usuario" w:date="2017-12-28T14:54:00Z"/>
                <w:noProof/>
                <w:sz w:val="19"/>
                <w:szCs w:val="19"/>
                <w:lang w:val="es-CO"/>
                <w:rPrChange w:id="564" w:author="Usuario" w:date="2017-12-28T14:56:00Z">
                  <w:rPr>
                    <w:ins w:id="565" w:author="Usuario" w:date="2017-12-28T14:54:00Z"/>
                    <w:noProof/>
                    <w:sz w:val="19"/>
                    <w:szCs w:val="19"/>
                    <w:highlight w:val="yellow"/>
                    <w:lang w:val="es-CO"/>
                  </w:rPr>
                </w:rPrChange>
              </w:rPr>
            </w:pPr>
            <w:ins w:id="566" w:author="Usuario" w:date="2017-12-28T14:54:00Z">
              <w:r w:rsidRPr="001861A3">
                <w:rPr>
                  <w:noProof/>
                  <w:sz w:val="19"/>
                  <w:szCs w:val="19"/>
                  <w:lang w:val="es-CO"/>
                  <w:rPrChange w:id="567" w:author="Usuario" w:date="2017-12-28T14:56:00Z">
                    <w:rPr>
                      <w:noProof/>
                      <w:sz w:val="19"/>
                      <w:szCs w:val="19"/>
                      <w:highlight w:val="yellow"/>
                      <w:lang w:val="es-CO"/>
                    </w:rPr>
                  </w:rPrChange>
                </w:rPr>
                <w:t xml:space="preserve">Certificacion de minimo </w:t>
              </w:r>
            </w:ins>
            <w:ins w:id="568" w:author="Usuario" w:date="2017-12-28T15:03:00Z">
              <w:r w:rsidR="00D069FD">
                <w:rPr>
                  <w:noProof/>
                  <w:sz w:val="19"/>
                  <w:szCs w:val="19"/>
                  <w:lang w:val="es-CO"/>
                </w:rPr>
                <w:t xml:space="preserve">dos (2) </w:t>
              </w:r>
            </w:ins>
            <w:ins w:id="569" w:author="Usuario" w:date="2017-12-28T14:54:00Z">
              <w:r w:rsidRPr="001861A3">
                <w:rPr>
                  <w:noProof/>
                  <w:sz w:val="19"/>
                  <w:szCs w:val="19"/>
                  <w:lang w:val="es-CO"/>
                  <w:rPrChange w:id="570" w:author="Usuario" w:date="2017-12-28T14:56:00Z">
                    <w:rPr>
                      <w:noProof/>
                      <w:sz w:val="19"/>
                      <w:szCs w:val="19"/>
                      <w:highlight w:val="yellow"/>
                      <w:lang w:val="es-CO"/>
                    </w:rPr>
                  </w:rPrChange>
                </w:rPr>
                <w:t>contrato de consultoria con entidad publica</w:t>
              </w:r>
            </w:ins>
            <w:ins w:id="571" w:author="Usuario" w:date="2017-12-28T15:01:00Z">
              <w:r w:rsidR="00D069FD">
                <w:rPr>
                  <w:noProof/>
                  <w:sz w:val="19"/>
                  <w:szCs w:val="19"/>
                  <w:lang w:val="es-CO"/>
                </w:rPr>
                <w:t xml:space="preserve"> y/o prvada</w:t>
              </w:r>
            </w:ins>
            <w:ins w:id="572" w:author="Usuario" w:date="2017-12-28T15:27:00Z">
              <w:r w:rsidR="00B65D40">
                <w:rPr>
                  <w:noProof/>
                  <w:sz w:val="19"/>
                  <w:szCs w:val="19"/>
                  <w:lang w:val="es-CO"/>
                </w:rPr>
                <w:t>,</w:t>
              </w:r>
            </w:ins>
            <w:ins w:id="573" w:author="Usuario" w:date="2017-12-28T15:25:00Z">
              <w:r w:rsidR="00B65D40">
                <w:rPr>
                  <w:noProof/>
                  <w:sz w:val="19"/>
                  <w:szCs w:val="19"/>
                  <w:lang w:val="es-CO"/>
                </w:rPr>
                <w:t xml:space="preserve"> los cuales la suman </w:t>
              </w:r>
            </w:ins>
            <w:ins w:id="574" w:author="Usuario" w:date="2017-12-28T15:26:00Z">
              <w:r w:rsidR="00B65D40">
                <w:rPr>
                  <w:noProof/>
                  <w:sz w:val="19"/>
                  <w:szCs w:val="19"/>
                  <w:lang w:val="es-CO"/>
                </w:rPr>
                <w:t>debera de ser mayor o igual al 40% del presupuesto oficial</w:t>
              </w:r>
            </w:ins>
            <w:ins w:id="575" w:author="Usuario" w:date="2017-12-28T14:54:00Z">
              <w:r w:rsidRPr="001861A3">
                <w:rPr>
                  <w:noProof/>
                  <w:sz w:val="19"/>
                  <w:szCs w:val="19"/>
                  <w:lang w:val="es-CO"/>
                  <w:rPrChange w:id="576" w:author="Usuario" w:date="2017-12-28T14:56:00Z">
                    <w:rPr>
                      <w:noProof/>
                      <w:sz w:val="19"/>
                      <w:szCs w:val="19"/>
                      <w:highlight w:val="yellow"/>
                      <w:lang w:val="es-CO"/>
                    </w:rPr>
                  </w:rPrChange>
                </w:rPr>
                <w:t>.</w:t>
              </w:r>
              <w:r w:rsidR="00217D14">
                <w:rPr>
                  <w:noProof/>
                  <w:sz w:val="19"/>
                  <w:szCs w:val="19"/>
                  <w:lang w:val="es-CO"/>
                </w:rPr>
                <w:t xml:space="preserve"> Se </w:t>
              </w:r>
            </w:ins>
            <w:ins w:id="577" w:author="Usuario" w:date="2017-12-28T15:18:00Z">
              <w:r w:rsidR="00217D14">
                <w:rPr>
                  <w:noProof/>
                  <w:sz w:val="19"/>
                  <w:szCs w:val="19"/>
                  <w:lang w:val="es-CO"/>
                </w:rPr>
                <w:t xml:space="preserve">debera anexar </w:t>
              </w:r>
            </w:ins>
            <w:ins w:id="578" w:author="Usuario" w:date="2017-12-28T15:19:00Z">
              <w:r w:rsidR="00217D14">
                <w:rPr>
                  <w:noProof/>
                  <w:sz w:val="19"/>
                  <w:szCs w:val="19"/>
                  <w:lang w:val="es-CO"/>
                </w:rPr>
                <w:t>los</w:t>
              </w:r>
            </w:ins>
            <w:ins w:id="579" w:author="Usuario" w:date="2017-12-28T14:56:00Z">
              <w:r w:rsidRPr="001861A3">
                <w:rPr>
                  <w:noProof/>
                  <w:sz w:val="19"/>
                  <w:szCs w:val="19"/>
                  <w:lang w:val="es-CO"/>
                  <w:rPrChange w:id="580" w:author="Usuario" w:date="2017-12-28T14:56:00Z">
                    <w:rPr>
                      <w:noProof/>
                      <w:sz w:val="19"/>
                      <w:szCs w:val="19"/>
                      <w:highlight w:val="yellow"/>
                      <w:lang w:val="es-CO"/>
                    </w:rPr>
                  </w:rPrChange>
                </w:rPr>
                <w:t xml:space="preserve"> contrato</w:t>
              </w:r>
            </w:ins>
            <w:ins w:id="581" w:author="Usuario" w:date="2017-12-28T15:19:00Z">
              <w:r w:rsidR="00217D14">
                <w:rPr>
                  <w:noProof/>
                  <w:sz w:val="19"/>
                  <w:szCs w:val="19"/>
                  <w:lang w:val="es-CO"/>
                </w:rPr>
                <w:t xml:space="preserve">s de consultoria </w:t>
              </w:r>
            </w:ins>
            <w:ins w:id="582" w:author="Usuario" w:date="2017-12-28T14:56:00Z">
              <w:r w:rsidRPr="001861A3">
                <w:rPr>
                  <w:noProof/>
                  <w:sz w:val="19"/>
                  <w:szCs w:val="19"/>
                  <w:lang w:val="es-CO"/>
                  <w:rPrChange w:id="583" w:author="Usuario" w:date="2017-12-28T14:56:00Z">
                    <w:rPr>
                      <w:noProof/>
                      <w:sz w:val="19"/>
                      <w:szCs w:val="19"/>
                      <w:highlight w:val="yellow"/>
                      <w:lang w:val="es-CO"/>
                    </w:rPr>
                  </w:rPrChange>
                </w:rPr>
                <w:t xml:space="preserve"> y</w:t>
              </w:r>
            </w:ins>
            <w:ins w:id="584" w:author="Usuario" w:date="2017-12-28T15:19:00Z">
              <w:r w:rsidR="00217D14">
                <w:rPr>
                  <w:noProof/>
                  <w:sz w:val="19"/>
                  <w:szCs w:val="19"/>
                  <w:lang w:val="es-CO"/>
                </w:rPr>
                <w:t xml:space="preserve"> las respectivas </w:t>
              </w:r>
            </w:ins>
            <w:ins w:id="585" w:author="Usuario" w:date="2017-12-28T14:56:00Z">
              <w:r w:rsidRPr="001861A3">
                <w:rPr>
                  <w:noProof/>
                  <w:sz w:val="19"/>
                  <w:szCs w:val="19"/>
                  <w:lang w:val="es-CO"/>
                  <w:rPrChange w:id="586" w:author="Usuario" w:date="2017-12-28T14:56:00Z">
                    <w:rPr>
                      <w:noProof/>
                      <w:sz w:val="19"/>
                      <w:szCs w:val="19"/>
                      <w:highlight w:val="yellow"/>
                      <w:lang w:val="es-CO"/>
                    </w:rPr>
                  </w:rPrChange>
                </w:rPr>
                <w:t xml:space="preserve"> acta</w:t>
              </w:r>
            </w:ins>
            <w:ins w:id="587" w:author="Usuario" w:date="2017-12-28T15:19:00Z">
              <w:r w:rsidR="00217D14">
                <w:rPr>
                  <w:noProof/>
                  <w:sz w:val="19"/>
                  <w:szCs w:val="19"/>
                  <w:lang w:val="es-CO"/>
                </w:rPr>
                <w:t>s</w:t>
              </w:r>
            </w:ins>
            <w:ins w:id="588" w:author="Usuario" w:date="2017-12-28T14:56:00Z">
              <w:r w:rsidRPr="001861A3">
                <w:rPr>
                  <w:noProof/>
                  <w:sz w:val="19"/>
                  <w:szCs w:val="19"/>
                  <w:lang w:val="es-CO"/>
                  <w:rPrChange w:id="589" w:author="Usuario" w:date="2017-12-28T14:56:00Z">
                    <w:rPr>
                      <w:noProof/>
                      <w:sz w:val="19"/>
                      <w:szCs w:val="19"/>
                      <w:highlight w:val="yellow"/>
                      <w:lang w:val="es-CO"/>
                    </w:rPr>
                  </w:rPrChange>
                </w:rPr>
                <w:t xml:space="preserve"> de liquidacion final. </w:t>
              </w:r>
            </w:ins>
            <w:ins w:id="590" w:author="Usuario" w:date="2017-12-28T14:54:00Z">
              <w:r w:rsidRPr="001861A3">
                <w:rPr>
                  <w:noProof/>
                  <w:sz w:val="19"/>
                  <w:szCs w:val="19"/>
                  <w:lang w:val="es-CO"/>
                  <w:rPrChange w:id="591" w:author="Usuario" w:date="2017-12-28T14:56:00Z">
                    <w:rPr>
                      <w:noProof/>
                      <w:sz w:val="19"/>
                      <w:szCs w:val="19"/>
                      <w:highlight w:val="yellow"/>
                      <w:lang w:val="es-CO"/>
                    </w:rPr>
                  </w:rPrChange>
                </w:rPr>
                <w:t>Ademas debe anexar la vigencia como topografo</w:t>
              </w:r>
            </w:ins>
            <w:ins w:id="592" w:author="Usuario" w:date="2017-12-28T15:28:00Z">
              <w:r w:rsidR="00B65D40">
                <w:rPr>
                  <w:noProof/>
                  <w:sz w:val="19"/>
                  <w:szCs w:val="19"/>
                  <w:lang w:val="es-CO"/>
                </w:rPr>
                <w:t xml:space="preserve"> y</w:t>
              </w:r>
            </w:ins>
            <w:ins w:id="593" w:author="Usuario" w:date="2017-12-28T14:54:00Z">
              <w:r w:rsidRPr="001861A3">
                <w:rPr>
                  <w:noProof/>
                  <w:sz w:val="19"/>
                  <w:szCs w:val="19"/>
                  <w:lang w:val="es-CO"/>
                  <w:rPrChange w:id="594" w:author="Usuario" w:date="2017-12-28T14:56:00Z">
                    <w:rPr>
                      <w:noProof/>
                      <w:sz w:val="19"/>
                      <w:szCs w:val="19"/>
                      <w:highlight w:val="yellow"/>
                      <w:lang w:val="es-CO"/>
                    </w:rPr>
                  </w:rPrChange>
                </w:rPr>
                <w:t xml:space="preserve"> actualizada. </w:t>
              </w:r>
            </w:ins>
          </w:p>
          <w:p w14:paraId="69DC3DBA" w14:textId="77777777" w:rsidR="001861A3" w:rsidRPr="00777D15" w:rsidRDefault="001861A3" w:rsidP="001861A3">
            <w:pPr>
              <w:pStyle w:val="TableParagraph"/>
              <w:rPr>
                <w:ins w:id="595" w:author="Usuario" w:date="2017-12-28T14:54:00Z"/>
                <w:noProof/>
                <w:sz w:val="19"/>
                <w:szCs w:val="19"/>
                <w:lang w:val="es-CO"/>
              </w:rPr>
            </w:pPr>
          </w:p>
        </w:tc>
      </w:tr>
      <w:tr w:rsidR="001861A3" w:rsidRPr="00777D15" w14:paraId="08F7BDA6" w14:textId="77777777" w:rsidTr="00EF3B12">
        <w:trPr>
          <w:trHeight w:hRule="exact" w:val="3417"/>
          <w:trPrChange w:id="596" w:author="Usuario" w:date="2018-01-04T13:21:00Z">
            <w:trPr>
              <w:trHeight w:hRule="exact" w:val="2846"/>
            </w:trPr>
          </w:trPrChange>
        </w:trPr>
        <w:tc>
          <w:tcPr>
            <w:tcW w:w="1709" w:type="dxa"/>
            <w:tcPrChange w:id="597" w:author="Usuario" w:date="2018-01-04T13:21:00Z">
              <w:tcPr>
                <w:tcW w:w="1709" w:type="dxa"/>
              </w:tcPr>
            </w:tcPrChange>
          </w:tcPr>
          <w:p w14:paraId="72A7123D" w14:textId="0A265B02" w:rsidR="001861A3" w:rsidRPr="00777D15" w:rsidRDefault="001861A3" w:rsidP="001861A3">
            <w:pPr>
              <w:pStyle w:val="TableParagraph"/>
              <w:spacing w:before="9"/>
              <w:rPr>
                <w:noProof/>
                <w:sz w:val="16"/>
                <w:szCs w:val="16"/>
                <w:lang w:val="es-CO"/>
              </w:rPr>
            </w:pPr>
            <w:r w:rsidRPr="00777D15">
              <w:rPr>
                <w:noProof/>
                <w:sz w:val="16"/>
                <w:szCs w:val="16"/>
                <w:lang w:val="es-CO"/>
              </w:rPr>
              <w:lastRenderedPageBreak/>
              <w:t>ABOGADO</w:t>
            </w:r>
          </w:p>
          <w:p w14:paraId="0E7395A4" w14:textId="77777777" w:rsidR="001861A3" w:rsidRPr="00777D15" w:rsidRDefault="001861A3" w:rsidP="001861A3">
            <w:pPr>
              <w:pStyle w:val="Ttulo4"/>
              <w:tabs>
                <w:tab w:val="left" w:pos="837"/>
              </w:tabs>
              <w:spacing w:before="0"/>
              <w:rPr>
                <w:rFonts w:cs="Arial"/>
                <w:b/>
                <w:i/>
                <w:noProof/>
                <w:sz w:val="16"/>
                <w:szCs w:val="16"/>
                <w:lang w:val="es-CO"/>
              </w:rPr>
            </w:pPr>
            <w:r w:rsidRPr="00777D15">
              <w:rPr>
                <w:noProof/>
                <w:sz w:val="16"/>
                <w:szCs w:val="16"/>
                <w:lang w:val="es-CO"/>
              </w:rPr>
              <w:t xml:space="preserve">EXPERIENCIA EN    DERECHO PUBLICO  </w:t>
            </w:r>
          </w:p>
        </w:tc>
        <w:tc>
          <w:tcPr>
            <w:tcW w:w="993" w:type="dxa"/>
            <w:tcPrChange w:id="598" w:author="Usuario" w:date="2018-01-04T13:21:00Z">
              <w:tcPr>
                <w:tcW w:w="993" w:type="dxa"/>
              </w:tcPr>
            </w:tcPrChange>
          </w:tcPr>
          <w:p w14:paraId="03406237" w14:textId="77777777" w:rsidR="001861A3" w:rsidRPr="00777D15" w:rsidRDefault="001861A3" w:rsidP="001861A3">
            <w:pPr>
              <w:pStyle w:val="TableParagraph"/>
              <w:spacing w:before="9"/>
              <w:ind w:left="567"/>
              <w:rPr>
                <w:noProof/>
                <w:w w:val="99"/>
                <w:sz w:val="19"/>
                <w:szCs w:val="19"/>
                <w:lang w:val="es-CO"/>
              </w:rPr>
            </w:pPr>
            <w:r w:rsidRPr="00777D15">
              <w:rPr>
                <w:noProof/>
                <w:w w:val="99"/>
                <w:sz w:val="19"/>
                <w:szCs w:val="19"/>
                <w:lang w:val="es-CO"/>
              </w:rPr>
              <w:t>1</w:t>
            </w:r>
          </w:p>
        </w:tc>
        <w:tc>
          <w:tcPr>
            <w:tcW w:w="1259" w:type="dxa"/>
            <w:tcPrChange w:id="599" w:author="Usuario" w:date="2018-01-04T13:21:00Z">
              <w:tcPr>
                <w:tcW w:w="1259" w:type="dxa"/>
              </w:tcPr>
            </w:tcPrChange>
          </w:tcPr>
          <w:p w14:paraId="58047CD8" w14:textId="3358BAB7" w:rsidR="001861A3" w:rsidRPr="00777D15" w:rsidRDefault="001861A3" w:rsidP="001861A3">
            <w:pPr>
              <w:pStyle w:val="TableParagraph"/>
              <w:ind w:left="567"/>
              <w:rPr>
                <w:noProof/>
                <w:sz w:val="19"/>
                <w:szCs w:val="19"/>
                <w:lang w:val="es-CO"/>
              </w:rPr>
            </w:pPr>
            <w:ins w:id="600" w:author="Usuario" w:date="2017-12-28T00:02:00Z">
              <w:r w:rsidRPr="00777D15">
                <w:rPr>
                  <w:noProof/>
                  <w:sz w:val="19"/>
                  <w:szCs w:val="19"/>
                  <w:lang w:val="es-CO"/>
                </w:rPr>
                <w:t>20%</w:t>
              </w:r>
            </w:ins>
          </w:p>
        </w:tc>
        <w:tc>
          <w:tcPr>
            <w:tcW w:w="1150" w:type="dxa"/>
            <w:tcPrChange w:id="601" w:author="Usuario" w:date="2018-01-04T13:21:00Z">
              <w:tcPr>
                <w:tcW w:w="1150" w:type="dxa"/>
              </w:tcPr>
            </w:tcPrChange>
          </w:tcPr>
          <w:p w14:paraId="30CA3851" w14:textId="2BA9E148" w:rsidR="001861A3" w:rsidRPr="00777D15" w:rsidRDefault="001861A3" w:rsidP="001861A3">
            <w:pPr>
              <w:pStyle w:val="TableParagraph"/>
              <w:spacing w:before="9"/>
              <w:rPr>
                <w:ins w:id="602" w:author="Usuario" w:date="2017-12-28T00:08:00Z"/>
                <w:noProof/>
                <w:sz w:val="19"/>
                <w:szCs w:val="19"/>
                <w:lang w:val="es-CO"/>
              </w:rPr>
            </w:pPr>
            <w:ins w:id="603" w:author="Usuario" w:date="2017-12-28T00:08:00Z">
              <w:r w:rsidRPr="005944B4">
                <w:rPr>
                  <w:noProof/>
                  <w:sz w:val="19"/>
                  <w:szCs w:val="19"/>
                  <w:lang w:val="es-CO"/>
                </w:rPr>
                <w:t>15 AÑOS</w:t>
              </w:r>
            </w:ins>
          </w:p>
        </w:tc>
        <w:tc>
          <w:tcPr>
            <w:tcW w:w="1150" w:type="dxa"/>
            <w:tcPrChange w:id="604" w:author="Usuario" w:date="2018-01-04T13:21:00Z">
              <w:tcPr>
                <w:tcW w:w="1150" w:type="dxa"/>
              </w:tcPr>
            </w:tcPrChange>
          </w:tcPr>
          <w:p w14:paraId="3F365266" w14:textId="515A9747" w:rsidR="001861A3" w:rsidRPr="00777D15" w:rsidRDefault="001861A3" w:rsidP="001861A3">
            <w:pPr>
              <w:pStyle w:val="TableParagraph"/>
              <w:spacing w:before="9"/>
              <w:rPr>
                <w:noProof/>
                <w:w w:val="99"/>
                <w:sz w:val="19"/>
                <w:szCs w:val="19"/>
                <w:lang w:val="es-CO"/>
              </w:rPr>
            </w:pPr>
            <w:del w:id="605" w:author="Usuario" w:date="2017-12-28T00:09:00Z">
              <w:r w:rsidRPr="00777D15" w:rsidDel="00C13798">
                <w:rPr>
                  <w:noProof/>
                  <w:sz w:val="19"/>
                  <w:szCs w:val="19"/>
                  <w:lang w:val="es-CO"/>
                </w:rPr>
                <w:delText>1</w:delText>
              </w:r>
            </w:del>
            <w:del w:id="606" w:author="Usuario" w:date="2017-12-27T22:40:00Z">
              <w:r w:rsidRPr="00777D15" w:rsidDel="007129EA">
                <w:rPr>
                  <w:noProof/>
                  <w:sz w:val="19"/>
                  <w:szCs w:val="19"/>
                  <w:lang w:val="es-CO"/>
                </w:rPr>
                <w:delText>0</w:delText>
              </w:r>
            </w:del>
            <w:del w:id="607" w:author="Usuario" w:date="2017-12-28T00:09:00Z">
              <w:r w:rsidRPr="00777D15" w:rsidDel="00C13798">
                <w:rPr>
                  <w:noProof/>
                  <w:sz w:val="19"/>
                  <w:szCs w:val="19"/>
                  <w:lang w:val="es-CO"/>
                </w:rPr>
                <w:delText xml:space="preserve"> AÑOS</w:delText>
              </w:r>
            </w:del>
            <w:ins w:id="608" w:author="Usuario" w:date="2017-12-28T00:10:00Z">
              <w:r>
                <w:rPr>
                  <w:noProof/>
                  <w:sz w:val="19"/>
                  <w:szCs w:val="19"/>
                  <w:lang w:val="es-CO"/>
                </w:rPr>
                <w:t>50</w:t>
              </w:r>
            </w:ins>
          </w:p>
        </w:tc>
        <w:tc>
          <w:tcPr>
            <w:tcW w:w="3512" w:type="dxa"/>
            <w:gridSpan w:val="2"/>
            <w:tcPrChange w:id="609" w:author="Usuario" w:date="2018-01-04T13:21:00Z">
              <w:tcPr>
                <w:tcW w:w="3512" w:type="dxa"/>
                <w:gridSpan w:val="2"/>
              </w:tcPr>
            </w:tcPrChange>
          </w:tcPr>
          <w:p w14:paraId="2203DB10" w14:textId="29AD0EDD" w:rsidR="001861A3" w:rsidRPr="00777D15" w:rsidRDefault="001861A3" w:rsidP="001861A3">
            <w:pPr>
              <w:pStyle w:val="TableParagraph"/>
              <w:rPr>
                <w:noProof/>
                <w:sz w:val="19"/>
                <w:szCs w:val="19"/>
                <w:highlight w:val="yellow"/>
                <w:lang w:val="es-CO"/>
                <w:rPrChange w:id="610" w:author="Usuario" w:date="2017-12-28T00:07:00Z">
                  <w:rPr>
                    <w:noProof/>
                    <w:sz w:val="19"/>
                    <w:szCs w:val="19"/>
                    <w:lang w:val="es-CO"/>
                  </w:rPr>
                </w:rPrChange>
              </w:rPr>
            </w:pPr>
            <w:ins w:id="611" w:author="Usuario" w:date="2017-12-27T23:56:00Z">
              <w:r w:rsidRPr="00777D15">
                <w:rPr>
                  <w:noProof/>
                  <w:sz w:val="19"/>
                  <w:szCs w:val="19"/>
                  <w:lang w:val="es-CO"/>
                </w:rPr>
                <w:t xml:space="preserve">Haber desempeñado el </w:t>
              </w:r>
            </w:ins>
            <w:ins w:id="612" w:author="Usuario" w:date="2017-12-27T23:59:00Z">
              <w:r w:rsidRPr="00777D15">
                <w:rPr>
                  <w:noProof/>
                  <w:sz w:val="19"/>
                  <w:szCs w:val="19"/>
                  <w:lang w:val="es-CO"/>
                </w:rPr>
                <w:t xml:space="preserve">cargo de </w:t>
              </w:r>
            </w:ins>
            <w:ins w:id="613" w:author="Usuario" w:date="2017-12-27T23:56:00Z">
              <w:r w:rsidRPr="00777D15">
                <w:rPr>
                  <w:noProof/>
                  <w:sz w:val="19"/>
                  <w:szCs w:val="19"/>
                  <w:lang w:val="es-CO"/>
                </w:rPr>
                <w:t>Abogado</w:t>
              </w:r>
            </w:ins>
            <w:ins w:id="614" w:author="Usuario" w:date="2017-12-27T23:57:00Z">
              <w:r w:rsidRPr="00777D15">
                <w:rPr>
                  <w:noProof/>
                  <w:sz w:val="19"/>
                  <w:szCs w:val="19"/>
                  <w:lang w:val="es-CO"/>
                </w:rPr>
                <w:t xml:space="preserve"> en representación de Entidad Pública</w:t>
              </w:r>
            </w:ins>
            <w:ins w:id="615" w:author="Usuario" w:date="2017-12-27T23:56:00Z">
              <w:r w:rsidRPr="00777D15">
                <w:rPr>
                  <w:noProof/>
                  <w:sz w:val="19"/>
                  <w:szCs w:val="19"/>
                  <w:lang w:val="es-CO"/>
                </w:rPr>
                <w:t>,</w:t>
              </w:r>
            </w:ins>
            <w:ins w:id="616" w:author="Usuario" w:date="2017-12-27T23:57:00Z">
              <w:r w:rsidRPr="00777D15">
                <w:rPr>
                  <w:noProof/>
                  <w:sz w:val="19"/>
                  <w:szCs w:val="19"/>
                  <w:lang w:val="es-CO"/>
                </w:rPr>
                <w:t xml:space="preserve"> por un tiempo no menor a Ocho (8) años, </w:t>
              </w:r>
            </w:ins>
            <w:ins w:id="617" w:author="Usuario" w:date="2017-12-27T23:56:00Z">
              <w:r w:rsidRPr="00777D15">
                <w:rPr>
                  <w:noProof/>
                  <w:sz w:val="19"/>
                  <w:szCs w:val="19"/>
                  <w:lang w:val="es-CO"/>
                </w:rPr>
                <w:t>situación que deberá acreditarse mediante la respectiva certificación expedida por la Entidad</w:t>
              </w:r>
            </w:ins>
            <w:ins w:id="618" w:author="Usuario" w:date="2017-12-27T23:58:00Z">
              <w:r w:rsidRPr="00777D15">
                <w:rPr>
                  <w:noProof/>
                  <w:sz w:val="19"/>
                  <w:szCs w:val="19"/>
                  <w:lang w:val="es-CO"/>
                </w:rPr>
                <w:t xml:space="preserve"> Pública que contrató sus servicios profesionales. Adicionalmente, deber</w:t>
              </w:r>
            </w:ins>
            <w:ins w:id="619" w:author="Usuario" w:date="2017-12-27T23:59:00Z">
              <w:r w:rsidRPr="00777D15">
                <w:rPr>
                  <w:noProof/>
                  <w:sz w:val="19"/>
                  <w:szCs w:val="19"/>
                  <w:lang w:val="es-CO"/>
                </w:rPr>
                <w:t xml:space="preserve">á contar con </w:t>
              </w:r>
            </w:ins>
            <w:del w:id="620" w:author="Usuario" w:date="2017-12-26T22:57:00Z">
              <w:r w:rsidRPr="00777D15" w:rsidDel="009F17AD">
                <w:rPr>
                  <w:noProof/>
                  <w:sz w:val="19"/>
                  <w:szCs w:val="19"/>
                  <w:lang w:val="es-CO"/>
                </w:rPr>
                <w:delText>Experiencia en</w:delText>
              </w:r>
            </w:del>
            <w:ins w:id="621" w:author="Usuario" w:date="2017-12-27T23:59:00Z">
              <w:r w:rsidRPr="00777D15">
                <w:rPr>
                  <w:noProof/>
                  <w:sz w:val="19"/>
                  <w:szCs w:val="19"/>
                  <w:lang w:val="es-CO"/>
                </w:rPr>
                <w:t>Estudios de E</w:t>
              </w:r>
            </w:ins>
            <w:ins w:id="622" w:author="Usuario" w:date="2017-12-26T22:57:00Z">
              <w:r w:rsidRPr="00777D15">
                <w:rPr>
                  <w:noProof/>
                  <w:sz w:val="19"/>
                  <w:szCs w:val="19"/>
                  <w:lang w:val="es-CO"/>
                  <w:rPrChange w:id="623" w:author="Usuario" w:date="2017-12-28T00:07:00Z">
                    <w:rPr>
                      <w:noProof/>
                      <w:sz w:val="19"/>
                      <w:szCs w:val="19"/>
                      <w:highlight w:val="yellow"/>
                      <w:lang w:val="es-CO"/>
                    </w:rPr>
                  </w:rPrChange>
                </w:rPr>
                <w:t xml:space="preserve">specializacion en derecho laboral y </w:t>
              </w:r>
            </w:ins>
            <w:ins w:id="624" w:author="Usuario" w:date="2017-12-28T00:00:00Z">
              <w:r w:rsidRPr="00777D15">
                <w:rPr>
                  <w:noProof/>
                  <w:sz w:val="19"/>
                  <w:szCs w:val="19"/>
                  <w:lang w:val="es-CO"/>
                </w:rPr>
                <w:t>de</w:t>
              </w:r>
            </w:ins>
            <w:ins w:id="625" w:author="Usuario" w:date="2017-12-26T22:57:00Z">
              <w:r w:rsidRPr="00777D15">
                <w:rPr>
                  <w:noProof/>
                  <w:sz w:val="19"/>
                  <w:szCs w:val="19"/>
                  <w:lang w:val="es-CO"/>
                </w:rPr>
                <w:t xml:space="preserve"> </w:t>
              </w:r>
            </w:ins>
            <w:ins w:id="626" w:author="Usuario" w:date="2017-12-28T00:00:00Z">
              <w:r w:rsidRPr="00777D15">
                <w:rPr>
                  <w:noProof/>
                  <w:sz w:val="19"/>
                  <w:szCs w:val="19"/>
                  <w:lang w:val="es-CO"/>
                </w:rPr>
                <w:t>M</w:t>
              </w:r>
            </w:ins>
            <w:ins w:id="627" w:author="Usuario" w:date="2017-12-26T22:57:00Z">
              <w:r w:rsidRPr="00777D15">
                <w:rPr>
                  <w:noProof/>
                  <w:sz w:val="19"/>
                  <w:szCs w:val="19"/>
                  <w:lang w:val="es-CO"/>
                </w:rPr>
                <w:t>aestria con enfasis en</w:t>
              </w:r>
            </w:ins>
            <w:r w:rsidRPr="00777D15">
              <w:rPr>
                <w:noProof/>
                <w:sz w:val="19"/>
                <w:szCs w:val="19"/>
                <w:lang w:val="es-CO"/>
              </w:rPr>
              <w:t xml:space="preserve">  derecho p</w:t>
            </w:r>
            <w:ins w:id="628" w:author="Usuario" w:date="2017-12-28T00:00:00Z">
              <w:r w:rsidRPr="00777D15">
                <w:rPr>
                  <w:noProof/>
                  <w:sz w:val="19"/>
                  <w:szCs w:val="19"/>
                  <w:lang w:val="es-CO"/>
                </w:rPr>
                <w:t>ú</w:t>
              </w:r>
            </w:ins>
            <w:del w:id="629" w:author="Usuario" w:date="2017-12-28T00:00:00Z">
              <w:r w:rsidRPr="00777D15" w:rsidDel="00777D15">
                <w:rPr>
                  <w:noProof/>
                  <w:sz w:val="19"/>
                  <w:szCs w:val="19"/>
                  <w:lang w:val="es-CO"/>
                </w:rPr>
                <w:delText>u</w:delText>
              </w:r>
            </w:del>
            <w:r w:rsidRPr="00777D15">
              <w:rPr>
                <w:noProof/>
                <w:sz w:val="19"/>
                <w:szCs w:val="19"/>
                <w:lang w:val="es-CO"/>
              </w:rPr>
              <w:t>blico</w:t>
            </w:r>
            <w:ins w:id="630" w:author="Usuario" w:date="2017-12-28T00:00:00Z">
              <w:r w:rsidRPr="00777D15">
                <w:rPr>
                  <w:noProof/>
                  <w:sz w:val="19"/>
                  <w:szCs w:val="19"/>
                  <w:lang w:val="es-CO"/>
                </w:rPr>
                <w:t>, situación que deberá demostrarse mediante la presentaci</w:t>
              </w:r>
            </w:ins>
            <w:ins w:id="631" w:author="Usuario" w:date="2017-12-28T00:01:00Z">
              <w:r w:rsidRPr="00777D15">
                <w:rPr>
                  <w:noProof/>
                  <w:sz w:val="19"/>
                  <w:szCs w:val="19"/>
                  <w:lang w:val="es-CO"/>
                </w:rPr>
                <w:t>ón de certificados de culminación de materias o el respectio diploma o acta de grado.</w:t>
              </w:r>
            </w:ins>
            <w:del w:id="632" w:author="Usuario" w:date="2017-12-28T00:01:00Z">
              <w:r w:rsidRPr="00777D15" w:rsidDel="00777D15">
                <w:rPr>
                  <w:noProof/>
                  <w:sz w:val="19"/>
                  <w:szCs w:val="19"/>
                  <w:lang w:val="es-CO"/>
                </w:rPr>
                <w:delText xml:space="preserve"> </w:delText>
              </w:r>
            </w:del>
            <w:del w:id="633" w:author="Usuario" w:date="2017-12-26T22:58:00Z">
              <w:r w:rsidRPr="00777D15" w:rsidDel="009F17AD">
                <w:rPr>
                  <w:noProof/>
                  <w:sz w:val="19"/>
                  <w:szCs w:val="19"/>
                  <w:lang w:val="es-CO"/>
                </w:rPr>
                <w:delText xml:space="preserve"> y/o en</w:delText>
              </w:r>
            </w:del>
            <w:del w:id="634" w:author="Usuario" w:date="2017-12-28T00:00:00Z">
              <w:r w:rsidRPr="00777D15" w:rsidDel="00777D15">
                <w:rPr>
                  <w:noProof/>
                  <w:sz w:val="19"/>
                  <w:szCs w:val="19"/>
                  <w:lang w:val="es-CO"/>
                </w:rPr>
                <w:delText xml:space="preserve"> </w:delText>
              </w:r>
            </w:del>
            <w:del w:id="635" w:author="Usuario" w:date="2017-12-26T22:59:00Z">
              <w:r w:rsidRPr="00777D15" w:rsidDel="009F17AD">
                <w:rPr>
                  <w:noProof/>
                  <w:sz w:val="19"/>
                  <w:szCs w:val="19"/>
                  <w:lang w:val="es-CO"/>
                </w:rPr>
                <w:delText xml:space="preserve">asesoria de municipios de minimo dos  (2) años mediante  </w:delText>
              </w:r>
            </w:del>
            <w:del w:id="636" w:author="Usuario" w:date="2017-12-28T00:00:00Z">
              <w:r w:rsidRPr="00777D15" w:rsidDel="00777D15">
                <w:rPr>
                  <w:noProof/>
                  <w:sz w:val="19"/>
                  <w:szCs w:val="19"/>
                  <w:lang w:val="es-CO"/>
                </w:rPr>
                <w:delText>certificaciónes oficiales como profesional en derecho</w:delText>
              </w:r>
            </w:del>
          </w:p>
        </w:tc>
      </w:tr>
      <w:tr w:rsidR="001861A3" w:rsidRPr="00777D15" w14:paraId="2590B6B7" w14:textId="77777777" w:rsidTr="00B65D40">
        <w:trPr>
          <w:trHeight w:hRule="exact" w:val="1694"/>
          <w:trPrChange w:id="637" w:author="Usuario" w:date="2017-12-28T15:22:00Z">
            <w:trPr>
              <w:trHeight w:hRule="exact" w:val="975"/>
            </w:trPr>
          </w:trPrChange>
        </w:trPr>
        <w:tc>
          <w:tcPr>
            <w:tcW w:w="1709" w:type="dxa"/>
            <w:tcPrChange w:id="638" w:author="Usuario" w:date="2017-12-28T15:22:00Z">
              <w:tcPr>
                <w:tcW w:w="1709" w:type="dxa"/>
              </w:tcPr>
            </w:tcPrChange>
          </w:tcPr>
          <w:p w14:paraId="23332BB3" w14:textId="278F660B" w:rsidR="001861A3" w:rsidRPr="00462751" w:rsidRDefault="001861A3" w:rsidP="001861A3">
            <w:pPr>
              <w:pStyle w:val="Ttulo4"/>
              <w:tabs>
                <w:tab w:val="left" w:pos="837"/>
              </w:tabs>
              <w:spacing w:before="0"/>
              <w:rPr>
                <w:noProof/>
                <w:sz w:val="16"/>
                <w:szCs w:val="16"/>
                <w:lang w:val="es-CO"/>
                <w:rPrChange w:id="639" w:author="Usuario" w:date="2017-12-28T15:31:00Z">
                  <w:rPr>
                    <w:rFonts w:cs="Arial"/>
                    <w:b/>
                    <w:i/>
                    <w:noProof/>
                    <w:sz w:val="16"/>
                    <w:szCs w:val="16"/>
                    <w:lang w:val="es-CO"/>
                  </w:rPr>
                </w:rPrChange>
              </w:rPr>
            </w:pPr>
            <w:r w:rsidRPr="00462751">
              <w:rPr>
                <w:noProof/>
                <w:sz w:val="16"/>
                <w:szCs w:val="16"/>
                <w:lang w:val="es-CO"/>
                <w:rPrChange w:id="640" w:author="Usuario" w:date="2017-12-28T15:31:00Z">
                  <w:rPr>
                    <w:rFonts w:cs="Arial"/>
                    <w:b/>
                    <w:i/>
                    <w:noProof/>
                    <w:sz w:val="16"/>
                    <w:szCs w:val="16"/>
                    <w:lang w:val="es-CO"/>
                  </w:rPr>
                </w:rPrChange>
              </w:rPr>
              <w:t>CONTADOR PÚBLICO</w:t>
            </w:r>
            <w:ins w:id="641" w:author="Usuario" w:date="2017-12-28T15:32:00Z">
              <w:r w:rsidR="00462751">
                <w:rPr>
                  <w:noProof/>
                  <w:sz w:val="16"/>
                  <w:szCs w:val="16"/>
                  <w:lang w:val="es-CO"/>
                </w:rPr>
                <w:t xml:space="preserve"> CON ESPECIALIZACION.</w:t>
              </w:r>
            </w:ins>
          </w:p>
          <w:p w14:paraId="7D2033D0" w14:textId="6235C0EA" w:rsidR="001861A3" w:rsidRPr="00462751" w:rsidDel="00462751" w:rsidRDefault="001861A3" w:rsidP="001861A3">
            <w:pPr>
              <w:pStyle w:val="TableParagraph"/>
              <w:spacing w:before="9"/>
              <w:rPr>
                <w:del w:id="642" w:author="Usuario" w:date="2017-12-28T15:32:00Z"/>
                <w:rFonts w:eastAsiaTheme="majorEastAsia" w:cstheme="majorBidi"/>
                <w:bCs/>
                <w:iCs/>
                <w:noProof/>
                <w:sz w:val="16"/>
                <w:szCs w:val="16"/>
                <w:lang w:val="es-CO"/>
                <w:rPrChange w:id="643" w:author="Usuario" w:date="2017-12-28T15:31:00Z">
                  <w:rPr>
                    <w:del w:id="644" w:author="Usuario" w:date="2017-12-28T15:32:00Z"/>
                    <w:noProof/>
                    <w:sz w:val="16"/>
                    <w:szCs w:val="16"/>
                    <w:lang w:val="es-CO"/>
                  </w:rPr>
                </w:rPrChange>
              </w:rPr>
            </w:pPr>
            <w:del w:id="645" w:author="Usuario" w:date="2017-12-28T15:30:00Z">
              <w:r w:rsidRPr="00462751" w:rsidDel="00462751">
                <w:rPr>
                  <w:rFonts w:eastAsiaTheme="majorEastAsia" w:cstheme="majorBidi"/>
                  <w:bCs/>
                  <w:iCs/>
                  <w:noProof/>
                  <w:sz w:val="16"/>
                  <w:szCs w:val="16"/>
                  <w:lang w:val="es-CO"/>
                  <w:rPrChange w:id="646" w:author="Usuario" w:date="2017-12-28T15:31:00Z">
                    <w:rPr>
                      <w:noProof/>
                      <w:sz w:val="16"/>
                      <w:szCs w:val="16"/>
                      <w:lang w:val="es-CO"/>
                    </w:rPr>
                  </w:rPrChange>
                </w:rPr>
                <w:delText>EXPERIECIA EN CONTADURIA PUBLICA</w:delText>
              </w:r>
            </w:del>
          </w:p>
          <w:p w14:paraId="57709ED5" w14:textId="1C9335E9" w:rsidR="001861A3" w:rsidRPr="00777D15" w:rsidRDefault="001861A3">
            <w:pPr>
              <w:pStyle w:val="TableParagraph"/>
              <w:spacing w:before="9"/>
              <w:rPr>
                <w:noProof/>
                <w:sz w:val="16"/>
                <w:szCs w:val="16"/>
                <w:lang w:val="es-CO"/>
              </w:rPr>
              <w:pPrChange w:id="647" w:author="Usuario" w:date="2017-12-28T15:32:00Z">
                <w:pPr>
                  <w:pStyle w:val="TableParagraph"/>
                  <w:spacing w:before="9"/>
                  <w:ind w:left="567"/>
                </w:pPr>
              </w:pPrChange>
            </w:pPr>
          </w:p>
        </w:tc>
        <w:tc>
          <w:tcPr>
            <w:tcW w:w="993" w:type="dxa"/>
            <w:tcPrChange w:id="648" w:author="Usuario" w:date="2017-12-28T15:22:00Z">
              <w:tcPr>
                <w:tcW w:w="993" w:type="dxa"/>
              </w:tcPr>
            </w:tcPrChange>
          </w:tcPr>
          <w:p w14:paraId="168A3D5A" w14:textId="77777777" w:rsidR="001861A3" w:rsidRPr="00777D15" w:rsidRDefault="001861A3" w:rsidP="001861A3">
            <w:pPr>
              <w:pStyle w:val="TableParagraph"/>
              <w:spacing w:before="9"/>
              <w:ind w:left="567"/>
              <w:rPr>
                <w:noProof/>
                <w:w w:val="99"/>
                <w:sz w:val="19"/>
                <w:szCs w:val="19"/>
                <w:lang w:val="es-CO"/>
              </w:rPr>
            </w:pPr>
            <w:r w:rsidRPr="00777D15">
              <w:rPr>
                <w:noProof/>
                <w:sz w:val="19"/>
                <w:szCs w:val="19"/>
                <w:lang w:val="es-CO"/>
              </w:rPr>
              <w:t>1</w:t>
            </w:r>
          </w:p>
        </w:tc>
        <w:tc>
          <w:tcPr>
            <w:tcW w:w="1259" w:type="dxa"/>
            <w:tcPrChange w:id="649" w:author="Usuario" w:date="2017-12-28T15:22:00Z">
              <w:tcPr>
                <w:tcW w:w="1259" w:type="dxa"/>
              </w:tcPr>
            </w:tcPrChange>
          </w:tcPr>
          <w:p w14:paraId="506075B8" w14:textId="5E1E0C8E" w:rsidR="001861A3" w:rsidRPr="00F8526B" w:rsidRDefault="001861A3" w:rsidP="001861A3">
            <w:pPr>
              <w:pStyle w:val="TableParagraph"/>
              <w:ind w:left="567"/>
              <w:rPr>
                <w:noProof/>
                <w:sz w:val="19"/>
                <w:szCs w:val="19"/>
                <w:lang w:val="es-CO"/>
              </w:rPr>
            </w:pPr>
            <w:ins w:id="650" w:author="Usuario" w:date="2017-12-28T11:47:00Z">
              <w:r>
                <w:rPr>
                  <w:noProof/>
                  <w:sz w:val="19"/>
                  <w:szCs w:val="19"/>
                  <w:lang w:val="es-CO"/>
                </w:rPr>
                <w:t>5%</w:t>
              </w:r>
            </w:ins>
          </w:p>
        </w:tc>
        <w:tc>
          <w:tcPr>
            <w:tcW w:w="1150" w:type="dxa"/>
            <w:tcPrChange w:id="651" w:author="Usuario" w:date="2017-12-28T15:22:00Z">
              <w:tcPr>
                <w:tcW w:w="1150" w:type="dxa"/>
              </w:tcPr>
            </w:tcPrChange>
          </w:tcPr>
          <w:p w14:paraId="06CEF1CF" w14:textId="74470B69" w:rsidR="001861A3" w:rsidRPr="00F8526B" w:rsidRDefault="001861A3" w:rsidP="001861A3">
            <w:pPr>
              <w:pStyle w:val="TableParagraph"/>
              <w:spacing w:before="9"/>
              <w:rPr>
                <w:ins w:id="652" w:author="Usuario" w:date="2017-12-28T00:08:00Z"/>
                <w:noProof/>
                <w:sz w:val="19"/>
                <w:szCs w:val="19"/>
                <w:lang w:val="es-CO"/>
                <w:rPrChange w:id="653" w:author="Usuario" w:date="2017-12-28T11:47:00Z">
                  <w:rPr>
                    <w:ins w:id="654" w:author="Usuario" w:date="2017-12-28T00:08:00Z"/>
                    <w:noProof/>
                    <w:sz w:val="19"/>
                    <w:szCs w:val="19"/>
                    <w:highlight w:val="yellow"/>
                    <w:lang w:val="es-CO"/>
                  </w:rPr>
                </w:rPrChange>
              </w:rPr>
            </w:pPr>
            <w:ins w:id="655" w:author="Usuario" w:date="2017-12-28T11:46:00Z">
              <w:r w:rsidRPr="00F8526B">
                <w:rPr>
                  <w:noProof/>
                  <w:sz w:val="19"/>
                  <w:szCs w:val="19"/>
                  <w:lang w:val="es-CO"/>
                  <w:rPrChange w:id="656" w:author="Usuario" w:date="2017-12-28T11:47:00Z">
                    <w:rPr>
                      <w:noProof/>
                      <w:sz w:val="19"/>
                      <w:szCs w:val="19"/>
                      <w:highlight w:val="yellow"/>
                      <w:lang w:val="es-CO"/>
                    </w:rPr>
                  </w:rPrChange>
                </w:rPr>
                <w:t>20</w:t>
              </w:r>
            </w:ins>
            <w:ins w:id="657" w:author="Usuario" w:date="2017-12-28T00:08:00Z">
              <w:r w:rsidRPr="00F8526B">
                <w:rPr>
                  <w:noProof/>
                  <w:sz w:val="19"/>
                  <w:szCs w:val="19"/>
                  <w:lang w:val="es-CO"/>
                  <w:rPrChange w:id="658" w:author="Usuario" w:date="2017-12-28T11:47:00Z">
                    <w:rPr>
                      <w:noProof/>
                      <w:sz w:val="19"/>
                      <w:szCs w:val="19"/>
                      <w:highlight w:val="yellow"/>
                      <w:lang w:val="es-CO"/>
                    </w:rPr>
                  </w:rPrChange>
                </w:rPr>
                <w:t xml:space="preserve"> AÑOS</w:t>
              </w:r>
            </w:ins>
          </w:p>
        </w:tc>
        <w:tc>
          <w:tcPr>
            <w:tcW w:w="1150" w:type="dxa"/>
            <w:tcPrChange w:id="659" w:author="Usuario" w:date="2017-12-28T15:22:00Z">
              <w:tcPr>
                <w:tcW w:w="1150" w:type="dxa"/>
              </w:tcPr>
            </w:tcPrChange>
          </w:tcPr>
          <w:p w14:paraId="1F90ED63" w14:textId="72668884" w:rsidR="001861A3" w:rsidRPr="00F8526B" w:rsidRDefault="001861A3" w:rsidP="001861A3">
            <w:pPr>
              <w:pStyle w:val="TableParagraph"/>
              <w:spacing w:before="9"/>
              <w:rPr>
                <w:noProof/>
                <w:sz w:val="19"/>
                <w:szCs w:val="19"/>
                <w:lang w:val="es-CO"/>
              </w:rPr>
            </w:pPr>
            <w:ins w:id="660" w:author="Usuario" w:date="2017-12-28T00:10:00Z">
              <w:r w:rsidRPr="00F8526B">
                <w:rPr>
                  <w:noProof/>
                  <w:sz w:val="19"/>
                  <w:szCs w:val="19"/>
                  <w:lang w:val="es-CO"/>
                  <w:rPrChange w:id="661" w:author="Usuario" w:date="2017-12-28T11:47:00Z">
                    <w:rPr>
                      <w:noProof/>
                      <w:sz w:val="19"/>
                      <w:szCs w:val="19"/>
                      <w:highlight w:val="yellow"/>
                      <w:lang w:val="es-CO"/>
                    </w:rPr>
                  </w:rPrChange>
                </w:rPr>
                <w:t>50</w:t>
              </w:r>
            </w:ins>
            <w:del w:id="662" w:author="Usuario" w:date="2017-12-27T22:44:00Z">
              <w:r w:rsidRPr="00F8526B" w:rsidDel="007129EA">
                <w:rPr>
                  <w:noProof/>
                  <w:sz w:val="19"/>
                  <w:szCs w:val="19"/>
                  <w:lang w:val="es-CO"/>
                </w:rPr>
                <w:delText>10</w:delText>
              </w:r>
            </w:del>
            <w:del w:id="663" w:author="Usuario" w:date="2017-12-28T00:10:00Z">
              <w:r w:rsidRPr="00F8526B" w:rsidDel="00C13798">
                <w:rPr>
                  <w:noProof/>
                  <w:sz w:val="19"/>
                  <w:szCs w:val="19"/>
                  <w:lang w:val="es-CO"/>
                </w:rPr>
                <w:delText xml:space="preserve"> AÑOS</w:delText>
              </w:r>
            </w:del>
          </w:p>
        </w:tc>
        <w:tc>
          <w:tcPr>
            <w:tcW w:w="3512" w:type="dxa"/>
            <w:gridSpan w:val="2"/>
            <w:tcPrChange w:id="664" w:author="Usuario" w:date="2017-12-28T15:22:00Z">
              <w:tcPr>
                <w:tcW w:w="3512" w:type="dxa"/>
                <w:gridSpan w:val="2"/>
              </w:tcPr>
            </w:tcPrChange>
          </w:tcPr>
          <w:p w14:paraId="50458A06" w14:textId="0F3008C4" w:rsidR="00B65D40" w:rsidRPr="00A16D9A" w:rsidRDefault="00B65D40" w:rsidP="00B65D40">
            <w:pPr>
              <w:pStyle w:val="TableParagraph"/>
              <w:rPr>
                <w:ins w:id="665" w:author="Usuario" w:date="2017-12-28T15:22:00Z"/>
                <w:noProof/>
                <w:sz w:val="19"/>
                <w:szCs w:val="19"/>
                <w:lang w:val="es-CO"/>
              </w:rPr>
            </w:pPr>
            <w:ins w:id="666" w:author="Usuario" w:date="2017-12-28T15:29:00Z">
              <w:r>
                <w:rPr>
                  <w:noProof/>
                  <w:sz w:val="19"/>
                  <w:szCs w:val="19"/>
                  <w:lang w:val="es-CO"/>
                </w:rPr>
                <w:t>Acreditar experiencia mediante la certificacion de minimo 2 contratos de interventoria</w:t>
              </w:r>
            </w:ins>
            <w:ins w:id="667" w:author="Usuario" w:date="2017-12-28T15:30:00Z">
              <w:r>
                <w:rPr>
                  <w:noProof/>
                  <w:sz w:val="19"/>
                  <w:szCs w:val="19"/>
                  <w:lang w:val="es-CO"/>
                </w:rPr>
                <w:t xml:space="preserve"> como contador publico</w:t>
              </w:r>
              <w:r w:rsidR="00462751">
                <w:rPr>
                  <w:noProof/>
                  <w:sz w:val="19"/>
                  <w:szCs w:val="19"/>
                  <w:lang w:val="es-CO"/>
                </w:rPr>
                <w:t xml:space="preserve">. </w:t>
              </w:r>
            </w:ins>
          </w:p>
          <w:p w14:paraId="15EFA4C4" w14:textId="0505F2F0" w:rsidR="001861A3" w:rsidRPr="00777D15" w:rsidRDefault="001861A3" w:rsidP="001861A3">
            <w:pPr>
              <w:pStyle w:val="TableParagraph"/>
              <w:rPr>
                <w:noProof/>
                <w:sz w:val="19"/>
                <w:szCs w:val="19"/>
                <w:highlight w:val="yellow"/>
                <w:lang w:val="es-CO"/>
                <w:rPrChange w:id="668" w:author="Usuario" w:date="2017-12-28T00:07:00Z">
                  <w:rPr>
                    <w:noProof/>
                    <w:sz w:val="19"/>
                    <w:szCs w:val="19"/>
                    <w:lang w:val="es-CO"/>
                  </w:rPr>
                </w:rPrChange>
              </w:rPr>
            </w:pPr>
            <w:del w:id="669" w:author="Usuario" w:date="2017-12-28T15:22:00Z">
              <w:r w:rsidRPr="00777D15" w:rsidDel="00B65D40">
                <w:rPr>
                  <w:noProof/>
                  <w:sz w:val="19"/>
                  <w:szCs w:val="19"/>
                  <w:highlight w:val="yellow"/>
                  <w:lang w:val="es-CO"/>
                  <w:rPrChange w:id="670" w:author="Usuario" w:date="2017-12-28T00:07:00Z">
                    <w:rPr>
                      <w:noProof/>
                      <w:sz w:val="19"/>
                      <w:szCs w:val="19"/>
                      <w:lang w:val="es-CO"/>
                    </w:rPr>
                  </w:rPrChange>
                </w:rPr>
                <w:delText>Experiencia  en interventoría publica  mediante dos certificaciones y/o contratos oficiales como profesional en contaduria publica</w:delText>
              </w:r>
            </w:del>
          </w:p>
        </w:tc>
      </w:tr>
    </w:tbl>
    <w:p w14:paraId="3D7CB5A1" w14:textId="77777777" w:rsidR="00025814" w:rsidRPr="00BD0581" w:rsidRDefault="00025814" w:rsidP="00BD27F4">
      <w:pPr>
        <w:pStyle w:val="Textoindependiente"/>
        <w:rPr>
          <w:noProof/>
          <w:lang w:val="es-CO"/>
        </w:rPr>
      </w:pPr>
    </w:p>
    <w:p w14:paraId="10246619" w14:textId="77777777" w:rsidR="00BD27F4" w:rsidRPr="00BD0581" w:rsidRDefault="00BD27F4" w:rsidP="00BD27F4">
      <w:pPr>
        <w:pStyle w:val="Textoindependiente"/>
        <w:rPr>
          <w:noProof/>
          <w:lang w:val="es-CO"/>
        </w:rPr>
      </w:pPr>
      <w:r w:rsidRPr="00BD0581">
        <w:rPr>
          <w:noProof/>
          <w:lang w:val="es-CO"/>
        </w:rPr>
        <w:t>El proponente debe presentar la certificación de cada uno de los profesionales como se exige en la experiencia específica.</w:t>
      </w:r>
    </w:p>
    <w:p w14:paraId="5F6D7864" w14:textId="77777777" w:rsidR="00BD27F4" w:rsidRPr="00BD0581" w:rsidRDefault="00BD27F4" w:rsidP="00BD27F4">
      <w:pPr>
        <w:pStyle w:val="Textoindependiente"/>
        <w:rPr>
          <w:noProof/>
          <w:lang w:val="es-CO"/>
        </w:rPr>
      </w:pPr>
      <w:r w:rsidRPr="00BD0581">
        <w:rPr>
          <w:noProof/>
          <w:lang w:val="es-CO"/>
        </w:rPr>
        <w:t>Para el efecto deberá anexar las hojas de vida de los profesionales con sus respectivas certificaciones expedidas por las entidades públicas contratantes.</w:t>
      </w:r>
    </w:p>
    <w:p w14:paraId="05B06DB9" w14:textId="5A26608E" w:rsidR="00BD27F4" w:rsidRPr="00BD0581" w:rsidRDefault="00025814" w:rsidP="00BD27F4">
      <w:pPr>
        <w:pStyle w:val="Ttulo2"/>
        <w:rPr>
          <w:b w:val="0"/>
          <w:noProof/>
          <w:lang w:val="es-CO"/>
        </w:rPr>
      </w:pPr>
      <w:r w:rsidRPr="00BD0581">
        <w:rPr>
          <w:noProof/>
          <w:lang w:val="es-CO"/>
        </w:rPr>
        <w:t>6</w:t>
      </w:r>
      <w:r w:rsidR="00BD27F4" w:rsidRPr="00BD0581">
        <w:rPr>
          <w:noProof/>
          <w:lang w:val="es-CO"/>
        </w:rPr>
        <w:t>.3.  Experiencia del</w:t>
      </w:r>
      <w:r w:rsidR="00BD27F4" w:rsidRPr="00BD0581">
        <w:rPr>
          <w:noProof/>
          <w:spacing w:val="-7"/>
          <w:lang w:val="es-CO"/>
        </w:rPr>
        <w:t xml:space="preserve"> </w:t>
      </w:r>
      <w:r w:rsidR="00BD27F4" w:rsidRPr="00BD0581">
        <w:rPr>
          <w:noProof/>
          <w:lang w:val="es-CO"/>
        </w:rPr>
        <w:t>contratista</w:t>
      </w:r>
      <w:r w:rsidR="00BD27F4" w:rsidRPr="00BD0581">
        <w:rPr>
          <w:b w:val="0"/>
          <w:noProof/>
          <w:lang w:val="es-CO"/>
        </w:rPr>
        <w:t>:</w:t>
      </w:r>
    </w:p>
    <w:p w14:paraId="5C6DFA11" w14:textId="77777777" w:rsidR="00BD27F4" w:rsidRPr="00BD0581" w:rsidRDefault="00BD27F4" w:rsidP="00BD27F4">
      <w:pPr>
        <w:pStyle w:val="Textoindependiente"/>
        <w:rPr>
          <w:noProof/>
          <w:lang w:val="es-CO"/>
        </w:rPr>
      </w:pPr>
      <w:r w:rsidRPr="00BD0581">
        <w:rPr>
          <w:noProof/>
          <w:lang w:val="es-CO"/>
        </w:rPr>
        <w:t>Se evaluará a partir del Registro Único de Proponentes – RUP, la siguiente Clasificación:</w:t>
      </w:r>
    </w:p>
    <w:p w14:paraId="021F504C" w14:textId="77777777" w:rsidR="00BD27F4" w:rsidRPr="00BD0581" w:rsidRDefault="00BD27F4" w:rsidP="00BD27F4">
      <w:pPr>
        <w:pStyle w:val="Textoindependiente"/>
        <w:rPr>
          <w:noProof/>
          <w:lang w:val="es-CO"/>
        </w:rPr>
      </w:pPr>
      <w:r w:rsidRPr="00D069FD">
        <w:rPr>
          <w:noProof/>
          <w:lang w:val="es-CO"/>
        </w:rPr>
        <w:t>Código de las Naciones Unidas Productos y Servicios Estándar – UNSPSC</w:t>
      </w:r>
    </w:p>
    <w:tbl>
      <w:tblPr>
        <w:tblStyle w:val="TableNormal"/>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501"/>
        <w:gridCol w:w="4775"/>
        <w:tblGridChange w:id="671">
          <w:tblGrid>
            <w:gridCol w:w="3501"/>
            <w:gridCol w:w="4775"/>
          </w:tblGrid>
        </w:tblGridChange>
      </w:tblGrid>
      <w:tr w:rsidR="00BD27F4" w:rsidRPr="00BD0581" w14:paraId="4C6E0C5F" w14:textId="77777777" w:rsidTr="00E40D70">
        <w:trPr>
          <w:trHeight w:hRule="exact" w:val="354"/>
        </w:trPr>
        <w:tc>
          <w:tcPr>
            <w:tcW w:w="3501" w:type="dxa"/>
            <w:shd w:val="clear" w:color="auto" w:fill="D9D9D9"/>
          </w:tcPr>
          <w:p w14:paraId="0658193A" w14:textId="77777777" w:rsidR="00BD27F4" w:rsidRPr="00BD0581" w:rsidRDefault="00BD27F4" w:rsidP="00E40D70">
            <w:pPr>
              <w:pStyle w:val="TableParagraph"/>
              <w:spacing w:line="267" w:lineRule="exact"/>
              <w:jc w:val="center"/>
              <w:rPr>
                <w:noProof/>
                <w:sz w:val="24"/>
                <w:szCs w:val="24"/>
                <w:lang w:val="es-CO"/>
              </w:rPr>
            </w:pPr>
            <w:r w:rsidRPr="00BD0581">
              <w:rPr>
                <w:noProof/>
                <w:sz w:val="24"/>
                <w:szCs w:val="24"/>
                <w:lang w:val="es-CO"/>
              </w:rPr>
              <w:t>Clasificación UNSPSC</w:t>
            </w:r>
          </w:p>
        </w:tc>
        <w:tc>
          <w:tcPr>
            <w:tcW w:w="4775" w:type="dxa"/>
            <w:shd w:val="clear" w:color="auto" w:fill="D9D9D9"/>
          </w:tcPr>
          <w:p w14:paraId="7CCC8097" w14:textId="77777777" w:rsidR="00BD27F4" w:rsidRPr="00BD0581" w:rsidRDefault="00BD27F4" w:rsidP="00E40D70">
            <w:pPr>
              <w:pStyle w:val="TableParagraph"/>
              <w:spacing w:line="267" w:lineRule="exact"/>
              <w:jc w:val="center"/>
              <w:rPr>
                <w:noProof/>
                <w:sz w:val="24"/>
                <w:szCs w:val="24"/>
                <w:lang w:val="es-CO"/>
              </w:rPr>
            </w:pPr>
            <w:r w:rsidRPr="00BD0581">
              <w:rPr>
                <w:noProof/>
                <w:sz w:val="24"/>
                <w:szCs w:val="24"/>
                <w:lang w:val="es-CO"/>
              </w:rPr>
              <w:t>Descripción</w:t>
            </w:r>
          </w:p>
        </w:tc>
      </w:tr>
      <w:tr w:rsidR="00BD27F4" w:rsidRPr="002E721D" w14:paraId="34A291F4" w14:textId="77777777" w:rsidTr="006949D4">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Change w:id="672" w:author="Usuario" w:date="2017-12-26T23:09:00Z">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
          </w:tblPrExChange>
        </w:tblPrEx>
        <w:trPr>
          <w:trHeight w:hRule="exact" w:val="589"/>
          <w:trPrChange w:id="673" w:author="Usuario" w:date="2017-12-26T23:09:00Z">
            <w:trPr>
              <w:trHeight w:hRule="exact" w:val="589"/>
            </w:trPr>
          </w:trPrChange>
        </w:trPr>
        <w:tc>
          <w:tcPr>
            <w:tcW w:w="3501" w:type="dxa"/>
            <w:tcBorders>
              <w:top w:val="single" w:sz="32" w:space="0" w:color="D9D9D9"/>
              <w:bottom w:val="single" w:sz="32" w:space="0" w:color="D9D9D9"/>
            </w:tcBorders>
            <w:tcPrChange w:id="674" w:author="Usuario" w:date="2017-12-26T23:09:00Z">
              <w:tcPr>
                <w:tcW w:w="3501" w:type="dxa"/>
                <w:tcBorders>
                  <w:top w:val="single" w:sz="32" w:space="0" w:color="D9D9D9"/>
                </w:tcBorders>
              </w:tcPr>
            </w:tcPrChange>
          </w:tcPr>
          <w:p w14:paraId="34DD83E3" w14:textId="77777777" w:rsidR="00BD27F4" w:rsidRPr="00BD0581" w:rsidRDefault="00BD27F4" w:rsidP="00E40D70">
            <w:pPr>
              <w:pStyle w:val="TableParagraph"/>
              <w:spacing w:line="231" w:lineRule="exact"/>
              <w:jc w:val="center"/>
              <w:rPr>
                <w:noProof/>
                <w:sz w:val="24"/>
                <w:szCs w:val="24"/>
                <w:lang w:val="es-CO"/>
              </w:rPr>
            </w:pPr>
            <w:r w:rsidRPr="00BD0581">
              <w:rPr>
                <w:noProof/>
                <w:sz w:val="24"/>
                <w:szCs w:val="24"/>
                <w:lang w:val="es-CO"/>
              </w:rPr>
              <w:lastRenderedPageBreak/>
              <w:t>81 10 15 00</w:t>
            </w:r>
          </w:p>
        </w:tc>
        <w:tc>
          <w:tcPr>
            <w:tcW w:w="4775" w:type="dxa"/>
            <w:tcBorders>
              <w:top w:val="single" w:sz="32" w:space="0" w:color="D9D9D9"/>
              <w:bottom w:val="single" w:sz="32" w:space="0" w:color="D9D9D9"/>
            </w:tcBorders>
            <w:tcPrChange w:id="675" w:author="Usuario" w:date="2017-12-26T23:09:00Z">
              <w:tcPr>
                <w:tcW w:w="4775" w:type="dxa"/>
                <w:tcBorders>
                  <w:top w:val="single" w:sz="32" w:space="0" w:color="D9D9D9"/>
                </w:tcBorders>
              </w:tcPr>
            </w:tcPrChange>
          </w:tcPr>
          <w:p w14:paraId="31195A1B" w14:textId="77777777" w:rsidR="00BD27F4" w:rsidRPr="00BD0581" w:rsidRDefault="00BD27F4" w:rsidP="00E40D70">
            <w:pPr>
              <w:pStyle w:val="TableParagraph"/>
              <w:spacing w:line="231" w:lineRule="exact"/>
              <w:jc w:val="center"/>
              <w:rPr>
                <w:noProof/>
                <w:sz w:val="24"/>
                <w:szCs w:val="24"/>
                <w:lang w:val="es-CO"/>
              </w:rPr>
            </w:pPr>
            <w:r w:rsidRPr="00BD0581">
              <w:rPr>
                <w:noProof/>
                <w:sz w:val="24"/>
                <w:szCs w:val="24"/>
                <w:lang w:val="es-CO"/>
              </w:rPr>
              <w:t>Servicios profesionales de ingeniería civil.</w:t>
            </w:r>
          </w:p>
        </w:tc>
      </w:tr>
      <w:tr w:rsidR="006949D4" w:rsidRPr="009F2BD5" w14:paraId="0C0A2ED5" w14:textId="77777777" w:rsidTr="006949D4">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Change w:id="676" w:author="Usuario" w:date="2017-12-26T23:09:00Z">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
          </w:tblPrExChange>
        </w:tblPrEx>
        <w:trPr>
          <w:trHeight w:hRule="exact" w:val="589"/>
          <w:ins w:id="677" w:author="Usuario" w:date="2017-12-26T23:09:00Z"/>
          <w:trPrChange w:id="678" w:author="Usuario" w:date="2017-12-26T23:09:00Z">
            <w:trPr>
              <w:trHeight w:hRule="exact" w:val="589"/>
            </w:trPr>
          </w:trPrChange>
        </w:trPr>
        <w:tc>
          <w:tcPr>
            <w:tcW w:w="3501" w:type="dxa"/>
            <w:tcBorders>
              <w:top w:val="single" w:sz="32" w:space="0" w:color="D9D9D9"/>
              <w:bottom w:val="single" w:sz="32" w:space="0" w:color="D9D9D9"/>
            </w:tcBorders>
            <w:tcPrChange w:id="679" w:author="Usuario" w:date="2017-12-26T23:09:00Z">
              <w:tcPr>
                <w:tcW w:w="3501" w:type="dxa"/>
                <w:tcBorders>
                  <w:top w:val="single" w:sz="32" w:space="0" w:color="D9D9D9"/>
                </w:tcBorders>
              </w:tcPr>
            </w:tcPrChange>
          </w:tcPr>
          <w:p w14:paraId="37FBC981" w14:textId="29CDEE8B" w:rsidR="006949D4" w:rsidRPr="00BD0581" w:rsidRDefault="00F07EED" w:rsidP="00E40D70">
            <w:pPr>
              <w:pStyle w:val="TableParagraph"/>
              <w:spacing w:line="231" w:lineRule="exact"/>
              <w:jc w:val="center"/>
              <w:rPr>
                <w:ins w:id="680" w:author="Usuario" w:date="2017-12-26T23:09:00Z"/>
                <w:noProof/>
                <w:sz w:val="24"/>
                <w:szCs w:val="24"/>
                <w:lang w:val="es-CO"/>
              </w:rPr>
            </w:pPr>
            <w:ins w:id="681" w:author="Usuario" w:date="2017-12-27T15:57:00Z">
              <w:r>
                <w:rPr>
                  <w:noProof/>
                  <w:sz w:val="24"/>
                  <w:szCs w:val="24"/>
                  <w:lang w:val="es-CO"/>
                </w:rPr>
                <w:t>77 11 15  00</w:t>
              </w:r>
            </w:ins>
          </w:p>
        </w:tc>
        <w:tc>
          <w:tcPr>
            <w:tcW w:w="4775" w:type="dxa"/>
            <w:tcBorders>
              <w:top w:val="single" w:sz="32" w:space="0" w:color="D9D9D9"/>
              <w:bottom w:val="single" w:sz="32" w:space="0" w:color="D9D9D9"/>
            </w:tcBorders>
            <w:tcPrChange w:id="682" w:author="Usuario" w:date="2017-12-26T23:09:00Z">
              <w:tcPr>
                <w:tcW w:w="4775" w:type="dxa"/>
                <w:tcBorders>
                  <w:top w:val="single" w:sz="32" w:space="0" w:color="D9D9D9"/>
                </w:tcBorders>
              </w:tcPr>
            </w:tcPrChange>
          </w:tcPr>
          <w:p w14:paraId="516E3593" w14:textId="5C452323" w:rsidR="006949D4" w:rsidRPr="00BD0581" w:rsidRDefault="00F07EED" w:rsidP="00E40D70">
            <w:pPr>
              <w:pStyle w:val="TableParagraph"/>
              <w:spacing w:line="231" w:lineRule="exact"/>
              <w:jc w:val="center"/>
              <w:rPr>
                <w:ins w:id="683" w:author="Usuario" w:date="2017-12-26T23:09:00Z"/>
                <w:noProof/>
                <w:sz w:val="24"/>
                <w:szCs w:val="24"/>
                <w:lang w:val="es-CO"/>
              </w:rPr>
            </w:pPr>
            <w:ins w:id="684" w:author="Usuario" w:date="2017-12-27T15:58:00Z">
              <w:r>
                <w:rPr>
                  <w:noProof/>
                  <w:sz w:val="24"/>
                  <w:szCs w:val="24"/>
                  <w:lang w:val="es-CO"/>
                </w:rPr>
                <w:t>Servicio de seguridad ambiental</w:t>
              </w:r>
            </w:ins>
          </w:p>
        </w:tc>
      </w:tr>
      <w:tr w:rsidR="006949D4" w:rsidRPr="009F2BD5" w14:paraId="69698293" w14:textId="77777777" w:rsidTr="006949D4">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Change w:id="685" w:author="Usuario" w:date="2017-12-26T23:10:00Z">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
          </w:tblPrExChange>
        </w:tblPrEx>
        <w:trPr>
          <w:trHeight w:hRule="exact" w:val="589"/>
          <w:ins w:id="686" w:author="Usuario" w:date="2017-12-26T23:09:00Z"/>
          <w:trPrChange w:id="687" w:author="Usuario" w:date="2017-12-26T23:10:00Z">
            <w:trPr>
              <w:trHeight w:hRule="exact" w:val="589"/>
            </w:trPr>
          </w:trPrChange>
        </w:trPr>
        <w:tc>
          <w:tcPr>
            <w:tcW w:w="3501" w:type="dxa"/>
            <w:tcBorders>
              <w:top w:val="single" w:sz="32" w:space="0" w:color="D9D9D9"/>
              <w:bottom w:val="single" w:sz="32" w:space="0" w:color="D9D9D9"/>
            </w:tcBorders>
            <w:tcPrChange w:id="688" w:author="Usuario" w:date="2017-12-26T23:10:00Z">
              <w:tcPr>
                <w:tcW w:w="3501" w:type="dxa"/>
                <w:tcBorders>
                  <w:top w:val="single" w:sz="32" w:space="0" w:color="D9D9D9"/>
                </w:tcBorders>
              </w:tcPr>
            </w:tcPrChange>
          </w:tcPr>
          <w:p w14:paraId="484EF8F3" w14:textId="6361CAFB" w:rsidR="006949D4" w:rsidRPr="00BD0581" w:rsidRDefault="00F07EED" w:rsidP="00E40D70">
            <w:pPr>
              <w:pStyle w:val="TableParagraph"/>
              <w:spacing w:line="231" w:lineRule="exact"/>
              <w:jc w:val="center"/>
              <w:rPr>
                <w:ins w:id="689" w:author="Usuario" w:date="2017-12-26T23:09:00Z"/>
                <w:noProof/>
                <w:sz w:val="24"/>
                <w:szCs w:val="24"/>
                <w:lang w:val="es-CO"/>
              </w:rPr>
            </w:pPr>
            <w:ins w:id="690" w:author="Usuario" w:date="2017-12-27T15:58:00Z">
              <w:r>
                <w:rPr>
                  <w:noProof/>
                  <w:sz w:val="24"/>
                  <w:szCs w:val="24"/>
                  <w:lang w:val="es-CO"/>
                </w:rPr>
                <w:t>77 10 16 00</w:t>
              </w:r>
            </w:ins>
          </w:p>
        </w:tc>
        <w:tc>
          <w:tcPr>
            <w:tcW w:w="4775" w:type="dxa"/>
            <w:tcBorders>
              <w:top w:val="single" w:sz="32" w:space="0" w:color="D9D9D9"/>
              <w:bottom w:val="single" w:sz="32" w:space="0" w:color="D9D9D9"/>
            </w:tcBorders>
            <w:tcPrChange w:id="691" w:author="Usuario" w:date="2017-12-26T23:10:00Z">
              <w:tcPr>
                <w:tcW w:w="4775" w:type="dxa"/>
                <w:tcBorders>
                  <w:top w:val="single" w:sz="32" w:space="0" w:color="D9D9D9"/>
                </w:tcBorders>
              </w:tcPr>
            </w:tcPrChange>
          </w:tcPr>
          <w:p w14:paraId="18B16B2E" w14:textId="39B4F426" w:rsidR="006949D4" w:rsidRPr="00BD0581" w:rsidRDefault="00F07EED" w:rsidP="00E40D70">
            <w:pPr>
              <w:pStyle w:val="TableParagraph"/>
              <w:spacing w:line="231" w:lineRule="exact"/>
              <w:jc w:val="center"/>
              <w:rPr>
                <w:ins w:id="692" w:author="Usuario" w:date="2017-12-26T23:09:00Z"/>
                <w:noProof/>
                <w:sz w:val="24"/>
                <w:szCs w:val="24"/>
                <w:lang w:val="es-CO"/>
              </w:rPr>
            </w:pPr>
            <w:ins w:id="693" w:author="Usuario" w:date="2017-12-27T15:58:00Z">
              <w:r>
                <w:rPr>
                  <w:noProof/>
                  <w:sz w:val="24"/>
                  <w:szCs w:val="24"/>
                  <w:lang w:val="es-CO"/>
                </w:rPr>
                <w:t>Planeacion ambiental</w:t>
              </w:r>
            </w:ins>
          </w:p>
        </w:tc>
      </w:tr>
      <w:tr w:rsidR="006949D4" w:rsidRPr="009F2BD5" w14:paraId="16DE4639" w14:textId="77777777" w:rsidTr="006949D4">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Change w:id="694" w:author="Usuario" w:date="2017-12-26T23:10:00Z">
            <w:tblPrEx>
              <w:tblW w:w="0" w:type="auto"/>
              <w:tblInd w:w="7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Ex>
          </w:tblPrExChange>
        </w:tblPrEx>
        <w:trPr>
          <w:trHeight w:hRule="exact" w:val="589"/>
          <w:ins w:id="695" w:author="Usuario" w:date="2017-12-26T23:10:00Z"/>
          <w:trPrChange w:id="696" w:author="Usuario" w:date="2017-12-26T23:10:00Z">
            <w:trPr>
              <w:trHeight w:hRule="exact" w:val="589"/>
            </w:trPr>
          </w:trPrChange>
        </w:trPr>
        <w:tc>
          <w:tcPr>
            <w:tcW w:w="3501" w:type="dxa"/>
            <w:tcBorders>
              <w:top w:val="single" w:sz="32" w:space="0" w:color="D9D9D9"/>
              <w:bottom w:val="single" w:sz="32" w:space="0" w:color="D9D9D9"/>
            </w:tcBorders>
            <w:tcPrChange w:id="697" w:author="Usuario" w:date="2017-12-26T23:10:00Z">
              <w:tcPr>
                <w:tcW w:w="3501" w:type="dxa"/>
                <w:tcBorders>
                  <w:top w:val="single" w:sz="32" w:space="0" w:color="D9D9D9"/>
                </w:tcBorders>
              </w:tcPr>
            </w:tcPrChange>
          </w:tcPr>
          <w:p w14:paraId="3C39AE5C" w14:textId="6E071E08" w:rsidR="006949D4" w:rsidRPr="00BD0581" w:rsidRDefault="00F07EED" w:rsidP="00E40D70">
            <w:pPr>
              <w:pStyle w:val="TableParagraph"/>
              <w:spacing w:line="231" w:lineRule="exact"/>
              <w:jc w:val="center"/>
              <w:rPr>
                <w:ins w:id="698" w:author="Usuario" w:date="2017-12-26T23:10:00Z"/>
                <w:noProof/>
                <w:sz w:val="24"/>
                <w:szCs w:val="24"/>
                <w:lang w:val="es-CO"/>
              </w:rPr>
            </w:pPr>
            <w:ins w:id="699" w:author="Usuario" w:date="2017-12-27T16:04:00Z">
              <w:r>
                <w:rPr>
                  <w:noProof/>
                  <w:sz w:val="24"/>
                  <w:szCs w:val="24"/>
                  <w:lang w:val="es-CO"/>
                </w:rPr>
                <w:t>80 10 16 00</w:t>
              </w:r>
            </w:ins>
          </w:p>
        </w:tc>
        <w:tc>
          <w:tcPr>
            <w:tcW w:w="4775" w:type="dxa"/>
            <w:tcBorders>
              <w:top w:val="single" w:sz="32" w:space="0" w:color="D9D9D9"/>
              <w:bottom w:val="single" w:sz="32" w:space="0" w:color="D9D9D9"/>
            </w:tcBorders>
            <w:tcPrChange w:id="700" w:author="Usuario" w:date="2017-12-26T23:10:00Z">
              <w:tcPr>
                <w:tcW w:w="4775" w:type="dxa"/>
                <w:tcBorders>
                  <w:top w:val="single" w:sz="32" w:space="0" w:color="D9D9D9"/>
                </w:tcBorders>
              </w:tcPr>
            </w:tcPrChange>
          </w:tcPr>
          <w:p w14:paraId="0BE2CCFA" w14:textId="22181D02" w:rsidR="006949D4" w:rsidRPr="00BD0581" w:rsidRDefault="00F07EED" w:rsidP="00E40D70">
            <w:pPr>
              <w:pStyle w:val="TableParagraph"/>
              <w:spacing w:line="231" w:lineRule="exact"/>
              <w:jc w:val="center"/>
              <w:rPr>
                <w:ins w:id="701" w:author="Usuario" w:date="2017-12-26T23:10:00Z"/>
                <w:noProof/>
                <w:sz w:val="24"/>
                <w:szCs w:val="24"/>
                <w:lang w:val="es-CO"/>
              </w:rPr>
            </w:pPr>
            <w:ins w:id="702" w:author="Usuario" w:date="2017-12-27T16:04:00Z">
              <w:r>
                <w:rPr>
                  <w:noProof/>
                  <w:sz w:val="24"/>
                  <w:szCs w:val="24"/>
                  <w:lang w:val="es-CO"/>
                </w:rPr>
                <w:t>Gerencia de proyectos</w:t>
              </w:r>
            </w:ins>
          </w:p>
        </w:tc>
      </w:tr>
    </w:tbl>
    <w:p w14:paraId="5BC616CE" w14:textId="77777777" w:rsidR="00BD27F4" w:rsidRPr="00BD0581" w:rsidRDefault="00BD27F4" w:rsidP="00BD27F4">
      <w:pPr>
        <w:ind w:left="567"/>
        <w:rPr>
          <w:noProof/>
          <w:sz w:val="24"/>
          <w:szCs w:val="24"/>
          <w:lang w:val="es-CO"/>
        </w:rPr>
      </w:pPr>
    </w:p>
    <w:p w14:paraId="5965BC85" w14:textId="77777777" w:rsidR="00BD27F4" w:rsidRPr="00BD0581" w:rsidRDefault="00BD27F4" w:rsidP="00BD27F4">
      <w:pPr>
        <w:pStyle w:val="Textoindependiente"/>
        <w:rPr>
          <w:noProof/>
          <w:lang w:val="es-CO"/>
        </w:rPr>
      </w:pPr>
      <w:r w:rsidRPr="00BD0581">
        <w:rPr>
          <w:lang w:val="es-CO"/>
        </w:rPr>
        <w:t>Este</w:t>
      </w:r>
      <w:r w:rsidRPr="00BD0581">
        <w:rPr>
          <w:noProof/>
          <w:lang w:val="es-CO"/>
        </w:rPr>
        <w:t xml:space="preserve"> código se hará exigible para efectos de evaluar la Capacidad Residual de Contratación.</w:t>
      </w:r>
    </w:p>
    <w:p w14:paraId="2EFE126F" w14:textId="77777777" w:rsidR="00BD27F4" w:rsidRPr="00BD0581" w:rsidRDefault="00BD27F4" w:rsidP="00BD27F4">
      <w:pPr>
        <w:pStyle w:val="Textoindependiente"/>
        <w:rPr>
          <w:noProof/>
          <w:lang w:val="es-CO"/>
        </w:rPr>
      </w:pPr>
      <w:r w:rsidRPr="00BD0581">
        <w:rPr>
          <w:noProof/>
          <w:lang w:val="es-CO"/>
        </w:rPr>
        <w:t xml:space="preserve">Para el proponente plural, consorcios o uniones temporales, todos sus integrantes deberán estar clasificados en el RUP y cumplir con los códigos anteriores, se </w:t>
      </w:r>
      <w:r w:rsidRPr="00D069FD">
        <w:rPr>
          <w:noProof/>
          <w:lang w:val="es-CO"/>
        </w:rPr>
        <w:t>tendrá en cuenta hasta el tercer nivel.</w:t>
      </w:r>
    </w:p>
    <w:p w14:paraId="6415F72D" w14:textId="45843798" w:rsidR="00BD27F4" w:rsidRPr="00BD0581" w:rsidRDefault="00025814" w:rsidP="00BD27F4">
      <w:pPr>
        <w:pStyle w:val="Ttulo2"/>
        <w:rPr>
          <w:noProof/>
          <w:lang w:val="es-CO"/>
        </w:rPr>
      </w:pPr>
      <w:r w:rsidRPr="00BD0581">
        <w:rPr>
          <w:noProof/>
          <w:lang w:val="es-CO"/>
        </w:rPr>
        <w:t>6</w:t>
      </w:r>
      <w:r w:rsidR="00BD27F4" w:rsidRPr="00BD0581">
        <w:rPr>
          <w:noProof/>
          <w:lang w:val="es-CO"/>
        </w:rPr>
        <w:t xml:space="preserve">.4.  EXPERIENCIA DEL PROPONENTE  </w:t>
      </w:r>
    </w:p>
    <w:p w14:paraId="39B864CC" w14:textId="0C5DC5DA" w:rsidR="00BD27F4" w:rsidRPr="00BD0581" w:rsidRDefault="00025814" w:rsidP="00BD27F4">
      <w:pPr>
        <w:pStyle w:val="Ttulo3"/>
        <w:rPr>
          <w:noProof/>
          <w:lang w:val="es-CO"/>
        </w:rPr>
      </w:pPr>
      <w:r w:rsidRPr="00BD0581">
        <w:rPr>
          <w:noProof/>
          <w:lang w:val="es-CO"/>
        </w:rPr>
        <w:t>6</w:t>
      </w:r>
      <w:r w:rsidR="00BD27F4" w:rsidRPr="00BD0581">
        <w:rPr>
          <w:noProof/>
          <w:lang w:val="es-CO"/>
        </w:rPr>
        <w:t xml:space="preserve">.4.1.  Experiencia especifica </w:t>
      </w:r>
      <w:r w:rsidR="00BD27F4" w:rsidRPr="00BD0581">
        <w:rPr>
          <w:noProof/>
          <w:spacing w:val="5"/>
          <w:lang w:val="es-CO"/>
        </w:rPr>
        <w:t>en c</w:t>
      </w:r>
      <w:r w:rsidR="00BD27F4" w:rsidRPr="00BD0581">
        <w:rPr>
          <w:noProof/>
          <w:lang w:val="es-CO"/>
        </w:rPr>
        <w:t>ontratos o</w:t>
      </w:r>
      <w:r w:rsidR="00BD27F4" w:rsidRPr="00BD0581">
        <w:rPr>
          <w:noProof/>
          <w:spacing w:val="51"/>
          <w:lang w:val="es-CO"/>
        </w:rPr>
        <w:t xml:space="preserve"> </w:t>
      </w:r>
      <w:r w:rsidR="00BD27F4" w:rsidRPr="00BD0581">
        <w:rPr>
          <w:lang w:val="es-CO"/>
        </w:rPr>
        <w:t>certificaciones</w:t>
      </w:r>
    </w:p>
    <w:p w14:paraId="5B1739FC" w14:textId="77777777" w:rsidR="00217D14" w:rsidRDefault="00BD27F4" w:rsidP="00BD27F4">
      <w:pPr>
        <w:pStyle w:val="Textoindependiente"/>
        <w:rPr>
          <w:ins w:id="703" w:author="Usuario" w:date="2017-12-28T15:12:00Z"/>
          <w:noProof/>
          <w:sz w:val="19"/>
          <w:szCs w:val="19"/>
          <w:lang w:val="es-CO"/>
        </w:rPr>
      </w:pPr>
      <w:r w:rsidRPr="00BD0581">
        <w:rPr>
          <w:lang w:val="es-CO"/>
        </w:rPr>
        <w:t>Los proponentes deben certificar, con copia legible, su experiencia media</w:t>
      </w:r>
      <w:r w:rsidR="00C01575" w:rsidRPr="00BD0581">
        <w:rPr>
          <w:lang w:val="es-CO"/>
        </w:rPr>
        <w:t xml:space="preserve">nte la </w:t>
      </w:r>
      <w:ins w:id="704" w:author="Usuario" w:date="2017-12-28T15:12:00Z">
        <w:r w:rsidR="00217D14" w:rsidRPr="00217D14">
          <w:rPr>
            <w:lang w:val="es-CO"/>
            <w:rPrChange w:id="705" w:author="Usuario" w:date="2017-12-28T15:13:00Z">
              <w:rPr>
                <w:noProof/>
                <w:sz w:val="19"/>
                <w:szCs w:val="19"/>
                <w:lang w:val="es-CO"/>
              </w:rPr>
            </w:rPrChange>
          </w:rPr>
          <w:t>participación en calidad de Contratista de Consultoría con Entidad Pública de por lo menos Seis (6) Proyectos de Estudios Técnicos para el diseño y construcción de polideportivos, los cuales se certificarán mediante la presentación de su respectiva acta de liquidación.</w:t>
        </w:r>
      </w:ins>
    </w:p>
    <w:p w14:paraId="2099D574" w14:textId="660F39EC" w:rsidR="00217D14" w:rsidRPr="00217D14" w:rsidRDefault="00C01575" w:rsidP="00BD27F4">
      <w:pPr>
        <w:pStyle w:val="Textoindependiente"/>
        <w:spacing w:before="70"/>
        <w:rPr>
          <w:ins w:id="706" w:author="Usuario" w:date="2017-12-28T15:14:00Z"/>
          <w:lang w:val="es-CO"/>
          <w:rPrChange w:id="707" w:author="Usuario" w:date="2017-12-28T15:14:00Z">
            <w:rPr>
              <w:ins w:id="708" w:author="Usuario" w:date="2017-12-28T15:14:00Z"/>
              <w:noProof/>
              <w:sz w:val="19"/>
              <w:szCs w:val="19"/>
              <w:lang w:val="es-CO"/>
            </w:rPr>
          </w:rPrChange>
        </w:rPr>
      </w:pPr>
      <w:del w:id="709" w:author="Usuario" w:date="2017-12-28T15:14:00Z">
        <w:r w:rsidRPr="00BD0581" w:rsidDel="00217D14">
          <w:rPr>
            <w:lang w:val="es-CO"/>
          </w:rPr>
          <w:delText xml:space="preserve">presentación </w:delText>
        </w:r>
      </w:del>
      <w:del w:id="710" w:author="Usuario" w:date="2017-12-26T23:11:00Z">
        <w:r w:rsidRPr="00BD0581" w:rsidDel="006949D4">
          <w:rPr>
            <w:lang w:val="es-CO"/>
          </w:rPr>
          <w:delText>de máximo</w:delText>
        </w:r>
        <w:r w:rsidR="00BD27F4" w:rsidRPr="00BD0581" w:rsidDel="006949D4">
          <w:rPr>
            <w:lang w:val="es-CO"/>
          </w:rPr>
          <w:delText xml:space="preserve"> dos (2) contratos de interventoría de proyectos celebrados</w:delText>
        </w:r>
      </w:del>
      <w:del w:id="711" w:author="Usuario" w:date="2017-12-26T23:12:00Z">
        <w:r w:rsidR="00BD27F4" w:rsidRPr="00BD0581" w:rsidDel="006011B0">
          <w:rPr>
            <w:lang w:val="es-CO"/>
          </w:rPr>
          <w:delText xml:space="preserve"> con entidad oficial</w:delText>
        </w:r>
      </w:del>
      <w:del w:id="712" w:author="Usuario" w:date="2017-12-28T15:14:00Z">
        <w:r w:rsidR="00BD27F4" w:rsidRPr="00BD0581" w:rsidDel="00217D14">
          <w:rPr>
            <w:lang w:val="es-CO"/>
          </w:rPr>
          <w:delText xml:space="preserve">, </w:delText>
        </w:r>
        <w:r w:rsidR="00BD27F4" w:rsidRPr="00217D14" w:rsidDel="00217D14">
          <w:rPr>
            <w:lang w:val="es-CO"/>
          </w:rPr>
          <w:delText>cuya acta de liquidación o certificación en proyectos de obra civil</w:delText>
        </w:r>
        <w:r w:rsidR="00BD27F4" w:rsidRPr="00BD0581" w:rsidDel="00217D14">
          <w:rPr>
            <w:lang w:val="es-CO"/>
          </w:rPr>
          <w:delText xml:space="preserve">, que sumados sean </w:delText>
        </w:r>
        <w:r w:rsidR="00BD27F4" w:rsidRPr="00217D14" w:rsidDel="00217D14">
          <w:rPr>
            <w:lang w:val="es-CO"/>
          </w:rPr>
          <w:delText xml:space="preserve">igual o superior </w:delText>
        </w:r>
        <w:r w:rsidR="00844964" w:rsidRPr="00217D14" w:rsidDel="00217D14">
          <w:rPr>
            <w:lang w:val="es-CO"/>
          </w:rPr>
          <w:delText xml:space="preserve">al </w:delText>
        </w:r>
      </w:del>
      <w:del w:id="713" w:author="Usuario" w:date="2017-12-26T23:35:00Z">
        <w:r w:rsidR="00C87382" w:rsidRPr="00217D14" w:rsidDel="00913250">
          <w:rPr>
            <w:lang w:val="es-CO"/>
          </w:rPr>
          <w:delText>ochenta</w:delText>
        </w:r>
      </w:del>
      <w:del w:id="714" w:author="Usuario" w:date="2017-12-28T15:14:00Z">
        <w:r w:rsidR="00B362E1" w:rsidRPr="00217D14" w:rsidDel="00217D14">
          <w:rPr>
            <w:lang w:val="es-CO"/>
          </w:rPr>
          <w:delText xml:space="preserve"> </w:delText>
        </w:r>
        <w:r w:rsidR="00844964" w:rsidRPr="00217D14" w:rsidDel="00217D14">
          <w:rPr>
            <w:lang w:val="es-CO"/>
          </w:rPr>
          <w:delText xml:space="preserve"> por</w:delText>
        </w:r>
        <w:r w:rsidR="00B362E1" w:rsidRPr="00217D14" w:rsidDel="00217D14">
          <w:rPr>
            <w:lang w:val="es-CO"/>
          </w:rPr>
          <w:delText xml:space="preserve"> </w:delText>
        </w:r>
        <w:r w:rsidR="00844964" w:rsidRPr="00217D14" w:rsidDel="00217D14">
          <w:rPr>
            <w:lang w:val="es-CO"/>
          </w:rPr>
          <w:delText>ciento</w:delText>
        </w:r>
        <w:r w:rsidR="00B362E1" w:rsidRPr="00217D14" w:rsidDel="00217D14">
          <w:rPr>
            <w:lang w:val="es-CO"/>
          </w:rPr>
          <w:delText xml:space="preserve"> (</w:delText>
        </w:r>
      </w:del>
      <w:del w:id="715" w:author="Usuario" w:date="2017-12-26T23:35:00Z">
        <w:r w:rsidR="00C87382" w:rsidRPr="00217D14" w:rsidDel="00913250">
          <w:rPr>
            <w:lang w:val="es-CO"/>
          </w:rPr>
          <w:delText>8</w:delText>
        </w:r>
      </w:del>
      <w:del w:id="716" w:author="Usuario" w:date="2017-12-26T23:46:00Z">
        <w:r w:rsidR="00BD27F4" w:rsidRPr="00217D14" w:rsidDel="00266A39">
          <w:rPr>
            <w:lang w:val="es-CO"/>
          </w:rPr>
          <w:delText>0</w:delText>
        </w:r>
      </w:del>
      <w:del w:id="717" w:author="Usuario" w:date="2017-12-28T15:14:00Z">
        <w:r w:rsidR="00BD27F4" w:rsidRPr="00217D14" w:rsidDel="00217D14">
          <w:rPr>
            <w:lang w:val="es-CO"/>
          </w:rPr>
          <w:delText>%)</w:delText>
        </w:r>
        <w:r w:rsidR="00BD27F4" w:rsidRPr="00BD0581" w:rsidDel="00217D14">
          <w:rPr>
            <w:lang w:val="es-CO"/>
          </w:rPr>
          <w:delText xml:space="preserve"> del presupuesto oficial con su respectiva acta de liquidación final</w:delText>
        </w:r>
      </w:del>
      <w:ins w:id="718" w:author="Usuario" w:date="2017-12-28T15:14:00Z">
        <w:r w:rsidR="00217D14" w:rsidRPr="00217D14">
          <w:rPr>
            <w:lang w:val="es-CO"/>
            <w:rPrChange w:id="719" w:author="Usuario" w:date="2017-12-28T15:14:00Z">
              <w:rPr>
                <w:noProof/>
                <w:sz w:val="19"/>
                <w:szCs w:val="19"/>
                <w:lang w:val="es-CO"/>
              </w:rPr>
            </w:rPrChange>
          </w:rPr>
          <w:t>Haber</w:t>
        </w:r>
        <w:r w:rsidR="00217D14">
          <w:rPr>
            <w:lang w:val="es-CO"/>
          </w:rPr>
          <w:t xml:space="preserve"> desempeñado la </w:t>
        </w:r>
        <w:proofErr w:type="spellStart"/>
        <w:r w:rsidR="00217D14">
          <w:rPr>
            <w:lang w:val="es-CO"/>
          </w:rPr>
          <w:t>participacion</w:t>
        </w:r>
        <w:proofErr w:type="spellEnd"/>
        <w:r w:rsidR="00217D14" w:rsidRPr="00217D14">
          <w:rPr>
            <w:lang w:val="es-CO"/>
            <w:rPrChange w:id="720" w:author="Usuario" w:date="2017-12-28T15:14:00Z">
              <w:rPr>
                <w:noProof/>
                <w:sz w:val="19"/>
                <w:szCs w:val="19"/>
                <w:lang w:val="es-CO"/>
              </w:rPr>
            </w:rPrChange>
          </w:rPr>
          <w:t xml:space="preserve"> </w:t>
        </w:r>
      </w:ins>
      <w:ins w:id="721" w:author="Usuario" w:date="2017-12-28T15:15:00Z">
        <w:r w:rsidR="00217D14">
          <w:rPr>
            <w:lang w:val="es-CO"/>
          </w:rPr>
          <w:t xml:space="preserve">en </w:t>
        </w:r>
      </w:ins>
      <w:ins w:id="722" w:author="Usuario" w:date="2017-12-28T15:14:00Z">
        <w:r w:rsidR="00217D14" w:rsidRPr="00217D14">
          <w:rPr>
            <w:lang w:val="es-CO"/>
            <w:rPrChange w:id="723" w:author="Usuario" w:date="2017-12-28T15:14:00Z">
              <w:rPr>
                <w:noProof/>
                <w:sz w:val="19"/>
                <w:szCs w:val="19"/>
                <w:lang w:val="es-CO"/>
              </w:rPr>
            </w:rPrChange>
          </w:rPr>
          <w:t>Interventoría para la Construcción de al menos Cuatro (4) Polideportivos</w:t>
        </w:r>
      </w:ins>
      <w:ins w:id="724" w:author="Usuario" w:date="2017-12-28T16:07:00Z">
        <w:r w:rsidR="00772517">
          <w:rPr>
            <w:lang w:val="es-CO"/>
          </w:rPr>
          <w:t xml:space="preserve"> cubierto en estructura </w:t>
        </w:r>
        <w:proofErr w:type="spellStart"/>
        <w:r w:rsidR="00772517">
          <w:rPr>
            <w:lang w:val="es-CO"/>
          </w:rPr>
          <w:t>metalica</w:t>
        </w:r>
        <w:proofErr w:type="spellEnd"/>
        <w:r w:rsidR="00772517">
          <w:rPr>
            <w:lang w:val="es-CO"/>
          </w:rPr>
          <w:t>.</w:t>
        </w:r>
      </w:ins>
    </w:p>
    <w:p w14:paraId="71FFABB7" w14:textId="489E81DB" w:rsidR="00BD27F4" w:rsidRPr="00BD0581" w:rsidDel="00217D14" w:rsidRDefault="00BD27F4" w:rsidP="00BD27F4">
      <w:pPr>
        <w:pStyle w:val="Textoindependiente"/>
        <w:rPr>
          <w:del w:id="725" w:author="Usuario" w:date="2017-12-28T15:14:00Z"/>
          <w:lang w:val="es-CO"/>
        </w:rPr>
      </w:pPr>
      <w:del w:id="726" w:author="Usuario" w:date="2017-12-26T23:35:00Z">
        <w:r w:rsidRPr="00913250" w:rsidDel="00913250">
          <w:rPr>
            <w:highlight w:val="yellow"/>
            <w:lang w:val="es-CO"/>
            <w:rPrChange w:id="727" w:author="Usuario" w:date="2017-12-26T23:41:00Z">
              <w:rPr>
                <w:lang w:val="es-CO"/>
              </w:rPr>
            </w:rPrChange>
          </w:rPr>
          <w:delText xml:space="preserve"> de interventoría.</w:delText>
        </w:r>
      </w:del>
    </w:p>
    <w:p w14:paraId="786B81DD" w14:textId="77777777" w:rsidR="00BD27F4" w:rsidRPr="00BD0581" w:rsidRDefault="00BD27F4" w:rsidP="00BD27F4">
      <w:pPr>
        <w:pStyle w:val="Textoindependiente"/>
        <w:spacing w:before="70"/>
        <w:rPr>
          <w:noProof/>
          <w:lang w:val="es-CO"/>
        </w:rPr>
      </w:pPr>
      <w:r w:rsidRPr="00BD0581">
        <w:rPr>
          <w:noProof/>
          <w:lang w:val="es-CO"/>
        </w:rPr>
        <w:t>Las certificaciones presentadas deben contener de manera explícita  la  información  requerida  en los pliegos para la</w:t>
      </w:r>
      <w:r w:rsidRPr="00BD0581">
        <w:rPr>
          <w:noProof/>
          <w:spacing w:val="23"/>
          <w:lang w:val="es-CO"/>
        </w:rPr>
        <w:t xml:space="preserve"> </w:t>
      </w:r>
      <w:r w:rsidRPr="00BD0581">
        <w:rPr>
          <w:noProof/>
          <w:lang w:val="es-CO"/>
        </w:rPr>
        <w:t>evaluación.</w:t>
      </w:r>
    </w:p>
    <w:p w14:paraId="4F61FB30" w14:textId="77777777" w:rsidR="00BD27F4" w:rsidRPr="00BD0581" w:rsidRDefault="00BD27F4" w:rsidP="00BD27F4">
      <w:pPr>
        <w:pStyle w:val="Textoindependiente"/>
        <w:rPr>
          <w:noProof/>
          <w:lang w:val="es-CO"/>
        </w:rPr>
      </w:pPr>
      <w:r w:rsidRPr="00BD0581">
        <w:rPr>
          <w:noProof/>
          <w:lang w:val="es-CO"/>
        </w:rPr>
        <w:t xml:space="preserve">Por lo cual si es uno de los integrantes del Consorcio o de la Unión temporal el  que aporta los contratos para la experiencia, </w:t>
      </w:r>
      <w:r w:rsidRPr="00BD0581">
        <w:rPr>
          <w:noProof/>
          <w:spacing w:val="3"/>
          <w:lang w:val="es-CO"/>
        </w:rPr>
        <w:t xml:space="preserve">los </w:t>
      </w:r>
      <w:r w:rsidRPr="00BD0581">
        <w:rPr>
          <w:noProof/>
          <w:lang w:val="es-CO"/>
        </w:rPr>
        <w:t xml:space="preserve">demás integrantes del  Consocio o Unión </w:t>
      </w:r>
      <w:r w:rsidRPr="00BD0581">
        <w:rPr>
          <w:noProof/>
          <w:lang w:val="es-CO"/>
        </w:rPr>
        <w:lastRenderedPageBreak/>
        <w:t xml:space="preserve">Temporal </w:t>
      </w:r>
      <w:r w:rsidRPr="00BD0581">
        <w:rPr>
          <w:noProof/>
          <w:spacing w:val="8"/>
          <w:lang w:val="es-CO"/>
        </w:rPr>
        <w:t xml:space="preserve">deberán </w:t>
      </w:r>
      <w:r w:rsidRPr="00BD0581">
        <w:rPr>
          <w:noProof/>
          <w:lang w:val="es-CO"/>
        </w:rPr>
        <w:t xml:space="preserve">diligenciar </w:t>
      </w:r>
      <w:r w:rsidRPr="00BD0581">
        <w:rPr>
          <w:noProof/>
          <w:spacing w:val="4"/>
          <w:lang w:val="es-CO"/>
        </w:rPr>
        <w:t xml:space="preserve">el </w:t>
      </w:r>
      <w:r w:rsidRPr="00BD0581">
        <w:rPr>
          <w:noProof/>
          <w:spacing w:val="-3"/>
          <w:lang w:val="es-CO"/>
        </w:rPr>
        <w:t xml:space="preserve">Anexo </w:t>
      </w:r>
      <w:r w:rsidRPr="00BD0581">
        <w:rPr>
          <w:noProof/>
          <w:lang w:val="es-CO"/>
        </w:rPr>
        <w:t xml:space="preserve">de experiencia </w:t>
      </w:r>
      <w:r w:rsidRPr="00BD0581">
        <w:rPr>
          <w:noProof/>
          <w:spacing w:val="5"/>
          <w:lang w:val="es-CO"/>
        </w:rPr>
        <w:t xml:space="preserve">en </w:t>
      </w:r>
      <w:r w:rsidRPr="00BD0581">
        <w:rPr>
          <w:noProof/>
          <w:lang w:val="es-CO"/>
        </w:rPr>
        <w:t xml:space="preserve">ceros. Un </w:t>
      </w:r>
      <w:r w:rsidRPr="00BD0581">
        <w:rPr>
          <w:noProof/>
          <w:spacing w:val="2"/>
          <w:lang w:val="es-CO"/>
        </w:rPr>
        <w:t xml:space="preserve">Consorcio </w:t>
      </w:r>
      <w:r w:rsidRPr="00BD0581">
        <w:rPr>
          <w:noProof/>
          <w:lang w:val="es-CO"/>
        </w:rPr>
        <w:t xml:space="preserve">o una Unión </w:t>
      </w:r>
      <w:r w:rsidRPr="00BD0581">
        <w:rPr>
          <w:noProof/>
          <w:spacing w:val="6"/>
          <w:lang w:val="es-CO"/>
        </w:rPr>
        <w:t xml:space="preserve">Temporal </w:t>
      </w:r>
      <w:r w:rsidRPr="00BD0581">
        <w:rPr>
          <w:noProof/>
          <w:spacing w:val="10"/>
          <w:lang w:val="es-CO"/>
        </w:rPr>
        <w:t xml:space="preserve">constituyen </w:t>
      </w:r>
      <w:r w:rsidRPr="00BD0581">
        <w:rPr>
          <w:noProof/>
          <w:spacing w:val="8"/>
          <w:lang w:val="es-CO"/>
        </w:rPr>
        <w:t>UN</w:t>
      </w:r>
      <w:r w:rsidRPr="00BD0581">
        <w:rPr>
          <w:noProof/>
          <w:spacing w:val="39"/>
          <w:lang w:val="es-CO"/>
        </w:rPr>
        <w:t xml:space="preserve"> </w:t>
      </w:r>
      <w:r w:rsidRPr="00BD0581">
        <w:rPr>
          <w:noProof/>
          <w:lang w:val="es-CO"/>
        </w:rPr>
        <w:t>PROPONENTE.</w:t>
      </w:r>
    </w:p>
    <w:p w14:paraId="7CEE3CAC" w14:textId="77777777" w:rsidR="00BD27F4" w:rsidRPr="00BD0581" w:rsidRDefault="00BD27F4" w:rsidP="00BD27F4">
      <w:pPr>
        <w:pStyle w:val="Textoindependiente"/>
        <w:rPr>
          <w:noProof/>
          <w:lang w:val="es-CO"/>
        </w:rPr>
      </w:pPr>
      <w:r w:rsidRPr="00BD0581">
        <w:rPr>
          <w:noProof/>
          <w:lang w:val="es-CO"/>
        </w:rPr>
        <w:t>En el caso de que los contratos aportados como experiencia hayan sido  ejecutados bajo la modalidad de consorcio o unión temporal, el valor y las cantidades de obra a considerar será el equivalente al porcentaje de participación que tuvo el integrante que la pretenda hacer</w:t>
      </w:r>
      <w:r w:rsidRPr="00BD0581">
        <w:rPr>
          <w:noProof/>
          <w:spacing w:val="-19"/>
          <w:lang w:val="es-CO"/>
        </w:rPr>
        <w:t xml:space="preserve"> </w:t>
      </w:r>
      <w:r w:rsidRPr="00BD0581">
        <w:rPr>
          <w:noProof/>
          <w:lang w:val="es-CO"/>
        </w:rPr>
        <w:t>valer.</w:t>
      </w:r>
    </w:p>
    <w:p w14:paraId="5A9A8353" w14:textId="77777777" w:rsidR="00BD27F4" w:rsidRPr="00BD0581" w:rsidRDefault="00BD27F4" w:rsidP="00BD27F4">
      <w:pPr>
        <w:pStyle w:val="Textoindependiente"/>
        <w:rPr>
          <w:noProof/>
          <w:lang w:val="es-CO"/>
        </w:rPr>
      </w:pPr>
      <w:r w:rsidRPr="00BD0581">
        <w:rPr>
          <w:noProof/>
          <w:lang w:val="es-CO"/>
        </w:rPr>
        <w:t xml:space="preserve">Los parámetros anteriores se han definido teniendo en cuenta que el </w:t>
      </w:r>
      <w:r w:rsidRPr="00BD0581">
        <w:rPr>
          <w:noProof/>
          <w:spacing w:val="-3"/>
          <w:lang w:val="es-CO"/>
        </w:rPr>
        <w:t xml:space="preserve">Municipio </w:t>
      </w:r>
      <w:r w:rsidRPr="00BD0581">
        <w:rPr>
          <w:noProof/>
          <w:lang w:val="es-CO"/>
        </w:rPr>
        <w:t xml:space="preserve">debe requerir unas condiciones que le garanticen </w:t>
      </w:r>
      <w:r w:rsidRPr="00BD0581">
        <w:rPr>
          <w:noProof/>
          <w:spacing w:val="2"/>
          <w:lang w:val="es-CO"/>
        </w:rPr>
        <w:t xml:space="preserve">de  </w:t>
      </w:r>
      <w:r w:rsidRPr="00BD0581">
        <w:rPr>
          <w:noProof/>
          <w:lang w:val="es-CO"/>
        </w:rPr>
        <w:t xml:space="preserve">manera  eficaz  y  eficiente  la ejecución del contrato, expedita y </w:t>
      </w:r>
      <w:r w:rsidRPr="00BD0581">
        <w:rPr>
          <w:noProof/>
          <w:spacing w:val="-3"/>
          <w:lang w:val="es-CO"/>
        </w:rPr>
        <w:t xml:space="preserve">sin </w:t>
      </w:r>
      <w:r w:rsidRPr="00BD0581">
        <w:rPr>
          <w:noProof/>
          <w:lang w:val="es-CO"/>
        </w:rPr>
        <w:t xml:space="preserve">contratiempos, con  </w:t>
      </w:r>
      <w:r w:rsidRPr="00BD0581">
        <w:rPr>
          <w:noProof/>
          <w:spacing w:val="2"/>
          <w:lang w:val="es-CO"/>
        </w:rPr>
        <w:t xml:space="preserve">oferentes </w:t>
      </w:r>
      <w:r w:rsidRPr="00BD0581">
        <w:rPr>
          <w:noProof/>
          <w:lang w:val="es-CO"/>
        </w:rPr>
        <w:t xml:space="preserve">competentes. Por la experiencia que ha tenido el municipio, se ha detectado que los resultados no han </w:t>
      </w:r>
      <w:r w:rsidRPr="00BD0581">
        <w:rPr>
          <w:noProof/>
          <w:spacing w:val="-3"/>
          <w:lang w:val="es-CO"/>
        </w:rPr>
        <w:t xml:space="preserve">sido </w:t>
      </w:r>
      <w:r w:rsidRPr="00BD0581">
        <w:rPr>
          <w:noProof/>
          <w:spacing w:val="2"/>
          <w:lang w:val="es-CO"/>
        </w:rPr>
        <w:t xml:space="preserve">los </w:t>
      </w:r>
      <w:r w:rsidRPr="00BD0581">
        <w:rPr>
          <w:noProof/>
          <w:lang w:val="es-CO"/>
        </w:rPr>
        <w:t xml:space="preserve">esperados en el tiempo, de tal manera que la definición de los requisitos anteriores, busca garantizar el principio de economía, eficacia y transparencia así como lograr la optimización del beneficio </w:t>
      </w:r>
      <w:r w:rsidRPr="00BD0581">
        <w:rPr>
          <w:noProof/>
          <w:spacing w:val="20"/>
          <w:lang w:val="es-CO"/>
        </w:rPr>
        <w:t xml:space="preserve"> </w:t>
      </w:r>
      <w:r w:rsidRPr="00BD0581">
        <w:rPr>
          <w:noProof/>
          <w:lang w:val="es-CO"/>
        </w:rPr>
        <w:t>social.</w:t>
      </w:r>
    </w:p>
    <w:p w14:paraId="74ACF61E" w14:textId="64F68AB3" w:rsidR="00BD27F4" w:rsidRPr="00777D15" w:rsidRDefault="00025814" w:rsidP="00BD27F4">
      <w:pPr>
        <w:pStyle w:val="Ttulo2"/>
        <w:rPr>
          <w:noProof/>
          <w:highlight w:val="yellow"/>
          <w:lang w:val="es-CO"/>
          <w:rPrChange w:id="728" w:author="Usuario" w:date="2017-12-28T00:06:00Z">
            <w:rPr>
              <w:noProof/>
              <w:lang w:val="es-CO"/>
            </w:rPr>
          </w:rPrChange>
        </w:rPr>
      </w:pPr>
      <w:r w:rsidRPr="00777D15">
        <w:rPr>
          <w:noProof/>
          <w:highlight w:val="yellow"/>
          <w:lang w:val="es-CO"/>
          <w:rPrChange w:id="729" w:author="Usuario" w:date="2017-12-28T00:06:00Z">
            <w:rPr>
              <w:noProof/>
              <w:lang w:val="es-CO"/>
            </w:rPr>
          </w:rPrChange>
        </w:rPr>
        <w:t>6</w:t>
      </w:r>
      <w:r w:rsidR="00BD27F4" w:rsidRPr="00777D15">
        <w:rPr>
          <w:noProof/>
          <w:highlight w:val="yellow"/>
          <w:lang w:val="es-CO"/>
          <w:rPrChange w:id="730" w:author="Usuario" w:date="2017-12-28T00:06:00Z">
            <w:rPr>
              <w:noProof/>
              <w:lang w:val="es-CO"/>
            </w:rPr>
          </w:rPrChange>
        </w:rPr>
        <w:t xml:space="preserve">.5.  CAPACIDAD </w:t>
      </w:r>
      <w:r w:rsidR="00BD27F4" w:rsidRPr="00777D15">
        <w:rPr>
          <w:noProof/>
          <w:spacing w:val="49"/>
          <w:highlight w:val="yellow"/>
          <w:lang w:val="es-CO"/>
          <w:rPrChange w:id="731" w:author="Usuario" w:date="2017-12-28T00:06:00Z">
            <w:rPr>
              <w:noProof/>
              <w:spacing w:val="49"/>
              <w:lang w:val="es-CO"/>
            </w:rPr>
          </w:rPrChange>
        </w:rPr>
        <w:t xml:space="preserve"> </w:t>
      </w:r>
      <w:r w:rsidR="00BD27F4" w:rsidRPr="00777D15">
        <w:rPr>
          <w:noProof/>
          <w:spacing w:val="-3"/>
          <w:highlight w:val="yellow"/>
          <w:lang w:val="es-CO"/>
          <w:rPrChange w:id="732" w:author="Usuario" w:date="2017-12-28T00:06:00Z">
            <w:rPr>
              <w:noProof/>
              <w:spacing w:val="-3"/>
              <w:lang w:val="es-CO"/>
            </w:rPr>
          </w:rPrChange>
        </w:rPr>
        <w:t>FINANCIERA</w:t>
      </w:r>
    </w:p>
    <w:p w14:paraId="2A6ADD7A" w14:textId="6DFFCE5A" w:rsidR="00BD27F4" w:rsidRPr="00777D15" w:rsidRDefault="00BD27F4" w:rsidP="00BD27F4">
      <w:pPr>
        <w:pStyle w:val="Textoindependiente"/>
        <w:rPr>
          <w:noProof/>
          <w:spacing w:val="2"/>
          <w:highlight w:val="yellow"/>
          <w:lang w:val="es-CO"/>
          <w:rPrChange w:id="733" w:author="Usuario" w:date="2017-12-28T00:06:00Z">
            <w:rPr>
              <w:noProof/>
              <w:lang w:val="es-CO"/>
            </w:rPr>
          </w:rPrChange>
        </w:rPr>
      </w:pPr>
      <w:r w:rsidRPr="00777D15">
        <w:rPr>
          <w:noProof/>
          <w:highlight w:val="yellow"/>
          <w:lang w:val="es-CO"/>
          <w:rPrChange w:id="734" w:author="Usuario" w:date="2017-12-28T00:06:00Z">
            <w:rPr>
              <w:noProof/>
              <w:lang w:val="es-CO"/>
            </w:rPr>
          </w:rPrChange>
        </w:rPr>
        <w:t xml:space="preserve">La capacidad financiera se verificará de acuerdo al Registro Único  de  </w:t>
      </w:r>
      <w:r w:rsidRPr="00777D15">
        <w:rPr>
          <w:noProof/>
          <w:position w:val="1"/>
          <w:highlight w:val="yellow"/>
          <w:lang w:val="es-CO"/>
          <w:rPrChange w:id="735" w:author="Usuario" w:date="2017-12-28T00:06:00Z">
            <w:rPr>
              <w:noProof/>
              <w:position w:val="1"/>
              <w:lang w:val="es-CO"/>
            </w:rPr>
          </w:rPrChange>
        </w:rPr>
        <w:t xml:space="preserve">Proponentes - RUP y </w:t>
      </w:r>
      <w:r w:rsidRPr="00777D15">
        <w:rPr>
          <w:noProof/>
          <w:spacing w:val="-3"/>
          <w:highlight w:val="yellow"/>
          <w:lang w:val="es-CO"/>
          <w:rPrChange w:id="736" w:author="Usuario" w:date="2017-12-28T00:06:00Z">
            <w:rPr>
              <w:noProof/>
              <w:spacing w:val="-3"/>
              <w:lang w:val="es-CO"/>
            </w:rPr>
          </w:rPrChange>
        </w:rPr>
        <w:t xml:space="preserve">BALANCE, </w:t>
      </w:r>
      <w:r w:rsidRPr="00777D15">
        <w:rPr>
          <w:highlight w:val="yellow"/>
          <w:lang w:val="es-CO"/>
          <w:rPrChange w:id="737" w:author="Usuario" w:date="2017-12-28T00:06:00Z">
            <w:rPr>
              <w:lang w:val="es-CO"/>
            </w:rPr>
          </w:rPrChange>
        </w:rPr>
        <w:t>vigente</w:t>
      </w:r>
      <w:r w:rsidRPr="00777D15">
        <w:rPr>
          <w:noProof/>
          <w:highlight w:val="yellow"/>
          <w:lang w:val="es-CO"/>
          <w:rPrChange w:id="738" w:author="Usuario" w:date="2017-12-28T00:06:00Z">
            <w:rPr>
              <w:noProof/>
              <w:lang w:val="es-CO"/>
            </w:rPr>
          </w:rPrChange>
        </w:rPr>
        <w:t xml:space="preserve"> y en firme con corte al 31 de Diciembre de</w:t>
      </w:r>
      <w:r w:rsidRPr="00777D15">
        <w:rPr>
          <w:noProof/>
          <w:spacing w:val="7"/>
          <w:highlight w:val="yellow"/>
          <w:lang w:val="es-CO"/>
          <w:rPrChange w:id="739" w:author="Usuario" w:date="2017-12-28T00:06:00Z">
            <w:rPr>
              <w:noProof/>
              <w:spacing w:val="7"/>
              <w:lang w:val="es-CO"/>
            </w:rPr>
          </w:rPrChange>
        </w:rPr>
        <w:t xml:space="preserve"> </w:t>
      </w:r>
      <w:r w:rsidRPr="00777D15">
        <w:rPr>
          <w:noProof/>
          <w:spacing w:val="2"/>
          <w:highlight w:val="yellow"/>
          <w:lang w:val="es-CO"/>
          <w:rPrChange w:id="740" w:author="Usuario" w:date="2017-12-28T00:06:00Z">
            <w:rPr>
              <w:noProof/>
              <w:spacing w:val="2"/>
              <w:lang w:val="es-CO"/>
            </w:rPr>
          </w:rPrChange>
        </w:rPr>
        <w:t>201</w:t>
      </w:r>
      <w:del w:id="741" w:author="Usuario" w:date="2017-12-26T23:48:00Z">
        <w:r w:rsidR="00C87382" w:rsidRPr="00777D15" w:rsidDel="00266A39">
          <w:rPr>
            <w:noProof/>
            <w:spacing w:val="2"/>
            <w:highlight w:val="yellow"/>
            <w:lang w:val="es-CO"/>
            <w:rPrChange w:id="742" w:author="Usuario" w:date="2017-12-28T00:06:00Z">
              <w:rPr>
                <w:noProof/>
                <w:spacing w:val="2"/>
                <w:lang w:val="es-CO"/>
              </w:rPr>
            </w:rPrChange>
          </w:rPr>
          <w:delText>4</w:delText>
        </w:r>
      </w:del>
      <w:ins w:id="743" w:author="Usuario" w:date="2017-12-26T23:49:00Z">
        <w:r w:rsidR="00266A39" w:rsidRPr="00777D15">
          <w:rPr>
            <w:noProof/>
            <w:spacing w:val="2"/>
            <w:highlight w:val="yellow"/>
            <w:lang w:val="es-CO"/>
            <w:rPrChange w:id="744" w:author="Usuario" w:date="2017-12-28T00:06:00Z">
              <w:rPr>
                <w:noProof/>
                <w:spacing w:val="2"/>
                <w:lang w:val="es-CO"/>
              </w:rPr>
            </w:rPrChange>
          </w:rPr>
          <w:t>7</w:t>
        </w:r>
      </w:ins>
      <w:del w:id="745" w:author="Usuario" w:date="2017-12-28T00:03:00Z">
        <w:r w:rsidRPr="00777D15" w:rsidDel="00777D15">
          <w:rPr>
            <w:noProof/>
            <w:spacing w:val="2"/>
            <w:highlight w:val="yellow"/>
            <w:lang w:val="es-CO"/>
            <w:rPrChange w:id="746" w:author="Usuario" w:date="2017-12-28T00:06:00Z">
              <w:rPr>
                <w:noProof/>
                <w:spacing w:val="2"/>
                <w:lang w:val="es-CO"/>
              </w:rPr>
            </w:rPrChange>
          </w:rPr>
          <w:delText>.</w:delText>
        </w:r>
      </w:del>
    </w:p>
    <w:p w14:paraId="60BF5F78" w14:textId="04DD61D8" w:rsidR="00BD27F4" w:rsidRPr="00777D15" w:rsidRDefault="00BD27F4" w:rsidP="00BD27F4">
      <w:pPr>
        <w:pStyle w:val="Textoindependiente"/>
        <w:rPr>
          <w:noProof/>
          <w:highlight w:val="yellow"/>
          <w:lang w:val="es-CO"/>
          <w:rPrChange w:id="747" w:author="Usuario" w:date="2017-12-28T00:06:00Z">
            <w:rPr>
              <w:noProof/>
              <w:lang w:val="es-CO"/>
            </w:rPr>
          </w:rPrChange>
        </w:rPr>
      </w:pPr>
      <w:r w:rsidRPr="00777D15">
        <w:rPr>
          <w:noProof/>
          <w:highlight w:val="yellow"/>
          <w:lang w:val="es-CO"/>
          <w:rPrChange w:id="748" w:author="Usuario" w:date="2017-12-28T00:06:00Z">
            <w:rPr>
              <w:noProof/>
              <w:lang w:val="es-CO"/>
            </w:rPr>
          </w:rPrChange>
        </w:rPr>
        <w:t>La capacidad financiera se evaluará con base en la información suministrada en  el Registro Único de Proponentes y Balance con c</w:t>
      </w:r>
      <w:r w:rsidR="00C87382" w:rsidRPr="00777D15">
        <w:rPr>
          <w:noProof/>
          <w:highlight w:val="yellow"/>
          <w:lang w:val="es-CO"/>
          <w:rPrChange w:id="749" w:author="Usuario" w:date="2017-12-28T00:06:00Z">
            <w:rPr>
              <w:noProof/>
              <w:lang w:val="es-CO"/>
            </w:rPr>
          </w:rPrChange>
        </w:rPr>
        <w:t>orte al 31 de Diciembre de  201</w:t>
      </w:r>
      <w:del w:id="750" w:author="Usuario" w:date="2017-12-26T23:48:00Z">
        <w:r w:rsidR="00C87382" w:rsidRPr="00777D15" w:rsidDel="00266A39">
          <w:rPr>
            <w:noProof/>
            <w:highlight w:val="yellow"/>
            <w:lang w:val="es-CO"/>
            <w:rPrChange w:id="751" w:author="Usuario" w:date="2017-12-28T00:06:00Z">
              <w:rPr>
                <w:noProof/>
                <w:lang w:val="es-CO"/>
              </w:rPr>
            </w:rPrChange>
          </w:rPr>
          <w:delText>4</w:delText>
        </w:r>
      </w:del>
      <w:ins w:id="752" w:author="Usuario" w:date="2017-12-26T23:48:00Z">
        <w:r w:rsidR="00266A39" w:rsidRPr="00777D15">
          <w:rPr>
            <w:noProof/>
            <w:highlight w:val="yellow"/>
            <w:lang w:val="es-CO"/>
            <w:rPrChange w:id="753" w:author="Usuario" w:date="2017-12-28T00:06:00Z">
              <w:rPr>
                <w:noProof/>
                <w:lang w:val="es-CO"/>
              </w:rPr>
            </w:rPrChange>
          </w:rPr>
          <w:t>7</w:t>
        </w:r>
      </w:ins>
      <w:r w:rsidRPr="00777D15">
        <w:rPr>
          <w:noProof/>
          <w:highlight w:val="yellow"/>
          <w:lang w:val="es-CO"/>
          <w:rPrChange w:id="754" w:author="Usuario" w:date="2017-12-28T00:06:00Z">
            <w:rPr>
              <w:noProof/>
              <w:lang w:val="es-CO"/>
            </w:rPr>
          </w:rPrChange>
        </w:rPr>
        <w:t>.</w:t>
      </w:r>
    </w:p>
    <w:p w14:paraId="68550C9B" w14:textId="77777777" w:rsidR="00BD27F4" w:rsidRPr="00777D15" w:rsidRDefault="00BD27F4" w:rsidP="008429C4">
      <w:pPr>
        <w:pStyle w:val="Textoindependiente"/>
        <w:spacing w:before="8"/>
        <w:rPr>
          <w:noProof/>
          <w:highlight w:val="yellow"/>
          <w:lang w:val="es-CO"/>
          <w:rPrChange w:id="755" w:author="Usuario" w:date="2017-12-28T00:06:00Z">
            <w:rPr>
              <w:noProof/>
              <w:lang w:val="es-CO"/>
            </w:rPr>
          </w:rPrChange>
        </w:rPr>
      </w:pPr>
      <w:r w:rsidRPr="00777D15">
        <w:rPr>
          <w:noProof/>
          <w:highlight w:val="yellow"/>
          <w:lang w:val="es-CO"/>
          <w:rPrChange w:id="756" w:author="Usuario" w:date="2017-12-28T00:06:00Z">
            <w:rPr>
              <w:noProof/>
              <w:lang w:val="es-CO"/>
            </w:rPr>
          </w:rPrChange>
        </w:rPr>
        <w:t>La capacidad financiera del proponente se calculará a partir de la información requerida de acuerdo a los siguientes  factores:</w:t>
      </w:r>
    </w:p>
    <w:p w14:paraId="21D18090" w14:textId="1FB2DCDC" w:rsidR="00BD27F4" w:rsidRPr="00777D15" w:rsidRDefault="00025814" w:rsidP="008429C4">
      <w:pPr>
        <w:pStyle w:val="Ttulo1"/>
        <w:jc w:val="left"/>
        <w:rPr>
          <w:noProof/>
          <w:sz w:val="24"/>
          <w:szCs w:val="24"/>
          <w:highlight w:val="yellow"/>
          <w:lang w:val="es-CO"/>
          <w:rPrChange w:id="757" w:author="Usuario" w:date="2017-12-28T00:06:00Z">
            <w:rPr>
              <w:noProof/>
              <w:sz w:val="24"/>
              <w:szCs w:val="24"/>
              <w:lang w:val="es-CO"/>
            </w:rPr>
          </w:rPrChange>
        </w:rPr>
      </w:pPr>
      <w:r w:rsidRPr="00777D15">
        <w:rPr>
          <w:noProof/>
          <w:sz w:val="24"/>
          <w:szCs w:val="24"/>
          <w:highlight w:val="yellow"/>
          <w:lang w:val="es-CO"/>
          <w:rPrChange w:id="758" w:author="Usuario" w:date="2017-12-28T00:06:00Z">
            <w:rPr>
              <w:noProof/>
              <w:sz w:val="24"/>
              <w:szCs w:val="24"/>
              <w:lang w:val="es-CO"/>
            </w:rPr>
          </w:rPrChange>
        </w:rPr>
        <w:t>6</w:t>
      </w:r>
      <w:r w:rsidR="008429C4" w:rsidRPr="00777D15">
        <w:rPr>
          <w:noProof/>
          <w:sz w:val="24"/>
          <w:szCs w:val="24"/>
          <w:highlight w:val="yellow"/>
          <w:lang w:val="es-CO"/>
          <w:rPrChange w:id="759" w:author="Usuario" w:date="2017-12-28T00:06:00Z">
            <w:rPr>
              <w:noProof/>
              <w:sz w:val="24"/>
              <w:szCs w:val="24"/>
              <w:lang w:val="es-CO"/>
            </w:rPr>
          </w:rPrChange>
        </w:rPr>
        <w:t>.5.1</w:t>
      </w:r>
      <w:r w:rsidR="00BD27F4" w:rsidRPr="00777D15">
        <w:rPr>
          <w:noProof/>
          <w:sz w:val="24"/>
          <w:szCs w:val="24"/>
          <w:highlight w:val="yellow"/>
          <w:lang w:val="es-CO"/>
          <w:rPrChange w:id="760" w:author="Usuario" w:date="2017-12-28T00:06:00Z">
            <w:rPr>
              <w:noProof/>
              <w:sz w:val="24"/>
              <w:szCs w:val="24"/>
              <w:lang w:val="es-CO"/>
            </w:rPr>
          </w:rPrChange>
        </w:rPr>
        <w:t xml:space="preserve"> </w:t>
      </w:r>
      <w:r w:rsidR="00BD27F4" w:rsidRPr="00777D15">
        <w:rPr>
          <w:noProof/>
          <w:spacing w:val="-3"/>
          <w:sz w:val="24"/>
          <w:szCs w:val="24"/>
          <w:highlight w:val="yellow"/>
          <w:lang w:val="es-CO"/>
          <w:rPrChange w:id="761" w:author="Usuario" w:date="2017-12-28T00:06:00Z">
            <w:rPr>
              <w:noProof/>
              <w:spacing w:val="-3"/>
              <w:sz w:val="24"/>
              <w:szCs w:val="24"/>
              <w:lang w:val="es-CO"/>
            </w:rPr>
          </w:rPrChange>
        </w:rPr>
        <w:t>Capital de Trabajo  (CT)</w:t>
      </w:r>
    </w:p>
    <w:p w14:paraId="7D3DCE27" w14:textId="77777777" w:rsidR="00BD27F4" w:rsidRPr="00777D15" w:rsidRDefault="00BD27F4" w:rsidP="00BD27F4">
      <w:pPr>
        <w:pStyle w:val="Textoindependiente"/>
        <w:rPr>
          <w:noProof/>
          <w:highlight w:val="yellow"/>
          <w:lang w:val="es-CO"/>
          <w:rPrChange w:id="762" w:author="Usuario" w:date="2017-12-28T00:06:00Z">
            <w:rPr>
              <w:noProof/>
              <w:lang w:val="es-CO"/>
            </w:rPr>
          </w:rPrChange>
        </w:rPr>
      </w:pPr>
      <w:r w:rsidRPr="00777D15">
        <w:rPr>
          <w:noProof/>
          <w:highlight w:val="yellow"/>
          <w:lang w:val="es-CO"/>
          <w:rPrChange w:id="763" w:author="Usuario" w:date="2017-12-28T00:06:00Z">
            <w:rPr>
              <w:noProof/>
              <w:lang w:val="es-CO"/>
            </w:rPr>
          </w:rPrChange>
        </w:rPr>
        <w:t xml:space="preserve">Capital </w:t>
      </w:r>
      <w:r w:rsidRPr="00777D15">
        <w:rPr>
          <w:noProof/>
          <w:sz w:val="22"/>
          <w:szCs w:val="22"/>
          <w:highlight w:val="yellow"/>
          <w:lang w:val="es-CO"/>
          <w:rPrChange w:id="764" w:author="Usuario" w:date="2017-12-28T00:06:00Z">
            <w:rPr>
              <w:noProof/>
              <w:sz w:val="22"/>
              <w:szCs w:val="22"/>
              <w:lang w:val="es-CO"/>
            </w:rPr>
          </w:rPrChange>
        </w:rPr>
        <w:t>de Trabajo debe ser mínimo del 100%</w:t>
      </w:r>
      <w:r w:rsidRPr="00777D15">
        <w:rPr>
          <w:noProof/>
          <w:highlight w:val="yellow"/>
          <w:lang w:val="es-CO"/>
          <w:rPrChange w:id="765" w:author="Usuario" w:date="2017-12-28T00:06:00Z">
            <w:rPr>
              <w:noProof/>
              <w:lang w:val="es-CO"/>
            </w:rPr>
          </w:rPrChange>
        </w:rPr>
        <w:t xml:space="preserve"> del valor total del presupuesto oficial.</w:t>
      </w:r>
    </w:p>
    <w:p w14:paraId="471AB710" w14:textId="77777777" w:rsidR="00BD27F4" w:rsidRPr="00777D15" w:rsidRDefault="00BD27F4" w:rsidP="00BD27F4">
      <w:pPr>
        <w:pStyle w:val="Textoindependiente"/>
        <w:rPr>
          <w:noProof/>
          <w:highlight w:val="yellow"/>
          <w:lang w:val="es-CO"/>
          <w:rPrChange w:id="766" w:author="Usuario" w:date="2017-12-28T00:06:00Z">
            <w:rPr>
              <w:noProof/>
              <w:lang w:val="es-CO"/>
            </w:rPr>
          </w:rPrChange>
        </w:rPr>
      </w:pPr>
      <w:r w:rsidRPr="00777D15">
        <w:rPr>
          <w:noProof/>
          <w:highlight w:val="yellow"/>
          <w:lang w:val="es-CO"/>
          <w:rPrChange w:id="767" w:author="Usuario" w:date="2017-12-28T00:06:00Z">
            <w:rPr>
              <w:noProof/>
              <w:lang w:val="es-CO"/>
            </w:rPr>
          </w:rPrChange>
        </w:rPr>
        <w:t xml:space="preserve">Para el caso de </w:t>
      </w:r>
      <w:r w:rsidRPr="00777D15">
        <w:rPr>
          <w:highlight w:val="yellow"/>
          <w:lang w:val="es-CO"/>
          <w:rPrChange w:id="768" w:author="Usuario" w:date="2017-12-28T00:06:00Z">
            <w:rPr>
              <w:lang w:val="es-CO"/>
            </w:rPr>
          </w:rPrChange>
        </w:rPr>
        <w:t>Consorcios</w:t>
      </w:r>
      <w:r w:rsidRPr="00777D15">
        <w:rPr>
          <w:noProof/>
          <w:highlight w:val="yellow"/>
          <w:lang w:val="es-CO"/>
          <w:rPrChange w:id="769" w:author="Usuario" w:date="2017-12-28T00:06:00Z">
            <w:rPr>
              <w:noProof/>
              <w:lang w:val="es-CO"/>
            </w:rPr>
          </w:rPrChange>
        </w:rPr>
        <w:t xml:space="preserve"> o Uniones Temporales el capital de trabajo será la suma </w:t>
      </w:r>
      <w:r w:rsidRPr="00777D15">
        <w:rPr>
          <w:noProof/>
          <w:highlight w:val="yellow"/>
          <w:lang w:val="es-CO"/>
          <w:rPrChange w:id="770" w:author="Usuario" w:date="2017-12-28T00:06:00Z">
            <w:rPr>
              <w:noProof/>
              <w:lang w:val="es-CO"/>
            </w:rPr>
          </w:rPrChange>
        </w:rPr>
        <w:lastRenderedPageBreak/>
        <w:t>ponderada de los componentes de los capitales de sus  integrantes.</w:t>
      </w:r>
    </w:p>
    <w:p w14:paraId="66EDB541" w14:textId="7FDA06E5" w:rsidR="00BD27F4" w:rsidRPr="00777D15" w:rsidRDefault="0096542F" w:rsidP="008429C4">
      <w:pPr>
        <w:pStyle w:val="Ttulo1"/>
        <w:jc w:val="left"/>
        <w:rPr>
          <w:noProof/>
          <w:sz w:val="24"/>
          <w:szCs w:val="24"/>
          <w:highlight w:val="yellow"/>
          <w:lang w:val="es-CO"/>
          <w:rPrChange w:id="771" w:author="Usuario" w:date="2017-12-28T00:06:00Z">
            <w:rPr>
              <w:noProof/>
              <w:sz w:val="24"/>
              <w:szCs w:val="24"/>
              <w:lang w:val="es-CO"/>
            </w:rPr>
          </w:rPrChange>
        </w:rPr>
      </w:pPr>
      <w:r w:rsidRPr="00777D15">
        <w:rPr>
          <w:noProof/>
          <w:sz w:val="24"/>
          <w:szCs w:val="24"/>
          <w:highlight w:val="yellow"/>
          <w:lang w:val="es-CO"/>
          <w:rPrChange w:id="772" w:author="Usuario" w:date="2017-12-28T00:06:00Z">
            <w:rPr>
              <w:noProof/>
              <w:sz w:val="24"/>
              <w:szCs w:val="24"/>
              <w:lang w:val="es-CO"/>
            </w:rPr>
          </w:rPrChange>
        </w:rPr>
        <w:t>6</w:t>
      </w:r>
      <w:r w:rsidR="008429C4" w:rsidRPr="00777D15">
        <w:rPr>
          <w:noProof/>
          <w:sz w:val="24"/>
          <w:szCs w:val="24"/>
          <w:highlight w:val="yellow"/>
          <w:lang w:val="es-CO"/>
          <w:rPrChange w:id="773" w:author="Usuario" w:date="2017-12-28T00:06:00Z">
            <w:rPr>
              <w:noProof/>
              <w:sz w:val="24"/>
              <w:szCs w:val="24"/>
              <w:lang w:val="es-CO"/>
            </w:rPr>
          </w:rPrChange>
        </w:rPr>
        <w:t xml:space="preserve">.5.2 </w:t>
      </w:r>
      <w:r w:rsidR="00BD27F4" w:rsidRPr="00777D15">
        <w:rPr>
          <w:noProof/>
          <w:sz w:val="24"/>
          <w:szCs w:val="24"/>
          <w:highlight w:val="yellow"/>
          <w:lang w:val="es-CO"/>
          <w:rPrChange w:id="774" w:author="Usuario" w:date="2017-12-28T00:06:00Z">
            <w:rPr>
              <w:noProof/>
              <w:sz w:val="24"/>
              <w:szCs w:val="24"/>
              <w:lang w:val="es-CO"/>
            </w:rPr>
          </w:rPrChange>
        </w:rPr>
        <w:t>Patrimonio Neto (PN)</w:t>
      </w:r>
    </w:p>
    <w:p w14:paraId="484F73A7" w14:textId="4B02EBDF" w:rsidR="00BD27F4" w:rsidRPr="00777D15" w:rsidRDefault="00BD27F4" w:rsidP="00BD27F4">
      <w:pPr>
        <w:pStyle w:val="Textoindependiente"/>
        <w:rPr>
          <w:noProof/>
          <w:highlight w:val="yellow"/>
          <w:lang w:val="es-CO"/>
          <w:rPrChange w:id="775" w:author="Usuario" w:date="2017-12-28T00:06:00Z">
            <w:rPr>
              <w:noProof/>
              <w:lang w:val="es-CO"/>
            </w:rPr>
          </w:rPrChange>
        </w:rPr>
      </w:pPr>
      <w:r w:rsidRPr="00777D15">
        <w:rPr>
          <w:noProof/>
          <w:sz w:val="22"/>
          <w:szCs w:val="22"/>
          <w:highlight w:val="yellow"/>
          <w:lang w:val="es-CO"/>
          <w:rPrChange w:id="776" w:author="Usuario" w:date="2017-12-28T00:06:00Z">
            <w:rPr>
              <w:noProof/>
              <w:sz w:val="22"/>
              <w:szCs w:val="22"/>
              <w:lang w:val="es-CO"/>
            </w:rPr>
          </w:rPrChange>
        </w:rPr>
        <w:t xml:space="preserve">El proponente debe certificar un Patrimonio Neto un mínimo del </w:t>
      </w:r>
      <w:ins w:id="777" w:author="Usuario" w:date="2017-12-26T23:54:00Z">
        <w:r w:rsidR="007429C3" w:rsidRPr="00777D15">
          <w:rPr>
            <w:noProof/>
            <w:sz w:val="22"/>
            <w:szCs w:val="22"/>
            <w:highlight w:val="yellow"/>
            <w:lang w:val="es-CO"/>
            <w:rPrChange w:id="778" w:author="Usuario" w:date="2017-12-28T00:06:00Z">
              <w:rPr>
                <w:noProof/>
                <w:sz w:val="22"/>
                <w:szCs w:val="22"/>
                <w:lang w:val="es-CO"/>
              </w:rPr>
            </w:rPrChange>
          </w:rPr>
          <w:t>1</w:t>
        </w:r>
      </w:ins>
      <w:del w:id="779" w:author="Usuario" w:date="2017-12-26T23:54:00Z">
        <w:r w:rsidRPr="00777D15" w:rsidDel="007429C3">
          <w:rPr>
            <w:noProof/>
            <w:sz w:val="22"/>
            <w:szCs w:val="22"/>
            <w:highlight w:val="yellow"/>
            <w:lang w:val="es-CO"/>
            <w:rPrChange w:id="780" w:author="Usuario" w:date="2017-12-28T00:06:00Z">
              <w:rPr>
                <w:noProof/>
                <w:sz w:val="22"/>
                <w:szCs w:val="22"/>
                <w:lang w:val="es-CO"/>
              </w:rPr>
            </w:rPrChange>
          </w:rPr>
          <w:delText>3</w:delText>
        </w:r>
      </w:del>
      <w:r w:rsidRPr="00777D15">
        <w:rPr>
          <w:noProof/>
          <w:sz w:val="22"/>
          <w:szCs w:val="22"/>
          <w:highlight w:val="yellow"/>
          <w:lang w:val="es-CO"/>
          <w:rPrChange w:id="781" w:author="Usuario" w:date="2017-12-28T00:06:00Z">
            <w:rPr>
              <w:noProof/>
              <w:sz w:val="22"/>
              <w:szCs w:val="22"/>
              <w:lang w:val="es-CO"/>
            </w:rPr>
          </w:rPrChange>
        </w:rPr>
        <w:t xml:space="preserve"> ve</w:t>
      </w:r>
      <w:ins w:id="782" w:author="Usuario" w:date="2017-12-28T00:04:00Z">
        <w:r w:rsidR="00777D15" w:rsidRPr="00777D15">
          <w:rPr>
            <w:noProof/>
            <w:sz w:val="22"/>
            <w:szCs w:val="22"/>
            <w:highlight w:val="yellow"/>
            <w:lang w:val="es-CO"/>
          </w:rPr>
          <w:t>z</w:t>
        </w:r>
      </w:ins>
      <w:del w:id="783" w:author="Usuario" w:date="2017-12-26T23:54:00Z">
        <w:r w:rsidRPr="00777D15" w:rsidDel="007429C3">
          <w:rPr>
            <w:noProof/>
            <w:sz w:val="22"/>
            <w:szCs w:val="22"/>
            <w:highlight w:val="yellow"/>
            <w:lang w:val="es-CO"/>
            <w:rPrChange w:id="784" w:author="Usuario" w:date="2017-12-28T00:06:00Z">
              <w:rPr>
                <w:noProof/>
                <w:sz w:val="22"/>
                <w:szCs w:val="22"/>
                <w:lang w:val="es-CO"/>
              </w:rPr>
            </w:rPrChange>
          </w:rPr>
          <w:delText>ces</w:delText>
        </w:r>
      </w:del>
      <w:r w:rsidRPr="00777D15">
        <w:rPr>
          <w:noProof/>
          <w:sz w:val="22"/>
          <w:szCs w:val="22"/>
          <w:highlight w:val="yellow"/>
          <w:lang w:val="es-CO"/>
          <w:rPrChange w:id="785" w:author="Usuario" w:date="2017-12-28T00:06:00Z">
            <w:rPr>
              <w:noProof/>
              <w:sz w:val="22"/>
              <w:szCs w:val="22"/>
              <w:lang w:val="es-CO"/>
            </w:rPr>
          </w:rPrChange>
        </w:rPr>
        <w:t xml:space="preserve"> el valor total del presupuesto oficial</w:t>
      </w:r>
    </w:p>
    <w:p w14:paraId="2B149CDE" w14:textId="77777777" w:rsidR="00BD27F4" w:rsidRPr="00777D15" w:rsidRDefault="00BD27F4" w:rsidP="00BD27F4">
      <w:pPr>
        <w:pStyle w:val="Textoindependiente"/>
        <w:rPr>
          <w:noProof/>
          <w:highlight w:val="yellow"/>
          <w:lang w:val="es-CO"/>
          <w:rPrChange w:id="786" w:author="Usuario" w:date="2017-12-28T00:06:00Z">
            <w:rPr>
              <w:noProof/>
              <w:lang w:val="es-CO"/>
            </w:rPr>
          </w:rPrChange>
        </w:rPr>
      </w:pPr>
      <w:r w:rsidRPr="00777D15">
        <w:rPr>
          <w:noProof/>
          <w:sz w:val="22"/>
          <w:szCs w:val="22"/>
          <w:highlight w:val="yellow"/>
          <w:lang w:val="es-CO"/>
          <w:rPrChange w:id="787" w:author="Usuario" w:date="2017-12-28T00:06:00Z">
            <w:rPr>
              <w:noProof/>
              <w:sz w:val="22"/>
              <w:szCs w:val="22"/>
              <w:lang w:val="es-CO"/>
            </w:rPr>
          </w:rPrChange>
        </w:rPr>
        <w:t>Para el proponente plural, se calculará con la sumatoria ponderada de los patrimonios de los integrantes</w:t>
      </w:r>
    </w:p>
    <w:p w14:paraId="50D2CA43" w14:textId="53B59A06" w:rsidR="00BD27F4" w:rsidRPr="00777D15" w:rsidRDefault="0096542F" w:rsidP="008429C4">
      <w:pPr>
        <w:pStyle w:val="Ttulo1"/>
        <w:jc w:val="left"/>
        <w:rPr>
          <w:noProof/>
          <w:sz w:val="24"/>
          <w:szCs w:val="24"/>
          <w:highlight w:val="yellow"/>
          <w:lang w:val="es-CO"/>
          <w:rPrChange w:id="788" w:author="Usuario" w:date="2017-12-28T00:06:00Z">
            <w:rPr>
              <w:noProof/>
              <w:sz w:val="24"/>
              <w:szCs w:val="24"/>
              <w:lang w:val="es-CO"/>
            </w:rPr>
          </w:rPrChange>
        </w:rPr>
      </w:pPr>
      <w:r w:rsidRPr="00777D15">
        <w:rPr>
          <w:noProof/>
          <w:sz w:val="24"/>
          <w:szCs w:val="24"/>
          <w:highlight w:val="yellow"/>
          <w:lang w:val="es-CO"/>
          <w:rPrChange w:id="789" w:author="Usuario" w:date="2017-12-28T00:06:00Z">
            <w:rPr>
              <w:noProof/>
              <w:sz w:val="24"/>
              <w:szCs w:val="24"/>
              <w:lang w:val="es-CO"/>
            </w:rPr>
          </w:rPrChange>
        </w:rPr>
        <w:t>6</w:t>
      </w:r>
      <w:r w:rsidR="008429C4" w:rsidRPr="00777D15">
        <w:rPr>
          <w:noProof/>
          <w:sz w:val="24"/>
          <w:szCs w:val="24"/>
          <w:highlight w:val="yellow"/>
          <w:lang w:val="es-CO"/>
          <w:rPrChange w:id="790" w:author="Usuario" w:date="2017-12-28T00:06:00Z">
            <w:rPr>
              <w:noProof/>
              <w:sz w:val="24"/>
              <w:szCs w:val="24"/>
              <w:lang w:val="es-CO"/>
            </w:rPr>
          </w:rPrChange>
        </w:rPr>
        <w:t xml:space="preserve">.5.3 </w:t>
      </w:r>
      <w:r w:rsidR="00BD27F4" w:rsidRPr="00777D15">
        <w:rPr>
          <w:noProof/>
          <w:sz w:val="24"/>
          <w:szCs w:val="24"/>
          <w:highlight w:val="yellow"/>
          <w:lang w:val="es-CO"/>
          <w:rPrChange w:id="791" w:author="Usuario" w:date="2017-12-28T00:06:00Z">
            <w:rPr>
              <w:noProof/>
              <w:sz w:val="24"/>
              <w:szCs w:val="24"/>
              <w:lang w:val="es-CO"/>
            </w:rPr>
          </w:rPrChange>
        </w:rPr>
        <w:t xml:space="preserve">Nivel de Endeudamiento </w:t>
      </w:r>
      <w:r w:rsidR="008429C4" w:rsidRPr="00777D15">
        <w:rPr>
          <w:noProof/>
          <w:sz w:val="24"/>
          <w:szCs w:val="24"/>
          <w:highlight w:val="yellow"/>
          <w:lang w:val="es-CO"/>
          <w:rPrChange w:id="792" w:author="Usuario" w:date="2017-12-28T00:06:00Z">
            <w:rPr>
              <w:noProof/>
              <w:sz w:val="24"/>
              <w:szCs w:val="24"/>
              <w:lang w:val="es-CO"/>
            </w:rPr>
          </w:rPrChange>
        </w:rPr>
        <w:t>(NE)</w:t>
      </w:r>
    </w:p>
    <w:p w14:paraId="41A64F78" w14:textId="55FAFE90" w:rsidR="00BD27F4" w:rsidRPr="00777D15" w:rsidRDefault="00BD27F4" w:rsidP="00BD27F4">
      <w:pPr>
        <w:pStyle w:val="Textoindependiente"/>
        <w:rPr>
          <w:noProof/>
          <w:highlight w:val="yellow"/>
          <w:lang w:val="es-CO"/>
          <w:rPrChange w:id="793" w:author="Usuario" w:date="2017-12-28T00:06:00Z">
            <w:rPr>
              <w:noProof/>
              <w:lang w:val="es-CO"/>
            </w:rPr>
          </w:rPrChange>
        </w:rPr>
      </w:pPr>
      <w:r w:rsidRPr="00777D15">
        <w:rPr>
          <w:noProof/>
          <w:sz w:val="22"/>
          <w:szCs w:val="22"/>
          <w:highlight w:val="yellow"/>
          <w:lang w:val="es-CO"/>
          <w:rPrChange w:id="794" w:author="Usuario" w:date="2017-12-28T00:06:00Z">
            <w:rPr>
              <w:noProof/>
              <w:sz w:val="22"/>
              <w:szCs w:val="22"/>
              <w:lang w:val="es-CO"/>
            </w:rPr>
          </w:rPrChange>
        </w:rPr>
        <w:t xml:space="preserve">El proponente debe certificar un Nivel de Endeudamiento </w:t>
      </w:r>
      <w:r w:rsidR="00C47A3F" w:rsidRPr="00777D15">
        <w:rPr>
          <w:highlight w:val="yellow"/>
          <w:lang w:val="es-CO"/>
          <w:rPrChange w:id="795" w:author="Usuario" w:date="2017-12-28T00:06:00Z">
            <w:rPr>
              <w:lang w:val="es-CO"/>
            </w:rPr>
          </w:rPrChange>
        </w:rPr>
        <w:t>Porcentaje de Endeudamiento</w:t>
      </w:r>
      <w:del w:id="796" w:author="Usuario" w:date="2017-12-28T00:04:00Z">
        <w:r w:rsidR="00C47A3F" w:rsidRPr="00777D15" w:rsidDel="00777D15">
          <w:rPr>
            <w:highlight w:val="yellow"/>
            <w:lang w:val="es-CO"/>
            <w:rPrChange w:id="797" w:author="Usuario" w:date="2017-12-28T00:06:00Z">
              <w:rPr>
                <w:lang w:val="es-CO"/>
              </w:rPr>
            </w:rPrChange>
          </w:rPr>
          <w:delText xml:space="preserve"> &lt;</w:delText>
        </w:r>
      </w:del>
      <w:r w:rsidR="00C47A3F" w:rsidRPr="00777D15">
        <w:rPr>
          <w:highlight w:val="yellow"/>
          <w:lang w:val="es-CO"/>
          <w:rPrChange w:id="798" w:author="Usuario" w:date="2017-12-28T00:06:00Z">
            <w:rPr>
              <w:lang w:val="es-CO"/>
            </w:rPr>
          </w:rPrChange>
        </w:rPr>
        <w:t>=</w:t>
      </w:r>
      <w:del w:id="799" w:author="Usuario" w:date="2017-12-28T00:04:00Z">
        <w:r w:rsidR="00C47A3F" w:rsidRPr="00777D15" w:rsidDel="00777D15">
          <w:rPr>
            <w:highlight w:val="yellow"/>
            <w:lang w:val="es-CO"/>
            <w:rPrChange w:id="800" w:author="Usuario" w:date="2017-12-28T00:06:00Z">
              <w:rPr>
                <w:lang w:val="es-CO"/>
              </w:rPr>
            </w:rPrChange>
          </w:rPr>
          <w:delText xml:space="preserve"> </w:delText>
        </w:r>
      </w:del>
      <w:ins w:id="801" w:author="Usuario" w:date="2017-12-26T23:54:00Z">
        <w:r w:rsidR="007429C3" w:rsidRPr="00777D15">
          <w:rPr>
            <w:sz w:val="22"/>
            <w:szCs w:val="22"/>
            <w:highlight w:val="yellow"/>
            <w:lang w:val="es-CO"/>
            <w:rPrChange w:id="802" w:author="Usuario" w:date="2017-12-28T00:06:00Z">
              <w:rPr>
                <w:sz w:val="22"/>
                <w:szCs w:val="22"/>
                <w:lang w:val="es-CO"/>
              </w:rPr>
            </w:rPrChange>
          </w:rPr>
          <w:t>0,</w:t>
        </w:r>
      </w:ins>
      <w:ins w:id="803" w:author="Usuario" w:date="2017-12-28T00:04:00Z">
        <w:r w:rsidR="00777D15" w:rsidRPr="00777D15">
          <w:rPr>
            <w:sz w:val="22"/>
            <w:szCs w:val="22"/>
            <w:highlight w:val="yellow"/>
            <w:lang w:val="es-CO"/>
          </w:rPr>
          <w:t>0</w:t>
        </w:r>
      </w:ins>
      <w:del w:id="804" w:author="Usuario" w:date="2017-12-26T23:54:00Z">
        <w:r w:rsidR="00C47A3F" w:rsidRPr="00777D15" w:rsidDel="007429C3">
          <w:rPr>
            <w:highlight w:val="yellow"/>
            <w:lang w:val="es-CO"/>
            <w:rPrChange w:id="805" w:author="Usuario" w:date="2017-12-28T00:06:00Z">
              <w:rPr>
                <w:lang w:val="es-CO"/>
              </w:rPr>
            </w:rPrChange>
          </w:rPr>
          <w:delText>2</w:delText>
        </w:r>
        <w:r w:rsidRPr="00777D15" w:rsidDel="007429C3">
          <w:rPr>
            <w:sz w:val="22"/>
            <w:szCs w:val="22"/>
            <w:highlight w:val="yellow"/>
            <w:lang w:val="es-CO"/>
            <w:rPrChange w:id="806" w:author="Usuario" w:date="2017-12-28T00:06:00Z">
              <w:rPr>
                <w:sz w:val="22"/>
                <w:szCs w:val="22"/>
                <w:lang w:val="es-CO"/>
              </w:rPr>
            </w:rPrChange>
          </w:rPr>
          <w:delText>0</w:delText>
        </w:r>
      </w:del>
      <w:r w:rsidRPr="00777D15">
        <w:rPr>
          <w:sz w:val="22"/>
          <w:szCs w:val="22"/>
          <w:highlight w:val="yellow"/>
          <w:lang w:val="es-CO"/>
          <w:rPrChange w:id="807" w:author="Usuario" w:date="2017-12-28T00:06:00Z">
            <w:rPr>
              <w:sz w:val="22"/>
              <w:szCs w:val="22"/>
              <w:lang w:val="es-CO"/>
            </w:rPr>
          </w:rPrChange>
        </w:rPr>
        <w:t>%</w:t>
      </w:r>
      <w:r w:rsidR="00C47A3F" w:rsidRPr="00777D15">
        <w:rPr>
          <w:highlight w:val="yellow"/>
          <w:lang w:val="es-CO"/>
          <w:rPrChange w:id="808" w:author="Usuario" w:date="2017-12-28T00:06:00Z">
            <w:rPr>
              <w:lang w:val="es-CO"/>
            </w:rPr>
          </w:rPrChange>
        </w:rPr>
        <w:t xml:space="preserve"> </w:t>
      </w:r>
      <w:r w:rsidRPr="00777D15">
        <w:rPr>
          <w:noProof/>
          <w:highlight w:val="yellow"/>
          <w:lang w:val="es-CO"/>
          <w:rPrChange w:id="809" w:author="Usuario" w:date="2017-12-28T00:06:00Z">
            <w:rPr>
              <w:noProof/>
              <w:lang w:val="es-CO"/>
            </w:rPr>
          </w:rPrChange>
        </w:rPr>
        <w:t xml:space="preserve">Para  el  caso  de  consorcios  o  uniones  temporales  el  </w:t>
      </w:r>
      <w:r w:rsidRPr="00777D15">
        <w:rPr>
          <w:noProof/>
          <w:spacing w:val="-3"/>
          <w:highlight w:val="yellow"/>
          <w:lang w:val="es-CO"/>
          <w:rPrChange w:id="810" w:author="Usuario" w:date="2017-12-28T00:06:00Z">
            <w:rPr>
              <w:noProof/>
              <w:spacing w:val="-3"/>
              <w:lang w:val="es-CO"/>
            </w:rPr>
          </w:rPrChange>
        </w:rPr>
        <w:t xml:space="preserve">nivel  </w:t>
      </w:r>
      <w:r w:rsidRPr="00777D15">
        <w:rPr>
          <w:noProof/>
          <w:highlight w:val="yellow"/>
          <w:lang w:val="es-CO"/>
          <w:rPrChange w:id="811" w:author="Usuario" w:date="2017-12-28T00:06:00Z">
            <w:rPr>
              <w:noProof/>
              <w:lang w:val="es-CO"/>
            </w:rPr>
          </w:rPrChange>
        </w:rPr>
        <w:t xml:space="preserve">de   endeudamiento se calcula  </w:t>
      </w:r>
      <w:r w:rsidRPr="00777D15">
        <w:rPr>
          <w:noProof/>
          <w:spacing w:val="2"/>
          <w:highlight w:val="yellow"/>
          <w:lang w:val="es-CO"/>
          <w:rPrChange w:id="812" w:author="Usuario" w:date="2017-12-28T00:06:00Z">
            <w:rPr>
              <w:noProof/>
              <w:spacing w:val="2"/>
              <w:lang w:val="es-CO"/>
            </w:rPr>
          </w:rPrChange>
        </w:rPr>
        <w:t xml:space="preserve">como  </w:t>
      </w:r>
      <w:r w:rsidRPr="00777D15">
        <w:rPr>
          <w:noProof/>
          <w:highlight w:val="yellow"/>
          <w:lang w:val="es-CO"/>
          <w:rPrChange w:id="813" w:author="Usuario" w:date="2017-12-28T00:06:00Z">
            <w:rPr>
              <w:noProof/>
              <w:lang w:val="es-CO"/>
            </w:rPr>
          </w:rPrChange>
        </w:rPr>
        <w:t>la  sumatoria ponderada  de  los niveles  de cada</w:t>
      </w:r>
      <w:r w:rsidRPr="00777D15">
        <w:rPr>
          <w:noProof/>
          <w:spacing w:val="23"/>
          <w:highlight w:val="yellow"/>
          <w:lang w:val="es-CO"/>
          <w:rPrChange w:id="814" w:author="Usuario" w:date="2017-12-28T00:06:00Z">
            <w:rPr>
              <w:noProof/>
              <w:spacing w:val="23"/>
              <w:lang w:val="es-CO"/>
            </w:rPr>
          </w:rPrChange>
        </w:rPr>
        <w:t xml:space="preserve"> </w:t>
      </w:r>
      <w:r w:rsidRPr="00777D15">
        <w:rPr>
          <w:noProof/>
          <w:highlight w:val="yellow"/>
          <w:lang w:val="es-CO"/>
          <w:rPrChange w:id="815" w:author="Usuario" w:date="2017-12-28T00:06:00Z">
            <w:rPr>
              <w:noProof/>
              <w:lang w:val="es-CO"/>
            </w:rPr>
          </w:rPrChange>
        </w:rPr>
        <w:t>integrante.</w:t>
      </w:r>
    </w:p>
    <w:p w14:paraId="24439459" w14:textId="2DA8C669" w:rsidR="00BD27F4" w:rsidRPr="00777D15" w:rsidRDefault="0096542F" w:rsidP="00BD27F4">
      <w:pPr>
        <w:pStyle w:val="Ttulo2"/>
        <w:rPr>
          <w:noProof/>
          <w:highlight w:val="yellow"/>
          <w:lang w:val="es-CO"/>
          <w:rPrChange w:id="816" w:author="Usuario" w:date="2017-12-28T00:06:00Z">
            <w:rPr>
              <w:noProof/>
              <w:lang w:val="es-CO"/>
            </w:rPr>
          </w:rPrChange>
        </w:rPr>
      </w:pPr>
      <w:r w:rsidRPr="00777D15">
        <w:rPr>
          <w:noProof/>
          <w:highlight w:val="yellow"/>
          <w:lang w:val="es-CO"/>
          <w:rPrChange w:id="817" w:author="Usuario" w:date="2017-12-28T00:06:00Z">
            <w:rPr>
              <w:noProof/>
              <w:lang w:val="es-CO"/>
            </w:rPr>
          </w:rPrChange>
        </w:rPr>
        <w:t>6</w:t>
      </w:r>
      <w:r w:rsidR="008429C4" w:rsidRPr="00777D15">
        <w:rPr>
          <w:noProof/>
          <w:highlight w:val="yellow"/>
          <w:lang w:val="es-CO"/>
          <w:rPrChange w:id="818" w:author="Usuario" w:date="2017-12-28T00:06:00Z">
            <w:rPr>
              <w:noProof/>
              <w:lang w:val="es-CO"/>
            </w:rPr>
          </w:rPrChange>
        </w:rPr>
        <w:t>.5.4</w:t>
      </w:r>
      <w:r w:rsidR="00BD27F4" w:rsidRPr="00777D15">
        <w:rPr>
          <w:noProof/>
          <w:highlight w:val="yellow"/>
          <w:lang w:val="es-CO"/>
          <w:rPrChange w:id="819" w:author="Usuario" w:date="2017-12-28T00:06:00Z">
            <w:rPr>
              <w:noProof/>
              <w:lang w:val="es-CO"/>
            </w:rPr>
          </w:rPrChange>
        </w:rPr>
        <w:t xml:space="preserve">  </w:t>
      </w:r>
      <w:r w:rsidR="00BD27F4" w:rsidRPr="00777D15">
        <w:rPr>
          <w:b w:val="0"/>
          <w:bCs w:val="0"/>
          <w:caps w:val="0"/>
          <w:noProof/>
          <w:sz w:val="22"/>
          <w:szCs w:val="22"/>
          <w:highlight w:val="yellow"/>
          <w:lang w:val="es-CO"/>
          <w:rPrChange w:id="820" w:author="Usuario" w:date="2017-12-28T00:06:00Z">
            <w:rPr>
              <w:b w:val="0"/>
              <w:bCs w:val="0"/>
              <w:caps w:val="0"/>
              <w:noProof/>
              <w:sz w:val="22"/>
              <w:szCs w:val="22"/>
              <w:lang w:val="es-CO"/>
            </w:rPr>
          </w:rPrChange>
        </w:rPr>
        <w:t>Índice de liquidez (IL)</w:t>
      </w:r>
    </w:p>
    <w:p w14:paraId="4F9EE76F" w14:textId="656CD102" w:rsidR="00BD27F4" w:rsidRPr="00777D15" w:rsidRDefault="00BD27F4" w:rsidP="008429C4">
      <w:pPr>
        <w:pStyle w:val="Textoindependiente"/>
        <w:rPr>
          <w:noProof/>
          <w:highlight w:val="yellow"/>
          <w:lang w:val="es-CO"/>
          <w:rPrChange w:id="821" w:author="Usuario" w:date="2017-12-28T00:06:00Z">
            <w:rPr>
              <w:noProof/>
              <w:lang w:val="es-CO"/>
            </w:rPr>
          </w:rPrChange>
        </w:rPr>
      </w:pPr>
      <w:r w:rsidRPr="00777D15">
        <w:rPr>
          <w:noProof/>
          <w:sz w:val="22"/>
          <w:szCs w:val="22"/>
          <w:highlight w:val="yellow"/>
          <w:lang w:val="es-CO"/>
          <w:rPrChange w:id="822" w:author="Usuario" w:date="2017-12-28T00:06:00Z">
            <w:rPr>
              <w:noProof/>
              <w:sz w:val="22"/>
              <w:szCs w:val="22"/>
              <w:lang w:val="es-CO"/>
            </w:rPr>
          </w:rPrChange>
        </w:rPr>
        <w:t>El proponente debe cer</w:t>
      </w:r>
      <w:r w:rsidR="00872022" w:rsidRPr="00777D15">
        <w:rPr>
          <w:noProof/>
          <w:highlight w:val="yellow"/>
          <w:lang w:val="es-CO"/>
          <w:rPrChange w:id="823" w:author="Usuario" w:date="2017-12-28T00:06:00Z">
            <w:rPr>
              <w:noProof/>
              <w:lang w:val="es-CO"/>
            </w:rPr>
          </w:rPrChange>
        </w:rPr>
        <w:t>tificar un Índice de Liquidez</w:t>
      </w:r>
      <w:r w:rsidRPr="00777D15">
        <w:rPr>
          <w:noProof/>
          <w:sz w:val="22"/>
          <w:szCs w:val="22"/>
          <w:highlight w:val="yellow"/>
          <w:lang w:val="es-CO"/>
          <w:rPrChange w:id="824" w:author="Usuario" w:date="2017-12-28T00:06:00Z">
            <w:rPr>
              <w:noProof/>
              <w:sz w:val="22"/>
              <w:szCs w:val="22"/>
              <w:lang w:val="es-CO"/>
            </w:rPr>
          </w:rPrChange>
        </w:rPr>
        <w:t xml:space="preserve"> mayor  </w:t>
      </w:r>
      <w:ins w:id="825" w:author="Usuario" w:date="2017-12-27T15:45:00Z">
        <w:r w:rsidR="00A16118" w:rsidRPr="00777D15">
          <w:rPr>
            <w:noProof/>
            <w:sz w:val="22"/>
            <w:szCs w:val="22"/>
            <w:highlight w:val="yellow"/>
            <w:lang w:val="es-CO"/>
          </w:rPr>
          <w:t>a ciento ochenta</w:t>
        </w:r>
      </w:ins>
      <w:del w:id="826" w:author="Usuario" w:date="2017-12-26T23:55:00Z">
        <w:r w:rsidRPr="00777D15" w:rsidDel="007429C3">
          <w:rPr>
            <w:noProof/>
            <w:sz w:val="22"/>
            <w:szCs w:val="22"/>
            <w:highlight w:val="yellow"/>
            <w:lang w:val="es-CO"/>
            <w:rPrChange w:id="827" w:author="Usuario" w:date="2017-12-28T00:06:00Z">
              <w:rPr>
                <w:noProof/>
                <w:sz w:val="22"/>
                <w:szCs w:val="22"/>
                <w:lang w:val="es-CO"/>
              </w:rPr>
            </w:rPrChange>
          </w:rPr>
          <w:delText>o igual</w:delText>
        </w:r>
      </w:del>
      <w:del w:id="828" w:author="Usuario" w:date="2017-12-27T15:44:00Z">
        <w:r w:rsidRPr="00777D15" w:rsidDel="00A16118">
          <w:rPr>
            <w:noProof/>
            <w:sz w:val="22"/>
            <w:szCs w:val="22"/>
            <w:highlight w:val="yellow"/>
            <w:lang w:val="es-CO"/>
            <w:rPrChange w:id="829" w:author="Usuario" w:date="2017-12-28T00:06:00Z">
              <w:rPr>
                <w:noProof/>
                <w:sz w:val="22"/>
                <w:szCs w:val="22"/>
                <w:lang w:val="es-CO"/>
              </w:rPr>
            </w:rPrChange>
          </w:rPr>
          <w:delText xml:space="preserve"> a </w:delText>
        </w:r>
      </w:del>
      <w:del w:id="830" w:author="Usuario" w:date="2017-12-26T23:55:00Z">
        <w:r w:rsidR="00C47A3F" w:rsidRPr="00777D15" w:rsidDel="007429C3">
          <w:rPr>
            <w:noProof/>
            <w:highlight w:val="yellow"/>
            <w:lang w:val="es-CO"/>
            <w:rPrChange w:id="831" w:author="Usuario" w:date="2017-12-28T00:06:00Z">
              <w:rPr>
                <w:noProof/>
                <w:lang w:val="es-CO"/>
              </w:rPr>
            </w:rPrChange>
          </w:rPr>
          <w:delText>diez</w:delText>
        </w:r>
      </w:del>
      <w:r w:rsidRPr="00777D15">
        <w:rPr>
          <w:noProof/>
          <w:sz w:val="22"/>
          <w:szCs w:val="22"/>
          <w:highlight w:val="yellow"/>
          <w:lang w:val="es-CO"/>
          <w:rPrChange w:id="832" w:author="Usuario" w:date="2017-12-28T00:06:00Z">
            <w:rPr>
              <w:noProof/>
              <w:sz w:val="22"/>
              <w:szCs w:val="22"/>
              <w:lang w:val="es-CO"/>
            </w:rPr>
          </w:rPrChange>
        </w:rPr>
        <w:t xml:space="preserve"> (</w:t>
      </w:r>
      <w:ins w:id="833" w:author="Usuario" w:date="2017-12-26T23:55:00Z">
        <w:r w:rsidR="00A16118" w:rsidRPr="00777D15">
          <w:rPr>
            <w:noProof/>
            <w:highlight w:val="yellow"/>
            <w:lang w:val="es-CO"/>
          </w:rPr>
          <w:t>180</w:t>
        </w:r>
      </w:ins>
      <w:del w:id="834" w:author="Usuario" w:date="2017-12-26T23:55:00Z">
        <w:r w:rsidR="00C47A3F" w:rsidRPr="00777D15" w:rsidDel="007429C3">
          <w:rPr>
            <w:noProof/>
            <w:highlight w:val="yellow"/>
            <w:lang w:val="es-CO"/>
            <w:rPrChange w:id="835" w:author="Usuario" w:date="2017-12-28T00:06:00Z">
              <w:rPr>
                <w:noProof/>
                <w:lang w:val="es-CO"/>
              </w:rPr>
            </w:rPrChange>
          </w:rPr>
          <w:delText>1</w:delText>
        </w:r>
      </w:del>
      <w:del w:id="836" w:author="Usuario" w:date="2017-12-27T15:46:00Z">
        <w:r w:rsidR="00C47A3F" w:rsidRPr="00777D15" w:rsidDel="00A16118">
          <w:rPr>
            <w:noProof/>
            <w:highlight w:val="yellow"/>
            <w:lang w:val="es-CO"/>
            <w:rPrChange w:id="837" w:author="Usuario" w:date="2017-12-28T00:06:00Z">
              <w:rPr>
                <w:noProof/>
                <w:lang w:val="es-CO"/>
              </w:rPr>
            </w:rPrChange>
          </w:rPr>
          <w:delText>0</w:delText>
        </w:r>
      </w:del>
      <w:r w:rsidRPr="00777D15">
        <w:rPr>
          <w:noProof/>
          <w:highlight w:val="yellow"/>
          <w:lang w:val="es-CO"/>
          <w:rPrChange w:id="838" w:author="Usuario" w:date="2017-12-28T00:06:00Z">
            <w:rPr>
              <w:noProof/>
              <w:lang w:val="es-CO"/>
            </w:rPr>
          </w:rPrChange>
        </w:rPr>
        <w:t>)</w:t>
      </w:r>
    </w:p>
    <w:p w14:paraId="1E2163A5" w14:textId="77777777" w:rsidR="00BD27F4" w:rsidRPr="00777D15" w:rsidRDefault="00BD27F4" w:rsidP="00BD27F4">
      <w:pPr>
        <w:pStyle w:val="Textoindependiente"/>
        <w:rPr>
          <w:noProof/>
          <w:highlight w:val="yellow"/>
          <w:lang w:val="es-CO"/>
          <w:rPrChange w:id="839" w:author="Usuario" w:date="2017-12-28T00:06:00Z">
            <w:rPr>
              <w:noProof/>
              <w:lang w:val="es-CO"/>
            </w:rPr>
          </w:rPrChange>
        </w:rPr>
      </w:pPr>
      <w:r w:rsidRPr="00777D15">
        <w:rPr>
          <w:noProof/>
          <w:highlight w:val="yellow"/>
          <w:lang w:val="es-CO"/>
          <w:rPrChange w:id="840" w:author="Usuario" w:date="2017-12-28T00:06:00Z">
            <w:rPr>
              <w:noProof/>
              <w:lang w:val="es-CO"/>
            </w:rPr>
          </w:rPrChange>
        </w:rPr>
        <w:t>Para el caso de consorcios o uniones temporales la liquidez se calcula como la sumatoria ponderada  de la liquidez de cada integrante.</w:t>
      </w:r>
    </w:p>
    <w:p w14:paraId="01F86E03" w14:textId="5D678E9E" w:rsidR="00BD27F4" w:rsidRPr="00777D15" w:rsidRDefault="0096542F" w:rsidP="00BD27F4">
      <w:pPr>
        <w:pStyle w:val="Ttulo2"/>
        <w:rPr>
          <w:noProof/>
          <w:highlight w:val="yellow"/>
          <w:lang w:val="es-CO"/>
          <w:rPrChange w:id="841" w:author="Usuario" w:date="2017-12-28T00:06:00Z">
            <w:rPr>
              <w:noProof/>
              <w:lang w:val="es-CO"/>
            </w:rPr>
          </w:rPrChange>
        </w:rPr>
      </w:pPr>
      <w:r w:rsidRPr="00777D15">
        <w:rPr>
          <w:noProof/>
          <w:highlight w:val="yellow"/>
          <w:lang w:val="es-CO"/>
          <w:rPrChange w:id="842" w:author="Usuario" w:date="2017-12-28T00:06:00Z">
            <w:rPr>
              <w:noProof/>
              <w:lang w:val="es-CO"/>
            </w:rPr>
          </w:rPrChange>
        </w:rPr>
        <w:t>6</w:t>
      </w:r>
      <w:r w:rsidR="008429C4" w:rsidRPr="00777D15">
        <w:rPr>
          <w:noProof/>
          <w:highlight w:val="yellow"/>
          <w:lang w:val="es-CO"/>
          <w:rPrChange w:id="843" w:author="Usuario" w:date="2017-12-28T00:06:00Z">
            <w:rPr>
              <w:noProof/>
              <w:lang w:val="es-CO"/>
            </w:rPr>
          </w:rPrChange>
        </w:rPr>
        <w:t xml:space="preserve">.5.5 </w:t>
      </w:r>
      <w:r w:rsidR="00BD27F4" w:rsidRPr="00777D15">
        <w:rPr>
          <w:b w:val="0"/>
          <w:bCs w:val="0"/>
          <w:caps w:val="0"/>
          <w:noProof/>
          <w:sz w:val="22"/>
          <w:szCs w:val="22"/>
          <w:highlight w:val="yellow"/>
          <w:lang w:val="es-CO"/>
          <w:rPrChange w:id="844" w:author="Usuario" w:date="2017-12-28T00:06:00Z">
            <w:rPr>
              <w:b w:val="0"/>
              <w:bCs w:val="0"/>
              <w:caps w:val="0"/>
              <w:noProof/>
              <w:sz w:val="22"/>
              <w:szCs w:val="22"/>
              <w:lang w:val="es-CO"/>
            </w:rPr>
          </w:rPrChange>
        </w:rPr>
        <w:t>Razón de Cobertura de Intereses (RCI)</w:t>
      </w:r>
    </w:p>
    <w:p w14:paraId="32A11DFE" w14:textId="032783A7" w:rsidR="00BD27F4" w:rsidRPr="00777D15" w:rsidRDefault="00BD27F4" w:rsidP="00BD27F4">
      <w:pPr>
        <w:pStyle w:val="Textoindependiente"/>
        <w:rPr>
          <w:noProof/>
          <w:highlight w:val="yellow"/>
          <w:lang w:val="es-CO"/>
          <w:rPrChange w:id="845" w:author="Usuario" w:date="2017-12-28T00:06:00Z">
            <w:rPr>
              <w:noProof/>
              <w:lang w:val="es-CO"/>
            </w:rPr>
          </w:rPrChange>
        </w:rPr>
      </w:pPr>
      <w:r w:rsidRPr="00777D15">
        <w:rPr>
          <w:noProof/>
          <w:sz w:val="22"/>
          <w:szCs w:val="22"/>
          <w:highlight w:val="yellow"/>
          <w:lang w:val="es-CO"/>
          <w:rPrChange w:id="846" w:author="Usuario" w:date="2017-12-28T00:06:00Z">
            <w:rPr>
              <w:noProof/>
              <w:sz w:val="22"/>
              <w:szCs w:val="22"/>
              <w:lang w:val="es-CO"/>
            </w:rPr>
          </w:rPrChange>
        </w:rPr>
        <w:t xml:space="preserve">Se considerará hábil el proponente que presente un RCI mayor o igual a </w:t>
      </w:r>
      <w:ins w:id="847" w:author="Usuario" w:date="2017-12-26T23:56:00Z">
        <w:r w:rsidR="007429C3" w:rsidRPr="00777D15">
          <w:rPr>
            <w:noProof/>
            <w:sz w:val="22"/>
            <w:szCs w:val="22"/>
            <w:highlight w:val="yellow"/>
            <w:lang w:val="es-CO"/>
            <w:rPrChange w:id="848" w:author="Usuario" w:date="2017-12-28T00:06:00Z">
              <w:rPr>
                <w:noProof/>
                <w:sz w:val="22"/>
                <w:szCs w:val="22"/>
                <w:lang w:val="es-CO"/>
              </w:rPr>
            </w:rPrChange>
          </w:rPr>
          <w:t xml:space="preserve">tres mil </w:t>
        </w:r>
      </w:ins>
      <w:del w:id="849" w:author="Usuario" w:date="2017-12-26T23:56:00Z">
        <w:r w:rsidRPr="00777D15" w:rsidDel="007429C3">
          <w:rPr>
            <w:noProof/>
            <w:sz w:val="22"/>
            <w:szCs w:val="22"/>
            <w:highlight w:val="yellow"/>
            <w:lang w:val="es-CO"/>
            <w:rPrChange w:id="850" w:author="Usuario" w:date="2017-12-28T00:06:00Z">
              <w:rPr>
                <w:noProof/>
                <w:sz w:val="22"/>
                <w:szCs w:val="22"/>
                <w:lang w:val="es-CO"/>
              </w:rPr>
            </w:rPrChange>
          </w:rPr>
          <w:delText>diez</w:delText>
        </w:r>
      </w:del>
      <w:r w:rsidRPr="00777D15">
        <w:rPr>
          <w:noProof/>
          <w:sz w:val="22"/>
          <w:szCs w:val="22"/>
          <w:highlight w:val="yellow"/>
          <w:lang w:val="es-CO"/>
          <w:rPrChange w:id="851" w:author="Usuario" w:date="2017-12-28T00:06:00Z">
            <w:rPr>
              <w:noProof/>
              <w:sz w:val="22"/>
              <w:szCs w:val="22"/>
              <w:lang w:val="es-CO"/>
            </w:rPr>
          </w:rPrChange>
        </w:rPr>
        <w:t xml:space="preserve"> (</w:t>
      </w:r>
      <w:del w:id="852" w:author="Usuario" w:date="2017-12-26T23:56:00Z">
        <w:r w:rsidRPr="00777D15" w:rsidDel="007429C3">
          <w:rPr>
            <w:noProof/>
            <w:sz w:val="22"/>
            <w:szCs w:val="22"/>
            <w:highlight w:val="yellow"/>
            <w:lang w:val="es-CO"/>
            <w:rPrChange w:id="853" w:author="Usuario" w:date="2017-12-28T00:06:00Z">
              <w:rPr>
                <w:noProof/>
                <w:sz w:val="22"/>
                <w:szCs w:val="22"/>
                <w:lang w:val="es-CO"/>
              </w:rPr>
            </w:rPrChange>
          </w:rPr>
          <w:delText>10</w:delText>
        </w:r>
      </w:del>
      <w:ins w:id="854" w:author="Usuario" w:date="2017-12-26T23:56:00Z">
        <w:r w:rsidR="007429C3" w:rsidRPr="00777D15">
          <w:rPr>
            <w:noProof/>
            <w:sz w:val="22"/>
            <w:szCs w:val="22"/>
            <w:highlight w:val="yellow"/>
            <w:lang w:val="es-CO"/>
            <w:rPrChange w:id="855" w:author="Usuario" w:date="2017-12-28T00:06:00Z">
              <w:rPr>
                <w:noProof/>
                <w:sz w:val="22"/>
                <w:szCs w:val="22"/>
                <w:lang w:val="es-CO"/>
              </w:rPr>
            </w:rPrChange>
          </w:rPr>
          <w:t>3000</w:t>
        </w:r>
      </w:ins>
      <w:r w:rsidRPr="00777D15">
        <w:rPr>
          <w:noProof/>
          <w:highlight w:val="yellow"/>
          <w:lang w:val="es-CO"/>
          <w:rPrChange w:id="856" w:author="Usuario" w:date="2017-12-28T00:06:00Z">
            <w:rPr>
              <w:noProof/>
              <w:lang w:val="es-CO"/>
            </w:rPr>
          </w:rPrChange>
        </w:rPr>
        <w:t xml:space="preserve">) </w:t>
      </w:r>
    </w:p>
    <w:p w14:paraId="6A0855E4" w14:textId="77777777" w:rsidR="00BD27F4" w:rsidRPr="00777D15" w:rsidRDefault="00BD27F4" w:rsidP="00BD27F4">
      <w:pPr>
        <w:pStyle w:val="Textoindependiente"/>
        <w:rPr>
          <w:noProof/>
          <w:highlight w:val="yellow"/>
          <w:lang w:val="es-CO"/>
          <w:rPrChange w:id="857" w:author="Usuario" w:date="2017-12-28T00:06:00Z">
            <w:rPr>
              <w:noProof/>
              <w:lang w:val="es-CO"/>
            </w:rPr>
          </w:rPrChange>
        </w:rPr>
      </w:pPr>
      <w:r w:rsidRPr="00777D15">
        <w:rPr>
          <w:noProof/>
          <w:highlight w:val="yellow"/>
          <w:lang w:val="es-CO"/>
          <w:rPrChange w:id="858" w:author="Usuario" w:date="2017-12-28T00:06:00Z">
            <w:rPr>
              <w:noProof/>
              <w:lang w:val="es-CO"/>
            </w:rPr>
          </w:rPrChange>
        </w:rPr>
        <w:t xml:space="preserve">Para el proponente plural, </w:t>
      </w:r>
      <w:r w:rsidRPr="00777D15">
        <w:rPr>
          <w:highlight w:val="yellow"/>
          <w:lang w:val="es-CO"/>
          <w:rPrChange w:id="859" w:author="Usuario" w:date="2017-12-28T00:06:00Z">
            <w:rPr>
              <w:lang w:val="es-CO"/>
            </w:rPr>
          </w:rPrChange>
        </w:rPr>
        <w:t>se</w:t>
      </w:r>
      <w:r w:rsidRPr="00777D15">
        <w:rPr>
          <w:noProof/>
          <w:highlight w:val="yellow"/>
          <w:lang w:val="es-CO"/>
          <w:rPrChange w:id="860" w:author="Usuario" w:date="2017-12-28T00:06:00Z">
            <w:rPr>
              <w:noProof/>
              <w:lang w:val="es-CO"/>
            </w:rPr>
          </w:rPrChange>
        </w:rPr>
        <w:t xml:space="preserve"> calculará con la sumatoria ponderada de la Razón </w:t>
      </w:r>
      <w:r w:rsidRPr="00777D15">
        <w:rPr>
          <w:noProof/>
          <w:position w:val="1"/>
          <w:highlight w:val="yellow"/>
          <w:lang w:val="es-CO"/>
          <w:rPrChange w:id="861" w:author="Usuario" w:date="2017-12-28T00:06:00Z">
            <w:rPr>
              <w:noProof/>
              <w:position w:val="1"/>
              <w:lang w:val="es-CO"/>
            </w:rPr>
          </w:rPrChange>
        </w:rPr>
        <w:t xml:space="preserve">de Cobertura de Crecimiento (RCI) </w:t>
      </w:r>
      <w:r w:rsidRPr="00777D15">
        <w:rPr>
          <w:noProof/>
          <w:highlight w:val="yellow"/>
          <w:lang w:val="es-CO"/>
          <w:rPrChange w:id="862" w:author="Usuario" w:date="2017-12-28T00:06:00Z">
            <w:rPr>
              <w:noProof/>
              <w:lang w:val="es-CO"/>
            </w:rPr>
          </w:rPrChange>
        </w:rPr>
        <w:t>de cada  integrante.</w:t>
      </w:r>
    </w:p>
    <w:p w14:paraId="5CD3FAA5" w14:textId="22C55997" w:rsidR="00BD27F4" w:rsidRPr="00777D15" w:rsidRDefault="0096542F" w:rsidP="00BD27F4">
      <w:pPr>
        <w:pStyle w:val="Ttulo2"/>
        <w:rPr>
          <w:noProof/>
          <w:highlight w:val="yellow"/>
          <w:lang w:val="es-CO"/>
          <w:rPrChange w:id="863" w:author="Usuario" w:date="2017-12-28T00:06:00Z">
            <w:rPr>
              <w:noProof/>
              <w:lang w:val="es-CO"/>
            </w:rPr>
          </w:rPrChange>
        </w:rPr>
      </w:pPr>
      <w:r w:rsidRPr="00777D15">
        <w:rPr>
          <w:noProof/>
          <w:highlight w:val="yellow"/>
          <w:lang w:val="es-CO"/>
          <w:rPrChange w:id="864" w:author="Usuario" w:date="2017-12-28T00:06:00Z">
            <w:rPr>
              <w:noProof/>
              <w:lang w:val="es-CO"/>
            </w:rPr>
          </w:rPrChange>
        </w:rPr>
        <w:lastRenderedPageBreak/>
        <w:t>6</w:t>
      </w:r>
      <w:r w:rsidR="008429C4" w:rsidRPr="00777D15">
        <w:rPr>
          <w:noProof/>
          <w:highlight w:val="yellow"/>
          <w:lang w:val="es-CO"/>
          <w:rPrChange w:id="865" w:author="Usuario" w:date="2017-12-28T00:06:00Z">
            <w:rPr>
              <w:noProof/>
              <w:lang w:val="es-CO"/>
            </w:rPr>
          </w:rPrChange>
        </w:rPr>
        <w:t xml:space="preserve">.5.6  </w:t>
      </w:r>
      <w:r w:rsidR="00BD27F4" w:rsidRPr="00777D15">
        <w:rPr>
          <w:b w:val="0"/>
          <w:bCs w:val="0"/>
          <w:caps w:val="0"/>
          <w:noProof/>
          <w:sz w:val="22"/>
          <w:szCs w:val="22"/>
          <w:highlight w:val="yellow"/>
          <w:lang w:val="es-CO"/>
          <w:rPrChange w:id="866" w:author="Usuario" w:date="2017-12-28T00:06:00Z">
            <w:rPr>
              <w:b w:val="0"/>
              <w:bCs w:val="0"/>
              <w:caps w:val="0"/>
              <w:noProof/>
              <w:sz w:val="22"/>
              <w:szCs w:val="22"/>
              <w:lang w:val="es-CO"/>
            </w:rPr>
          </w:rPrChange>
        </w:rPr>
        <w:t xml:space="preserve">Capacidad  Organizacional Rentabilidad </w:t>
      </w:r>
      <w:r w:rsidR="00BD27F4" w:rsidRPr="00777D15">
        <w:rPr>
          <w:b w:val="0"/>
          <w:bCs w:val="0"/>
          <w:caps w:val="0"/>
          <w:noProof/>
          <w:spacing w:val="13"/>
          <w:sz w:val="22"/>
          <w:szCs w:val="22"/>
          <w:highlight w:val="yellow"/>
          <w:lang w:val="es-CO"/>
          <w:rPrChange w:id="867" w:author="Usuario" w:date="2017-12-28T00:06:00Z">
            <w:rPr>
              <w:b w:val="0"/>
              <w:bCs w:val="0"/>
              <w:caps w:val="0"/>
              <w:noProof/>
              <w:spacing w:val="13"/>
              <w:sz w:val="22"/>
              <w:szCs w:val="22"/>
              <w:lang w:val="es-CO"/>
            </w:rPr>
          </w:rPrChange>
        </w:rPr>
        <w:t xml:space="preserve">Sobre </w:t>
      </w:r>
      <w:r w:rsidR="00BD27F4" w:rsidRPr="00777D15">
        <w:rPr>
          <w:b w:val="0"/>
          <w:bCs w:val="0"/>
          <w:caps w:val="0"/>
          <w:noProof/>
          <w:spacing w:val="7"/>
          <w:sz w:val="22"/>
          <w:szCs w:val="22"/>
          <w:highlight w:val="yellow"/>
          <w:lang w:val="es-CO"/>
          <w:rPrChange w:id="868" w:author="Usuario" w:date="2017-12-28T00:06:00Z">
            <w:rPr>
              <w:b w:val="0"/>
              <w:bCs w:val="0"/>
              <w:caps w:val="0"/>
              <w:noProof/>
              <w:spacing w:val="7"/>
              <w:sz w:val="22"/>
              <w:szCs w:val="22"/>
              <w:lang w:val="es-CO"/>
            </w:rPr>
          </w:rPrChange>
        </w:rPr>
        <w:t>Patrimonio</w:t>
      </w:r>
      <w:r w:rsidR="00BD27F4" w:rsidRPr="00777D15">
        <w:rPr>
          <w:b w:val="0"/>
          <w:bCs w:val="0"/>
          <w:caps w:val="0"/>
          <w:noProof/>
          <w:spacing w:val="42"/>
          <w:sz w:val="22"/>
          <w:szCs w:val="22"/>
          <w:highlight w:val="yellow"/>
          <w:lang w:val="es-CO"/>
          <w:rPrChange w:id="869" w:author="Usuario" w:date="2017-12-28T00:06:00Z">
            <w:rPr>
              <w:b w:val="0"/>
              <w:bCs w:val="0"/>
              <w:caps w:val="0"/>
              <w:noProof/>
              <w:spacing w:val="42"/>
              <w:sz w:val="22"/>
              <w:szCs w:val="22"/>
              <w:lang w:val="es-CO"/>
            </w:rPr>
          </w:rPrChange>
        </w:rPr>
        <w:t xml:space="preserve"> </w:t>
      </w:r>
      <w:r w:rsidR="00BD27F4" w:rsidRPr="00777D15">
        <w:rPr>
          <w:b w:val="0"/>
          <w:bCs w:val="0"/>
          <w:caps w:val="0"/>
          <w:noProof/>
          <w:sz w:val="22"/>
          <w:szCs w:val="22"/>
          <w:highlight w:val="yellow"/>
          <w:lang w:val="es-CO"/>
          <w:rPrChange w:id="870" w:author="Usuario" w:date="2017-12-28T00:06:00Z">
            <w:rPr>
              <w:b w:val="0"/>
              <w:bCs w:val="0"/>
              <w:caps w:val="0"/>
              <w:noProof/>
              <w:sz w:val="22"/>
              <w:szCs w:val="22"/>
              <w:lang w:val="es-CO"/>
            </w:rPr>
          </w:rPrChange>
        </w:rPr>
        <w:t>(RSP):</w:t>
      </w:r>
    </w:p>
    <w:p w14:paraId="4B437E95" w14:textId="1F341FDA" w:rsidR="00BD27F4" w:rsidRPr="00777D15" w:rsidRDefault="00BD27F4" w:rsidP="00BD27F4">
      <w:pPr>
        <w:pStyle w:val="Textoindependiente"/>
        <w:rPr>
          <w:noProof/>
          <w:highlight w:val="yellow"/>
          <w:lang w:val="es-CO"/>
          <w:rPrChange w:id="871" w:author="Usuario" w:date="2017-12-28T00:06:00Z">
            <w:rPr>
              <w:noProof/>
              <w:lang w:val="es-CO"/>
            </w:rPr>
          </w:rPrChange>
        </w:rPr>
      </w:pPr>
      <w:r w:rsidRPr="00777D15">
        <w:rPr>
          <w:noProof/>
          <w:sz w:val="22"/>
          <w:szCs w:val="22"/>
          <w:highlight w:val="yellow"/>
          <w:lang w:val="es-CO"/>
          <w:rPrChange w:id="872" w:author="Usuario" w:date="2017-12-28T00:06:00Z">
            <w:rPr>
              <w:noProof/>
              <w:sz w:val="22"/>
              <w:szCs w:val="22"/>
              <w:lang w:val="es-CO"/>
            </w:rPr>
          </w:rPrChange>
        </w:rPr>
        <w:t xml:space="preserve">El proponente debe certificar un  RSP  mayor o igual a </w:t>
      </w:r>
      <w:del w:id="873" w:author="Usuario" w:date="2017-12-26T23:56:00Z">
        <w:r w:rsidRPr="00777D15" w:rsidDel="007429C3">
          <w:rPr>
            <w:noProof/>
            <w:sz w:val="22"/>
            <w:szCs w:val="22"/>
            <w:highlight w:val="yellow"/>
            <w:lang w:val="es-CO"/>
            <w:rPrChange w:id="874" w:author="Usuario" w:date="2017-12-28T00:06:00Z">
              <w:rPr>
                <w:noProof/>
                <w:sz w:val="22"/>
                <w:szCs w:val="22"/>
                <w:lang w:val="es-CO"/>
              </w:rPr>
            </w:rPrChange>
          </w:rPr>
          <w:delText xml:space="preserve"> cero</w:delText>
        </w:r>
      </w:del>
      <w:ins w:id="875" w:author="Usuario" w:date="2017-12-26T23:56:00Z">
        <w:r w:rsidR="007429C3" w:rsidRPr="00777D15">
          <w:rPr>
            <w:noProof/>
            <w:sz w:val="22"/>
            <w:szCs w:val="22"/>
            <w:highlight w:val="yellow"/>
            <w:lang w:val="es-CO"/>
            <w:rPrChange w:id="876" w:author="Usuario" w:date="2017-12-28T00:06:00Z">
              <w:rPr>
                <w:noProof/>
                <w:sz w:val="22"/>
                <w:szCs w:val="22"/>
                <w:lang w:val="es-CO"/>
              </w:rPr>
            </w:rPrChange>
          </w:rPr>
          <w:t xml:space="preserve">veinti cinco </w:t>
        </w:r>
      </w:ins>
      <w:r w:rsidRPr="00777D15">
        <w:rPr>
          <w:noProof/>
          <w:sz w:val="22"/>
          <w:szCs w:val="22"/>
          <w:highlight w:val="yellow"/>
          <w:lang w:val="es-CO"/>
          <w:rPrChange w:id="877" w:author="Usuario" w:date="2017-12-28T00:06:00Z">
            <w:rPr>
              <w:noProof/>
              <w:sz w:val="22"/>
              <w:szCs w:val="22"/>
              <w:lang w:val="es-CO"/>
            </w:rPr>
          </w:rPrChange>
        </w:rPr>
        <w:t xml:space="preserve"> (</w:t>
      </w:r>
      <w:ins w:id="878" w:author="Usuario" w:date="2017-12-26T23:57:00Z">
        <w:r w:rsidR="007429C3" w:rsidRPr="00777D15">
          <w:rPr>
            <w:noProof/>
            <w:sz w:val="22"/>
            <w:szCs w:val="22"/>
            <w:highlight w:val="yellow"/>
            <w:lang w:val="es-CO"/>
            <w:rPrChange w:id="879" w:author="Usuario" w:date="2017-12-28T00:06:00Z">
              <w:rPr>
                <w:noProof/>
                <w:sz w:val="22"/>
                <w:szCs w:val="22"/>
                <w:lang w:val="es-CO"/>
              </w:rPr>
            </w:rPrChange>
          </w:rPr>
          <w:t>25</w:t>
        </w:r>
      </w:ins>
      <w:del w:id="880" w:author="Usuario" w:date="2017-12-26T23:57:00Z">
        <w:r w:rsidRPr="00777D15" w:rsidDel="007429C3">
          <w:rPr>
            <w:noProof/>
            <w:sz w:val="22"/>
            <w:szCs w:val="22"/>
            <w:highlight w:val="yellow"/>
            <w:lang w:val="es-CO"/>
            <w:rPrChange w:id="881" w:author="Usuario" w:date="2017-12-28T00:06:00Z">
              <w:rPr>
                <w:noProof/>
                <w:sz w:val="22"/>
                <w:szCs w:val="22"/>
                <w:lang w:val="es-CO"/>
              </w:rPr>
            </w:rPrChange>
          </w:rPr>
          <w:delText>0</w:delText>
        </w:r>
      </w:del>
      <w:r w:rsidRPr="00777D15">
        <w:rPr>
          <w:noProof/>
          <w:sz w:val="22"/>
          <w:szCs w:val="22"/>
          <w:highlight w:val="yellow"/>
          <w:lang w:val="es-CO"/>
          <w:rPrChange w:id="882" w:author="Usuario" w:date="2017-12-28T00:06:00Z">
            <w:rPr>
              <w:noProof/>
              <w:sz w:val="22"/>
              <w:szCs w:val="22"/>
              <w:lang w:val="es-CO"/>
            </w:rPr>
          </w:rPrChange>
        </w:rPr>
        <w:t>)</w:t>
      </w:r>
    </w:p>
    <w:p w14:paraId="775BF085" w14:textId="77777777" w:rsidR="00BD27F4" w:rsidRPr="00777D15" w:rsidRDefault="00BD27F4" w:rsidP="00BD27F4">
      <w:pPr>
        <w:pStyle w:val="Textoindependiente"/>
        <w:rPr>
          <w:noProof/>
          <w:highlight w:val="yellow"/>
          <w:lang w:val="es-CO"/>
          <w:rPrChange w:id="883" w:author="Usuario" w:date="2017-12-28T00:06:00Z">
            <w:rPr>
              <w:noProof/>
              <w:lang w:val="es-CO"/>
            </w:rPr>
          </w:rPrChange>
        </w:rPr>
      </w:pPr>
      <w:r w:rsidRPr="00777D15">
        <w:rPr>
          <w:noProof/>
          <w:highlight w:val="yellow"/>
          <w:lang w:val="es-CO"/>
          <w:rPrChange w:id="884" w:author="Usuario" w:date="2017-12-28T00:06:00Z">
            <w:rPr>
              <w:noProof/>
              <w:lang w:val="es-CO"/>
            </w:rPr>
          </w:rPrChange>
        </w:rPr>
        <w:t xml:space="preserve">Para el </w:t>
      </w:r>
      <w:r w:rsidRPr="00777D15">
        <w:rPr>
          <w:highlight w:val="yellow"/>
          <w:lang w:val="es-CO"/>
          <w:rPrChange w:id="885" w:author="Usuario" w:date="2017-12-28T00:06:00Z">
            <w:rPr>
              <w:lang w:val="es-CO"/>
            </w:rPr>
          </w:rPrChange>
        </w:rPr>
        <w:t>caso</w:t>
      </w:r>
      <w:r w:rsidRPr="00777D15">
        <w:rPr>
          <w:noProof/>
          <w:highlight w:val="yellow"/>
          <w:lang w:val="es-CO"/>
          <w:rPrChange w:id="886" w:author="Usuario" w:date="2017-12-28T00:06:00Z">
            <w:rPr>
              <w:noProof/>
              <w:lang w:val="es-CO"/>
            </w:rPr>
          </w:rPrChange>
        </w:rPr>
        <w:t xml:space="preserve"> de consorcios o uniones temporales la rentabilidad sobre el patrimonio se calcula como la sumatoria ponderada de la rentabilidad de cada integrante.</w:t>
      </w:r>
    </w:p>
    <w:p w14:paraId="1D2708B8" w14:textId="1C59B031" w:rsidR="00BD27F4" w:rsidRPr="00777D15" w:rsidRDefault="0096542F" w:rsidP="00BD27F4">
      <w:pPr>
        <w:pStyle w:val="Ttulo2"/>
        <w:rPr>
          <w:noProof/>
          <w:highlight w:val="yellow"/>
          <w:lang w:val="es-CO"/>
          <w:rPrChange w:id="887" w:author="Usuario" w:date="2017-12-28T00:06:00Z">
            <w:rPr>
              <w:noProof/>
              <w:lang w:val="es-CO"/>
            </w:rPr>
          </w:rPrChange>
        </w:rPr>
      </w:pPr>
      <w:r w:rsidRPr="00777D15">
        <w:rPr>
          <w:noProof/>
          <w:highlight w:val="yellow"/>
          <w:lang w:val="es-CO"/>
          <w:rPrChange w:id="888" w:author="Usuario" w:date="2017-12-28T00:06:00Z">
            <w:rPr>
              <w:noProof/>
              <w:lang w:val="es-CO"/>
            </w:rPr>
          </w:rPrChange>
        </w:rPr>
        <w:t>6</w:t>
      </w:r>
      <w:r w:rsidR="008429C4" w:rsidRPr="00777D15">
        <w:rPr>
          <w:noProof/>
          <w:highlight w:val="yellow"/>
          <w:lang w:val="es-CO"/>
          <w:rPrChange w:id="889" w:author="Usuario" w:date="2017-12-28T00:06:00Z">
            <w:rPr>
              <w:noProof/>
              <w:lang w:val="es-CO"/>
            </w:rPr>
          </w:rPrChange>
        </w:rPr>
        <w:t>.5</w:t>
      </w:r>
      <w:r w:rsidR="00BD27F4" w:rsidRPr="00777D15">
        <w:rPr>
          <w:noProof/>
          <w:highlight w:val="yellow"/>
          <w:lang w:val="es-CO"/>
          <w:rPrChange w:id="890" w:author="Usuario" w:date="2017-12-28T00:06:00Z">
            <w:rPr>
              <w:noProof/>
              <w:lang w:val="es-CO"/>
            </w:rPr>
          </w:rPrChange>
        </w:rPr>
        <w:t>.</w:t>
      </w:r>
      <w:r w:rsidR="008429C4" w:rsidRPr="00777D15">
        <w:rPr>
          <w:noProof/>
          <w:highlight w:val="yellow"/>
          <w:lang w:val="es-CO"/>
          <w:rPrChange w:id="891" w:author="Usuario" w:date="2017-12-28T00:06:00Z">
            <w:rPr>
              <w:noProof/>
              <w:lang w:val="es-CO"/>
            </w:rPr>
          </w:rPrChange>
        </w:rPr>
        <w:t>7</w:t>
      </w:r>
      <w:r w:rsidR="00BD27F4" w:rsidRPr="00777D15">
        <w:rPr>
          <w:noProof/>
          <w:highlight w:val="yellow"/>
          <w:lang w:val="es-CO"/>
          <w:rPrChange w:id="892" w:author="Usuario" w:date="2017-12-28T00:06:00Z">
            <w:rPr>
              <w:noProof/>
              <w:lang w:val="es-CO"/>
            </w:rPr>
          </w:rPrChange>
        </w:rPr>
        <w:t xml:space="preserve">  </w:t>
      </w:r>
      <w:r w:rsidR="00BD27F4" w:rsidRPr="00777D15">
        <w:rPr>
          <w:b w:val="0"/>
          <w:bCs w:val="0"/>
          <w:caps w:val="0"/>
          <w:noProof/>
          <w:sz w:val="22"/>
          <w:szCs w:val="22"/>
          <w:highlight w:val="yellow"/>
          <w:lang w:val="es-CO"/>
          <w:rPrChange w:id="893" w:author="Usuario" w:date="2017-12-28T00:06:00Z">
            <w:rPr>
              <w:b w:val="0"/>
              <w:bCs w:val="0"/>
              <w:caps w:val="0"/>
              <w:noProof/>
              <w:sz w:val="22"/>
              <w:szCs w:val="22"/>
              <w:lang w:val="es-CO"/>
            </w:rPr>
          </w:rPrChange>
        </w:rPr>
        <w:t>Rentabilidad Sobre Activos (RSA):</w:t>
      </w:r>
    </w:p>
    <w:p w14:paraId="7F3D8AAB" w14:textId="77777777" w:rsidR="007429C3" w:rsidRPr="00777D15" w:rsidRDefault="007429C3" w:rsidP="007429C3">
      <w:pPr>
        <w:pStyle w:val="Textoindependiente"/>
        <w:rPr>
          <w:ins w:id="894" w:author="Usuario" w:date="2017-12-26T23:57:00Z"/>
          <w:noProof/>
          <w:highlight w:val="yellow"/>
          <w:lang w:val="es-CO"/>
          <w:rPrChange w:id="895" w:author="Usuario" w:date="2017-12-28T00:06:00Z">
            <w:rPr>
              <w:ins w:id="896" w:author="Usuario" w:date="2017-12-26T23:57:00Z"/>
              <w:noProof/>
              <w:lang w:val="es-CO"/>
            </w:rPr>
          </w:rPrChange>
        </w:rPr>
      </w:pPr>
      <w:ins w:id="897" w:author="Usuario" w:date="2017-12-26T23:57:00Z">
        <w:r w:rsidRPr="00777D15">
          <w:rPr>
            <w:noProof/>
            <w:sz w:val="22"/>
            <w:szCs w:val="22"/>
            <w:highlight w:val="yellow"/>
            <w:lang w:val="es-CO"/>
          </w:rPr>
          <w:t>El proponente debe certificar un  RSP  mayor o igual a veinti cinco  (25)</w:t>
        </w:r>
      </w:ins>
    </w:p>
    <w:p w14:paraId="7D862B9E" w14:textId="76FDCE75" w:rsidR="00BD27F4" w:rsidRPr="00777D15" w:rsidDel="007429C3" w:rsidRDefault="00BD27F4" w:rsidP="00BD27F4">
      <w:pPr>
        <w:pStyle w:val="Textoindependiente"/>
        <w:rPr>
          <w:del w:id="898" w:author="Usuario" w:date="2017-12-26T23:57:00Z"/>
          <w:noProof/>
          <w:highlight w:val="yellow"/>
          <w:lang w:val="es-CO"/>
          <w:rPrChange w:id="899" w:author="Usuario" w:date="2017-12-28T00:06:00Z">
            <w:rPr>
              <w:del w:id="900" w:author="Usuario" w:date="2017-12-26T23:57:00Z"/>
              <w:noProof/>
              <w:lang w:val="es-CO"/>
            </w:rPr>
          </w:rPrChange>
        </w:rPr>
      </w:pPr>
      <w:del w:id="901" w:author="Usuario" w:date="2017-12-26T23:57:00Z">
        <w:r w:rsidRPr="00777D15" w:rsidDel="007429C3">
          <w:rPr>
            <w:noProof/>
            <w:highlight w:val="yellow"/>
            <w:lang w:val="es-CO"/>
            <w:rPrChange w:id="902" w:author="Usuario" w:date="2017-12-28T00:06:00Z">
              <w:rPr>
                <w:noProof/>
                <w:lang w:val="es-CO"/>
              </w:rPr>
            </w:rPrChange>
          </w:rPr>
          <w:delText xml:space="preserve">El proponente debe certificar un </w:delText>
        </w:r>
        <w:r w:rsidRPr="00777D15" w:rsidDel="007429C3">
          <w:rPr>
            <w:noProof/>
            <w:spacing w:val="3"/>
            <w:highlight w:val="yellow"/>
            <w:lang w:val="es-CO"/>
            <w:rPrChange w:id="903" w:author="Usuario" w:date="2017-12-28T00:06:00Z">
              <w:rPr>
                <w:noProof/>
                <w:spacing w:val="3"/>
                <w:lang w:val="es-CO"/>
              </w:rPr>
            </w:rPrChange>
          </w:rPr>
          <w:delText xml:space="preserve">RSA </w:delText>
        </w:r>
        <w:r w:rsidRPr="00777D15" w:rsidDel="007429C3">
          <w:rPr>
            <w:noProof/>
            <w:highlight w:val="yellow"/>
            <w:lang w:val="es-CO"/>
            <w:rPrChange w:id="904" w:author="Usuario" w:date="2017-12-28T00:06:00Z">
              <w:rPr>
                <w:noProof/>
                <w:lang w:val="es-CO"/>
              </w:rPr>
            </w:rPrChange>
          </w:rPr>
          <w:delText>mayor o igual a  cero (0)</w:delText>
        </w:r>
      </w:del>
    </w:p>
    <w:p w14:paraId="1F44561E" w14:textId="77777777" w:rsidR="00BD27F4" w:rsidRPr="00BD0581" w:rsidRDefault="00BD27F4" w:rsidP="00BD27F4">
      <w:pPr>
        <w:pStyle w:val="Textoindependiente"/>
        <w:rPr>
          <w:noProof/>
          <w:lang w:val="es-CO"/>
        </w:rPr>
      </w:pPr>
      <w:r w:rsidRPr="00777D15">
        <w:rPr>
          <w:noProof/>
          <w:highlight w:val="yellow"/>
          <w:lang w:val="es-CO"/>
          <w:rPrChange w:id="905" w:author="Usuario" w:date="2017-12-28T00:06:00Z">
            <w:rPr>
              <w:noProof/>
              <w:lang w:val="es-CO"/>
            </w:rPr>
          </w:rPrChange>
        </w:rPr>
        <w:t xml:space="preserve">Para el caso de consorcios o  uniones temporales </w:t>
      </w:r>
      <w:r w:rsidRPr="00777D15">
        <w:rPr>
          <w:noProof/>
          <w:spacing w:val="3"/>
          <w:highlight w:val="yellow"/>
          <w:lang w:val="es-CO"/>
          <w:rPrChange w:id="906" w:author="Usuario" w:date="2017-12-28T00:06:00Z">
            <w:rPr>
              <w:noProof/>
              <w:spacing w:val="3"/>
              <w:lang w:val="es-CO"/>
            </w:rPr>
          </w:rPrChange>
        </w:rPr>
        <w:t xml:space="preserve">la </w:t>
      </w:r>
      <w:r w:rsidRPr="00777D15">
        <w:rPr>
          <w:noProof/>
          <w:highlight w:val="yellow"/>
          <w:lang w:val="es-CO"/>
          <w:rPrChange w:id="907" w:author="Usuario" w:date="2017-12-28T00:06:00Z">
            <w:rPr>
              <w:noProof/>
              <w:lang w:val="es-CO"/>
            </w:rPr>
          </w:rPrChange>
        </w:rPr>
        <w:t xml:space="preserve">rentabilidad </w:t>
      </w:r>
      <w:r w:rsidRPr="00777D15">
        <w:rPr>
          <w:noProof/>
          <w:spacing w:val="8"/>
          <w:highlight w:val="yellow"/>
          <w:lang w:val="es-CO"/>
          <w:rPrChange w:id="908" w:author="Usuario" w:date="2017-12-28T00:06:00Z">
            <w:rPr>
              <w:noProof/>
              <w:spacing w:val="8"/>
              <w:lang w:val="es-CO"/>
            </w:rPr>
          </w:rPrChange>
        </w:rPr>
        <w:t xml:space="preserve">sobre </w:t>
      </w:r>
      <w:r w:rsidRPr="00777D15">
        <w:rPr>
          <w:noProof/>
          <w:highlight w:val="yellow"/>
          <w:lang w:val="es-CO"/>
          <w:rPrChange w:id="909" w:author="Usuario" w:date="2017-12-28T00:06:00Z">
            <w:rPr>
              <w:noProof/>
              <w:lang w:val="es-CO"/>
            </w:rPr>
          </w:rPrChange>
        </w:rPr>
        <w:t xml:space="preserve">el </w:t>
      </w:r>
      <w:r w:rsidRPr="00777D15">
        <w:rPr>
          <w:noProof/>
          <w:spacing w:val="-3"/>
          <w:highlight w:val="yellow"/>
          <w:lang w:val="es-CO"/>
          <w:rPrChange w:id="910" w:author="Usuario" w:date="2017-12-28T00:06:00Z">
            <w:rPr>
              <w:noProof/>
              <w:spacing w:val="-3"/>
              <w:lang w:val="es-CO"/>
            </w:rPr>
          </w:rPrChange>
        </w:rPr>
        <w:t xml:space="preserve">activo  </w:t>
      </w:r>
      <w:r w:rsidRPr="00777D15">
        <w:rPr>
          <w:noProof/>
          <w:highlight w:val="yellow"/>
          <w:lang w:val="es-CO"/>
          <w:rPrChange w:id="911" w:author="Usuario" w:date="2017-12-28T00:06:00Z">
            <w:rPr>
              <w:noProof/>
              <w:lang w:val="es-CO"/>
            </w:rPr>
          </w:rPrChange>
        </w:rPr>
        <w:t>se  calcula como la  sumatoria ponderada de la rentabilidad de cada</w:t>
      </w:r>
      <w:r w:rsidRPr="00777D15">
        <w:rPr>
          <w:noProof/>
          <w:spacing w:val="51"/>
          <w:highlight w:val="yellow"/>
          <w:lang w:val="es-CO"/>
          <w:rPrChange w:id="912" w:author="Usuario" w:date="2017-12-28T00:06:00Z">
            <w:rPr>
              <w:noProof/>
              <w:spacing w:val="51"/>
              <w:lang w:val="es-CO"/>
            </w:rPr>
          </w:rPrChange>
        </w:rPr>
        <w:t xml:space="preserve"> </w:t>
      </w:r>
      <w:r w:rsidRPr="00777D15">
        <w:rPr>
          <w:noProof/>
          <w:highlight w:val="yellow"/>
          <w:lang w:val="es-CO"/>
          <w:rPrChange w:id="913" w:author="Usuario" w:date="2017-12-28T00:06:00Z">
            <w:rPr>
              <w:noProof/>
              <w:lang w:val="es-CO"/>
            </w:rPr>
          </w:rPrChange>
        </w:rPr>
        <w:t>integrante.</w:t>
      </w:r>
    </w:p>
    <w:p w14:paraId="1BA89132" w14:textId="749F9FAF" w:rsidR="00BD27F4" w:rsidRPr="00BD0581" w:rsidRDefault="0096542F" w:rsidP="00BD27F4">
      <w:pPr>
        <w:pStyle w:val="Ttulo2"/>
        <w:rPr>
          <w:noProof/>
          <w:lang w:val="es-CO"/>
        </w:rPr>
      </w:pPr>
      <w:r w:rsidRPr="00BD0581">
        <w:rPr>
          <w:noProof/>
          <w:lang w:val="es-CO"/>
        </w:rPr>
        <w:t>6</w:t>
      </w:r>
      <w:r w:rsidR="008429C4" w:rsidRPr="00BD0581">
        <w:rPr>
          <w:noProof/>
          <w:lang w:val="es-CO"/>
        </w:rPr>
        <w:t>.5</w:t>
      </w:r>
      <w:r w:rsidR="00BD27F4" w:rsidRPr="00BD0581">
        <w:rPr>
          <w:noProof/>
          <w:lang w:val="es-CO"/>
        </w:rPr>
        <w:t>.</w:t>
      </w:r>
      <w:r w:rsidR="008429C4" w:rsidRPr="00BD0581">
        <w:rPr>
          <w:noProof/>
          <w:lang w:val="es-CO"/>
        </w:rPr>
        <w:t>8</w:t>
      </w:r>
      <w:r w:rsidR="00BD27F4" w:rsidRPr="00BD0581">
        <w:rPr>
          <w:noProof/>
          <w:lang w:val="es-CO"/>
        </w:rPr>
        <w:t xml:space="preserve">  Información financiera para Proponentes</w:t>
      </w:r>
      <w:r w:rsidR="00BD27F4" w:rsidRPr="00BD0581">
        <w:rPr>
          <w:noProof/>
          <w:spacing w:val="53"/>
          <w:lang w:val="es-CO"/>
        </w:rPr>
        <w:t xml:space="preserve"> </w:t>
      </w:r>
      <w:r w:rsidR="00BD27F4" w:rsidRPr="00BD0581">
        <w:rPr>
          <w:noProof/>
          <w:lang w:val="es-CO"/>
        </w:rPr>
        <w:t>extranjeros</w:t>
      </w:r>
    </w:p>
    <w:p w14:paraId="2CD6EBE7" w14:textId="77777777" w:rsidR="00BD27F4" w:rsidRPr="00BD0581" w:rsidRDefault="00BD27F4" w:rsidP="00BD27F4">
      <w:pPr>
        <w:pStyle w:val="Textoindependiente"/>
        <w:rPr>
          <w:noProof/>
          <w:lang w:val="es-CO"/>
        </w:rPr>
      </w:pPr>
      <w:r w:rsidRPr="00BD0581">
        <w:rPr>
          <w:noProof/>
          <w:lang w:val="es-CO"/>
        </w:rPr>
        <w:t xml:space="preserve">Los  Proponentes  extranjeros  deben  presentar  la  información  financiera  que se relaciona a  continuación,  de conformidad  con la legislación  propia del país  de origen, avalados con la firma de quien   </w:t>
      </w:r>
      <w:r w:rsidRPr="00BD0581">
        <w:rPr>
          <w:noProof/>
          <w:spacing w:val="26"/>
          <w:lang w:val="es-CO"/>
        </w:rPr>
        <w:t xml:space="preserve"> </w:t>
      </w:r>
      <w:r w:rsidRPr="00BD0581">
        <w:rPr>
          <w:noProof/>
          <w:spacing w:val="-3"/>
          <w:lang w:val="es-CO"/>
        </w:rPr>
        <w:t xml:space="preserve">se </w:t>
      </w:r>
      <w:r w:rsidRPr="00BD0581">
        <w:rPr>
          <w:noProof/>
          <w:lang w:val="es-CO"/>
        </w:rPr>
        <w:t>encuentre  en obligación de hacerlo de acuerdo con la normativa vigente del país de  origen:</w:t>
      </w:r>
    </w:p>
    <w:p w14:paraId="4C24D45C" w14:textId="53B72590" w:rsidR="00BD27F4" w:rsidRPr="00BD0581" w:rsidRDefault="0096542F" w:rsidP="00BD27F4">
      <w:pPr>
        <w:pStyle w:val="Ttulo3"/>
        <w:rPr>
          <w:noProof/>
          <w:lang w:val="es-CO"/>
        </w:rPr>
      </w:pPr>
      <w:r w:rsidRPr="00BD0581">
        <w:rPr>
          <w:noProof/>
          <w:lang w:val="es-CO"/>
        </w:rPr>
        <w:t>6</w:t>
      </w:r>
      <w:r w:rsidR="008429C4" w:rsidRPr="00BD0581">
        <w:rPr>
          <w:noProof/>
          <w:lang w:val="es-CO"/>
        </w:rPr>
        <w:t>.5.8</w:t>
      </w:r>
      <w:r w:rsidR="00BD27F4" w:rsidRPr="00BD0581">
        <w:rPr>
          <w:noProof/>
          <w:lang w:val="es-CO"/>
        </w:rPr>
        <w:t>.</w:t>
      </w:r>
      <w:r w:rsidR="008429C4" w:rsidRPr="00BD0581">
        <w:rPr>
          <w:noProof/>
          <w:lang w:val="es-CO"/>
        </w:rPr>
        <w:t>1</w:t>
      </w:r>
      <w:r w:rsidR="00BD27F4" w:rsidRPr="00BD0581">
        <w:rPr>
          <w:noProof/>
          <w:lang w:val="es-CO"/>
        </w:rPr>
        <w:t xml:space="preserve"> </w:t>
      </w:r>
      <w:r w:rsidR="008429C4" w:rsidRPr="00BD0581">
        <w:rPr>
          <w:noProof/>
          <w:lang w:val="es-CO"/>
        </w:rPr>
        <w:t xml:space="preserve"> </w:t>
      </w:r>
      <w:r w:rsidR="00BD27F4" w:rsidRPr="00BD0581">
        <w:rPr>
          <w:noProof/>
          <w:lang w:val="es-CO"/>
        </w:rPr>
        <w:t>Balance</w:t>
      </w:r>
      <w:r w:rsidR="00BD27F4" w:rsidRPr="00BD0581">
        <w:rPr>
          <w:noProof/>
          <w:spacing w:val="16"/>
          <w:lang w:val="es-CO"/>
        </w:rPr>
        <w:t xml:space="preserve"> </w:t>
      </w:r>
      <w:r w:rsidR="00BD27F4" w:rsidRPr="00BD0581">
        <w:rPr>
          <w:noProof/>
          <w:spacing w:val="2"/>
          <w:lang w:val="es-CO"/>
        </w:rPr>
        <w:t>general</w:t>
      </w:r>
    </w:p>
    <w:p w14:paraId="3BF3A64A" w14:textId="1E9B51A1" w:rsidR="00BD27F4" w:rsidRPr="00BD0581" w:rsidRDefault="0096542F" w:rsidP="00BD27F4">
      <w:pPr>
        <w:pStyle w:val="Ttulo3"/>
        <w:rPr>
          <w:noProof/>
          <w:lang w:val="es-CO"/>
        </w:rPr>
      </w:pPr>
      <w:r w:rsidRPr="00BD0581">
        <w:rPr>
          <w:noProof/>
          <w:lang w:val="es-CO"/>
        </w:rPr>
        <w:t>6</w:t>
      </w:r>
      <w:r w:rsidR="008429C4" w:rsidRPr="00BD0581">
        <w:rPr>
          <w:noProof/>
          <w:lang w:val="es-CO"/>
        </w:rPr>
        <w:t xml:space="preserve">.5.8.2 </w:t>
      </w:r>
      <w:r w:rsidR="00BD27F4" w:rsidRPr="00BD0581">
        <w:rPr>
          <w:noProof/>
          <w:lang w:val="es-CO"/>
        </w:rPr>
        <w:t xml:space="preserve"> Estado de</w:t>
      </w:r>
      <w:r w:rsidR="00BD27F4" w:rsidRPr="00BD0581">
        <w:rPr>
          <w:noProof/>
          <w:spacing w:val="30"/>
          <w:lang w:val="es-CO"/>
        </w:rPr>
        <w:t xml:space="preserve"> </w:t>
      </w:r>
      <w:r w:rsidR="00BD27F4" w:rsidRPr="00BD0581">
        <w:rPr>
          <w:noProof/>
          <w:lang w:val="es-CO"/>
        </w:rPr>
        <w:t>resultados</w:t>
      </w:r>
    </w:p>
    <w:p w14:paraId="0D3F28B2" w14:textId="77777777" w:rsidR="00BD27F4" w:rsidRPr="00BD0581" w:rsidRDefault="00BD27F4" w:rsidP="00BD27F4">
      <w:pPr>
        <w:pStyle w:val="Textoindependiente"/>
        <w:rPr>
          <w:noProof/>
          <w:lang w:val="es-CO"/>
        </w:rPr>
      </w:pPr>
      <w:r w:rsidRPr="00BD0581">
        <w:rPr>
          <w:noProof/>
          <w:lang w:val="es-CO"/>
        </w:rPr>
        <w:t xml:space="preserve">Los anteriores documentos </w:t>
      </w:r>
      <w:r w:rsidRPr="00BD0581">
        <w:rPr>
          <w:lang w:val="es-CO"/>
        </w:rPr>
        <w:t>también</w:t>
      </w:r>
      <w:r w:rsidRPr="00BD0581">
        <w:rPr>
          <w:noProof/>
          <w:lang w:val="es-CO"/>
        </w:rPr>
        <w:t xml:space="preserve"> deben ser presentados utilizando el Plan </w:t>
      </w:r>
      <w:r w:rsidRPr="00BD0581">
        <w:rPr>
          <w:noProof/>
          <w:position w:val="1"/>
          <w:lang w:val="es-CO"/>
        </w:rPr>
        <w:t xml:space="preserve">Único de Cuentas para  Colombia  </w:t>
      </w:r>
      <w:r w:rsidRPr="00BD0581">
        <w:rPr>
          <w:noProof/>
          <w:lang w:val="es-CO"/>
        </w:rPr>
        <w:t>(PUC).</w:t>
      </w:r>
    </w:p>
    <w:p w14:paraId="4B08F6E6" w14:textId="106D77DD" w:rsidR="00BD27F4" w:rsidRPr="00BD0581" w:rsidRDefault="0096542F" w:rsidP="00BD27F4">
      <w:pPr>
        <w:pStyle w:val="Ttulo1"/>
        <w:rPr>
          <w:noProof/>
          <w:sz w:val="24"/>
          <w:szCs w:val="24"/>
          <w:lang w:val="es-CO"/>
        </w:rPr>
      </w:pPr>
      <w:r w:rsidRPr="00BD0581">
        <w:rPr>
          <w:noProof/>
          <w:position w:val="1"/>
          <w:sz w:val="24"/>
          <w:szCs w:val="24"/>
          <w:lang w:val="es-CO"/>
        </w:rPr>
        <w:t>7</w:t>
      </w:r>
      <w:r w:rsidR="00BD27F4" w:rsidRPr="00BD0581">
        <w:rPr>
          <w:noProof/>
          <w:position w:val="1"/>
          <w:sz w:val="24"/>
          <w:szCs w:val="24"/>
          <w:lang w:val="es-CO"/>
        </w:rPr>
        <w:t xml:space="preserve">.  </w:t>
      </w:r>
      <w:r w:rsidR="00BD27F4" w:rsidRPr="007429C3">
        <w:rPr>
          <w:noProof/>
          <w:sz w:val="24"/>
          <w:szCs w:val="24"/>
          <w:highlight w:val="yellow"/>
          <w:lang w:val="es-CO"/>
          <w:rPrChange w:id="914" w:author="Usuario" w:date="2017-12-26T23:57:00Z">
            <w:rPr>
              <w:noProof/>
              <w:sz w:val="24"/>
              <w:szCs w:val="24"/>
              <w:lang w:val="es-CO"/>
            </w:rPr>
          </w:rPrChange>
        </w:rPr>
        <w:t>CRITERIOS DE CALIFICACIÓN</w:t>
      </w:r>
    </w:p>
    <w:tbl>
      <w:tblPr>
        <w:tblStyle w:val="TableNormal"/>
        <w:tblW w:w="7822" w:type="dxa"/>
        <w:tblInd w:w="9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
        <w:gridCol w:w="5355"/>
        <w:gridCol w:w="88"/>
        <w:gridCol w:w="2300"/>
        <w:gridCol w:w="46"/>
      </w:tblGrid>
      <w:tr w:rsidR="00BD0581" w:rsidRPr="00BD0581" w14:paraId="521B9C3F" w14:textId="77777777" w:rsidTr="00BD0581">
        <w:trPr>
          <w:gridAfter w:val="1"/>
          <w:wAfter w:w="46" w:type="dxa"/>
          <w:trHeight w:hRule="exact" w:val="601"/>
        </w:trPr>
        <w:tc>
          <w:tcPr>
            <w:tcW w:w="5388" w:type="dxa"/>
            <w:gridSpan w:val="2"/>
          </w:tcPr>
          <w:p w14:paraId="31F4C546" w14:textId="77777777" w:rsidR="00BD27F4" w:rsidRPr="00BD0581" w:rsidRDefault="00BD27F4" w:rsidP="00E40D70">
            <w:pPr>
              <w:spacing w:before="61"/>
              <w:ind w:left="2011" w:right="1961"/>
              <w:jc w:val="center"/>
              <w:rPr>
                <w:rFonts w:ascii="Calibri"/>
                <w:b/>
                <w:lang w:val="es-CO"/>
              </w:rPr>
            </w:pPr>
            <w:r w:rsidRPr="00BD0581">
              <w:rPr>
                <w:rFonts w:ascii="Calibri"/>
                <w:b/>
                <w:sz w:val="24"/>
                <w:szCs w:val="24"/>
                <w:lang w:val="es-CO"/>
              </w:rPr>
              <w:t>CONCEPTO</w:t>
            </w:r>
          </w:p>
        </w:tc>
        <w:tc>
          <w:tcPr>
            <w:tcW w:w="2388" w:type="dxa"/>
            <w:gridSpan w:val="2"/>
          </w:tcPr>
          <w:p w14:paraId="1640E19A" w14:textId="77777777" w:rsidR="00BD27F4" w:rsidRPr="00BD0581" w:rsidRDefault="00BD27F4" w:rsidP="00E40D70">
            <w:pPr>
              <w:spacing w:before="61"/>
              <w:ind w:left="227" w:right="170"/>
              <w:jc w:val="center"/>
              <w:rPr>
                <w:rFonts w:ascii="Calibri"/>
                <w:b/>
                <w:lang w:val="es-CO"/>
              </w:rPr>
            </w:pPr>
            <w:r w:rsidRPr="00BD0581">
              <w:rPr>
                <w:rFonts w:ascii="Calibri"/>
                <w:b/>
                <w:sz w:val="24"/>
                <w:szCs w:val="24"/>
                <w:lang w:val="es-CO"/>
              </w:rPr>
              <w:t>PUNTAJE MAXIMO</w:t>
            </w:r>
          </w:p>
        </w:tc>
      </w:tr>
      <w:tr w:rsidR="00BD0581" w:rsidRPr="002E721D" w14:paraId="3DFAD231" w14:textId="77777777" w:rsidTr="00BD0581">
        <w:trPr>
          <w:gridBefore w:val="1"/>
          <w:wBefore w:w="33" w:type="dxa"/>
          <w:trHeight w:hRule="exact" w:val="397"/>
        </w:trPr>
        <w:tc>
          <w:tcPr>
            <w:tcW w:w="5443" w:type="dxa"/>
            <w:gridSpan w:val="2"/>
          </w:tcPr>
          <w:p w14:paraId="08460BC9" w14:textId="77777777" w:rsidR="00BD27F4" w:rsidRPr="00BD0581" w:rsidRDefault="00BD27F4" w:rsidP="00E40D70">
            <w:pPr>
              <w:spacing w:before="60"/>
              <w:ind w:left="64" w:right="701"/>
              <w:rPr>
                <w:rFonts w:ascii="Calibri" w:hAnsi="Calibri"/>
                <w:lang w:val="es-CO"/>
              </w:rPr>
            </w:pPr>
            <w:r w:rsidRPr="00BD0581">
              <w:rPr>
                <w:rFonts w:ascii="Calibri" w:hAnsi="Calibri"/>
                <w:sz w:val="24"/>
                <w:szCs w:val="24"/>
                <w:lang w:val="es-CO"/>
              </w:rPr>
              <w:lastRenderedPageBreak/>
              <w:t>Experiencia del proponente en interventoría</w:t>
            </w:r>
          </w:p>
        </w:tc>
        <w:tc>
          <w:tcPr>
            <w:tcW w:w="2346" w:type="dxa"/>
            <w:gridSpan w:val="2"/>
          </w:tcPr>
          <w:p w14:paraId="023ECAE8" w14:textId="03C0F049" w:rsidR="00BD27F4" w:rsidRPr="00BD0581" w:rsidRDefault="00FD619B" w:rsidP="00E40D70">
            <w:pPr>
              <w:spacing w:before="60"/>
              <w:ind w:left="223" w:right="170"/>
              <w:jc w:val="center"/>
              <w:rPr>
                <w:rFonts w:ascii="Calibri"/>
                <w:lang w:val="es-CO"/>
              </w:rPr>
            </w:pPr>
            <w:ins w:id="915" w:author="Usuario" w:date="2018-01-03T15:57:00Z">
              <w:r>
                <w:rPr>
                  <w:rFonts w:ascii="Calibri"/>
                  <w:sz w:val="24"/>
                  <w:szCs w:val="24"/>
                  <w:lang w:val="es-CO"/>
                </w:rPr>
                <w:t>200</w:t>
              </w:r>
            </w:ins>
            <w:del w:id="916" w:author="Usuario" w:date="2017-12-26T23:57:00Z">
              <w:r w:rsidR="00BD27F4" w:rsidRPr="00BD0581" w:rsidDel="007429C3">
                <w:rPr>
                  <w:rFonts w:ascii="Calibri"/>
                  <w:sz w:val="24"/>
                  <w:szCs w:val="24"/>
                  <w:lang w:val="es-CO"/>
                </w:rPr>
                <w:delText>400</w:delText>
              </w:r>
            </w:del>
          </w:p>
        </w:tc>
      </w:tr>
      <w:tr w:rsidR="00BD0581" w:rsidRPr="002E721D" w14:paraId="4F6FE035" w14:textId="77777777" w:rsidTr="00BD0581">
        <w:trPr>
          <w:gridBefore w:val="1"/>
          <w:wBefore w:w="33" w:type="dxa"/>
          <w:trHeight w:hRule="exact" w:val="679"/>
        </w:trPr>
        <w:tc>
          <w:tcPr>
            <w:tcW w:w="5443" w:type="dxa"/>
            <w:gridSpan w:val="2"/>
          </w:tcPr>
          <w:p w14:paraId="5A5E6636" w14:textId="77777777" w:rsidR="00BD27F4" w:rsidRPr="00BD0581" w:rsidRDefault="00BD27F4" w:rsidP="00E40D70">
            <w:pPr>
              <w:spacing w:before="58" w:line="266" w:lineRule="exact"/>
              <w:ind w:left="64" w:right="701"/>
              <w:rPr>
                <w:rFonts w:ascii="Calibri" w:hAnsi="Calibri"/>
                <w:lang w:val="es-CO"/>
              </w:rPr>
            </w:pPr>
            <w:r w:rsidRPr="00BD0581">
              <w:rPr>
                <w:rFonts w:ascii="Calibri" w:hAnsi="Calibri"/>
                <w:sz w:val="24"/>
                <w:szCs w:val="24"/>
                <w:lang w:val="es-CO"/>
              </w:rPr>
              <w:t>Calificaciones del equipo de trabajo profesional mínimo y experiencia específica</w:t>
            </w:r>
          </w:p>
        </w:tc>
        <w:tc>
          <w:tcPr>
            <w:tcW w:w="2346" w:type="dxa"/>
            <w:gridSpan w:val="2"/>
          </w:tcPr>
          <w:p w14:paraId="7284103D" w14:textId="5CFA88F4" w:rsidR="00BD27F4" w:rsidRPr="00BD0581" w:rsidRDefault="00CE6667" w:rsidP="00E40D70">
            <w:pPr>
              <w:spacing w:before="196"/>
              <w:ind w:left="223" w:right="170"/>
              <w:jc w:val="center"/>
              <w:rPr>
                <w:rFonts w:ascii="Calibri"/>
                <w:lang w:val="es-CO"/>
              </w:rPr>
            </w:pPr>
            <w:ins w:id="917" w:author="Usuario" w:date="2018-01-03T15:57:00Z">
              <w:r>
                <w:rPr>
                  <w:rFonts w:ascii="Calibri"/>
                  <w:sz w:val="24"/>
                  <w:szCs w:val="24"/>
                  <w:lang w:val="es-CO"/>
                </w:rPr>
                <w:t>700</w:t>
              </w:r>
            </w:ins>
            <w:del w:id="918" w:author="Usuario" w:date="2017-12-26T23:57:00Z">
              <w:r w:rsidR="00BD27F4" w:rsidRPr="00BD0581" w:rsidDel="007429C3">
                <w:rPr>
                  <w:rFonts w:ascii="Calibri"/>
                  <w:sz w:val="24"/>
                  <w:szCs w:val="24"/>
                  <w:lang w:val="es-CO"/>
                </w:rPr>
                <w:delText>500</w:delText>
              </w:r>
            </w:del>
          </w:p>
        </w:tc>
      </w:tr>
      <w:tr w:rsidR="00BD0581" w:rsidRPr="002E721D" w14:paraId="27BC62E0" w14:textId="77777777" w:rsidTr="00BD0581">
        <w:trPr>
          <w:gridAfter w:val="1"/>
          <w:wAfter w:w="46" w:type="dxa"/>
          <w:trHeight w:hRule="exact" w:val="401"/>
        </w:trPr>
        <w:tc>
          <w:tcPr>
            <w:tcW w:w="5388" w:type="dxa"/>
            <w:gridSpan w:val="2"/>
          </w:tcPr>
          <w:p w14:paraId="11F92840" w14:textId="77777777" w:rsidR="00BD27F4" w:rsidRPr="00BD0581" w:rsidRDefault="00BD27F4" w:rsidP="00E40D70">
            <w:pPr>
              <w:spacing w:before="64"/>
              <w:ind w:left="64" w:right="701"/>
              <w:rPr>
                <w:rFonts w:ascii="Calibri"/>
                <w:lang w:val="es-CO"/>
              </w:rPr>
            </w:pPr>
            <w:r w:rsidRPr="00BD0581">
              <w:rPr>
                <w:rFonts w:ascii="Calibri"/>
                <w:sz w:val="24"/>
                <w:szCs w:val="24"/>
                <w:lang w:val="es-CO"/>
              </w:rPr>
              <w:t>Apoyo a la industria nacional</w:t>
            </w:r>
          </w:p>
        </w:tc>
        <w:tc>
          <w:tcPr>
            <w:tcW w:w="2388" w:type="dxa"/>
            <w:gridSpan w:val="2"/>
          </w:tcPr>
          <w:p w14:paraId="1E89CE4F" w14:textId="08216233" w:rsidR="00BD27F4" w:rsidRPr="00BD0581" w:rsidRDefault="00FD619B" w:rsidP="00E40D70">
            <w:pPr>
              <w:spacing w:before="64"/>
              <w:ind w:left="223" w:right="170"/>
              <w:jc w:val="center"/>
              <w:rPr>
                <w:rFonts w:ascii="Calibri"/>
                <w:lang w:val="es-CO"/>
              </w:rPr>
            </w:pPr>
            <w:ins w:id="919" w:author="Usuario" w:date="2018-01-03T15:56:00Z">
              <w:r>
                <w:rPr>
                  <w:rFonts w:ascii="Calibri"/>
                  <w:sz w:val="24"/>
                  <w:szCs w:val="24"/>
                  <w:lang w:val="es-CO"/>
                </w:rPr>
                <w:t>100</w:t>
              </w:r>
            </w:ins>
            <w:del w:id="920" w:author="Usuario" w:date="2017-12-26T23:57:00Z">
              <w:r w:rsidR="00BD27F4" w:rsidRPr="00BD0581" w:rsidDel="007429C3">
                <w:rPr>
                  <w:rFonts w:ascii="Calibri"/>
                  <w:sz w:val="24"/>
                  <w:szCs w:val="24"/>
                  <w:lang w:val="es-CO"/>
                </w:rPr>
                <w:delText>100</w:delText>
              </w:r>
            </w:del>
          </w:p>
        </w:tc>
      </w:tr>
      <w:tr w:rsidR="00BD0581" w:rsidRPr="00BD0581" w14:paraId="1FD08BC8" w14:textId="77777777" w:rsidTr="00BD0581">
        <w:trPr>
          <w:gridAfter w:val="1"/>
          <w:wAfter w:w="46" w:type="dxa"/>
          <w:trHeight w:hRule="exact" w:val="398"/>
        </w:trPr>
        <w:tc>
          <w:tcPr>
            <w:tcW w:w="5388" w:type="dxa"/>
            <w:gridSpan w:val="2"/>
          </w:tcPr>
          <w:p w14:paraId="0129EB5E" w14:textId="77777777" w:rsidR="00BD27F4" w:rsidRPr="00BD0581" w:rsidRDefault="00BD27F4" w:rsidP="00E40D70">
            <w:pPr>
              <w:spacing w:before="59"/>
              <w:ind w:right="6"/>
              <w:jc w:val="right"/>
              <w:rPr>
                <w:rFonts w:ascii="Calibri"/>
                <w:b/>
                <w:lang w:val="es-CO"/>
              </w:rPr>
            </w:pPr>
            <w:r w:rsidRPr="00BD0581">
              <w:rPr>
                <w:rFonts w:ascii="Calibri"/>
                <w:b/>
                <w:sz w:val="24"/>
                <w:szCs w:val="24"/>
                <w:lang w:val="es-CO"/>
              </w:rPr>
              <w:t>TOTAL</w:t>
            </w:r>
          </w:p>
        </w:tc>
        <w:tc>
          <w:tcPr>
            <w:tcW w:w="2388" w:type="dxa"/>
            <w:gridSpan w:val="2"/>
          </w:tcPr>
          <w:p w14:paraId="40372D45" w14:textId="77777777" w:rsidR="00BD27F4" w:rsidRPr="00BD0581" w:rsidRDefault="00BD27F4" w:rsidP="00E40D70">
            <w:pPr>
              <w:spacing w:before="59"/>
              <w:ind w:left="225" w:right="170"/>
              <w:jc w:val="center"/>
              <w:rPr>
                <w:rFonts w:ascii="Calibri"/>
                <w:b/>
                <w:lang w:val="es-CO"/>
              </w:rPr>
            </w:pPr>
            <w:r w:rsidRPr="00BD0581">
              <w:rPr>
                <w:rFonts w:ascii="Calibri"/>
                <w:b/>
                <w:sz w:val="24"/>
                <w:szCs w:val="24"/>
                <w:lang w:val="es-CO"/>
              </w:rPr>
              <w:t>1000</w:t>
            </w:r>
          </w:p>
        </w:tc>
      </w:tr>
    </w:tbl>
    <w:p w14:paraId="46EDE27E" w14:textId="1264EF08" w:rsidR="005D2333" w:rsidRPr="00BD0581" w:rsidDel="00CE6667" w:rsidRDefault="005D2333" w:rsidP="00BD27F4">
      <w:pPr>
        <w:pStyle w:val="Ttulo2"/>
        <w:rPr>
          <w:del w:id="921" w:author="Usuario" w:date="2018-01-03T15:57:00Z"/>
          <w:noProof/>
          <w:lang w:val="es-CO"/>
        </w:rPr>
      </w:pPr>
    </w:p>
    <w:p w14:paraId="14DE9ECC" w14:textId="4532B915" w:rsidR="00812E56" w:rsidRPr="00BD0581" w:rsidDel="00CE6667" w:rsidRDefault="00812E56" w:rsidP="00BD27F4">
      <w:pPr>
        <w:pStyle w:val="Ttulo2"/>
        <w:rPr>
          <w:del w:id="922" w:author="Usuario" w:date="2018-01-03T15:57:00Z"/>
          <w:noProof/>
          <w:lang w:val="es-CO"/>
        </w:rPr>
      </w:pPr>
    </w:p>
    <w:p w14:paraId="3B7EC55C" w14:textId="45F336CA" w:rsidR="00812E56" w:rsidRPr="00BD0581" w:rsidDel="00CE6667" w:rsidRDefault="00812E56" w:rsidP="00BD27F4">
      <w:pPr>
        <w:pStyle w:val="Ttulo2"/>
        <w:rPr>
          <w:del w:id="923" w:author="Usuario" w:date="2018-01-03T15:57:00Z"/>
          <w:noProof/>
          <w:lang w:val="es-CO"/>
        </w:rPr>
      </w:pPr>
    </w:p>
    <w:p w14:paraId="09663EAE" w14:textId="77777777" w:rsidR="00812E56" w:rsidRPr="00BD0581" w:rsidRDefault="00812E56" w:rsidP="00BD27F4">
      <w:pPr>
        <w:pStyle w:val="Ttulo2"/>
        <w:rPr>
          <w:noProof/>
          <w:lang w:val="es-CO"/>
        </w:rPr>
      </w:pPr>
    </w:p>
    <w:p w14:paraId="2BA60983" w14:textId="0435BE08" w:rsidR="00BD27F4" w:rsidRPr="00BD0581" w:rsidRDefault="0096542F" w:rsidP="00BD27F4">
      <w:pPr>
        <w:pStyle w:val="Ttulo2"/>
        <w:rPr>
          <w:noProof/>
          <w:lang w:val="es-CO"/>
        </w:rPr>
      </w:pPr>
      <w:r w:rsidRPr="00BD0581">
        <w:rPr>
          <w:noProof/>
          <w:lang w:val="es-CO"/>
        </w:rPr>
        <w:t>7</w:t>
      </w:r>
      <w:r w:rsidR="00BD27F4" w:rsidRPr="00BD0581">
        <w:rPr>
          <w:noProof/>
          <w:lang w:val="es-CO"/>
        </w:rPr>
        <w:t>.2.  FACTOR</w:t>
      </w:r>
      <w:r w:rsidR="00BD27F4" w:rsidRPr="00BD0581">
        <w:rPr>
          <w:noProof/>
          <w:spacing w:val="-6"/>
          <w:lang w:val="es-CO"/>
        </w:rPr>
        <w:t xml:space="preserve"> </w:t>
      </w:r>
      <w:r w:rsidR="00BD27F4" w:rsidRPr="00BD0581">
        <w:rPr>
          <w:noProof/>
          <w:lang w:val="es-CO"/>
        </w:rPr>
        <w:t>TÉCNICO</w:t>
      </w:r>
    </w:p>
    <w:p w14:paraId="1BC7B9EA" w14:textId="1E89CD42" w:rsidR="00BD27F4" w:rsidRPr="00BD0581" w:rsidRDefault="0096542F" w:rsidP="00BD27F4">
      <w:pPr>
        <w:pStyle w:val="Ttulo2"/>
        <w:rPr>
          <w:noProof/>
          <w:lang w:val="es-CO"/>
        </w:rPr>
      </w:pPr>
      <w:r w:rsidRPr="00BD0581">
        <w:rPr>
          <w:noProof/>
          <w:lang w:val="es-CO"/>
        </w:rPr>
        <w:t>7</w:t>
      </w:r>
      <w:r w:rsidR="00BD27F4" w:rsidRPr="00BD0581">
        <w:rPr>
          <w:noProof/>
          <w:lang w:val="es-CO"/>
        </w:rPr>
        <w:t>.2.1.  EQUIPO</w:t>
      </w:r>
      <w:r w:rsidRPr="00BD0581">
        <w:rPr>
          <w:noProof/>
          <w:lang w:val="es-CO"/>
        </w:rPr>
        <w:t xml:space="preserve"> </w:t>
      </w:r>
      <w:r w:rsidR="00BD27F4" w:rsidRPr="00BD0581">
        <w:rPr>
          <w:noProof/>
          <w:lang w:val="es-CO"/>
        </w:rPr>
        <w:t>DE</w:t>
      </w:r>
      <w:r w:rsidRPr="00BD0581">
        <w:rPr>
          <w:noProof/>
          <w:lang w:val="es-CO"/>
        </w:rPr>
        <w:t xml:space="preserve"> </w:t>
      </w:r>
      <w:r w:rsidR="00BD27F4" w:rsidRPr="00BD0581">
        <w:rPr>
          <w:noProof/>
          <w:lang w:val="es-CO"/>
        </w:rPr>
        <w:t>TRABAJO:</w:t>
      </w:r>
      <w:r w:rsidR="00C22136" w:rsidRPr="00BD0581">
        <w:rPr>
          <w:noProof/>
          <w:lang w:val="es-CO"/>
        </w:rPr>
        <w:t xml:space="preserve"> </w:t>
      </w:r>
      <w:r w:rsidR="00BD27F4" w:rsidRPr="00BD0581">
        <w:rPr>
          <w:noProof/>
          <w:lang w:val="es-CO"/>
        </w:rPr>
        <w:t>(</w:t>
      </w:r>
      <w:ins w:id="924" w:author="Usuario" w:date="2018-01-03T15:57:00Z">
        <w:r w:rsidR="00CE6667">
          <w:rPr>
            <w:b w:val="0"/>
            <w:bCs w:val="0"/>
            <w:caps w:val="0"/>
            <w:noProof/>
            <w:spacing w:val="-22"/>
            <w:sz w:val="22"/>
            <w:szCs w:val="22"/>
            <w:lang w:val="es-CO"/>
          </w:rPr>
          <w:t>7</w:t>
        </w:r>
      </w:ins>
      <w:del w:id="925" w:author="Usuario" w:date="2018-01-03T15:57:00Z">
        <w:r w:rsidR="00BD27F4" w:rsidRPr="00BD0581" w:rsidDel="00CE6667">
          <w:rPr>
            <w:b w:val="0"/>
            <w:bCs w:val="0"/>
            <w:caps w:val="0"/>
            <w:noProof/>
            <w:spacing w:val="-22"/>
            <w:sz w:val="22"/>
            <w:szCs w:val="22"/>
            <w:lang w:val="es-CO"/>
          </w:rPr>
          <w:delText>5</w:delText>
        </w:r>
      </w:del>
      <w:r w:rsidR="00BD27F4" w:rsidRPr="00BD0581">
        <w:rPr>
          <w:b w:val="0"/>
          <w:bCs w:val="0"/>
          <w:caps w:val="0"/>
          <w:noProof/>
          <w:spacing w:val="-22"/>
          <w:sz w:val="22"/>
          <w:szCs w:val="22"/>
          <w:lang w:val="es-CO"/>
        </w:rPr>
        <w:t>00PUNTOS)</w:t>
      </w:r>
    </w:p>
    <w:p w14:paraId="5833F8E2" w14:textId="6FD844F3" w:rsidR="00BD27F4" w:rsidRPr="00BD0581" w:rsidRDefault="0096542F" w:rsidP="00BD27F4">
      <w:pPr>
        <w:pStyle w:val="Ttulo3"/>
        <w:rPr>
          <w:lang w:val="es-CO"/>
        </w:rPr>
      </w:pPr>
      <w:r w:rsidRPr="00BD0581">
        <w:rPr>
          <w:lang w:val="es-CO"/>
        </w:rPr>
        <w:t>7</w:t>
      </w:r>
      <w:r w:rsidR="00BD27F4" w:rsidRPr="00BD0581">
        <w:rPr>
          <w:lang w:val="es-CO"/>
        </w:rPr>
        <w:t>.2.1.1.  EXPERIENCIA ESPECÍFICA DEL EQUIPO DE</w:t>
      </w:r>
      <w:r w:rsidR="00BD27F4" w:rsidRPr="00BD0581">
        <w:rPr>
          <w:spacing w:val="-29"/>
          <w:lang w:val="es-CO"/>
        </w:rPr>
        <w:t xml:space="preserve"> </w:t>
      </w:r>
      <w:r w:rsidR="00BD27F4" w:rsidRPr="00BD0581">
        <w:rPr>
          <w:lang w:val="es-CO"/>
        </w:rPr>
        <w:t>TRABAJO</w:t>
      </w:r>
    </w:p>
    <w:p w14:paraId="5CDFDCC0" w14:textId="77777777" w:rsidR="00BD27F4" w:rsidRPr="00BD0581" w:rsidRDefault="00BD27F4" w:rsidP="00BD27F4">
      <w:pPr>
        <w:pStyle w:val="Textoindependiente"/>
        <w:rPr>
          <w:lang w:val="es-CO"/>
        </w:rPr>
      </w:pPr>
      <w:r w:rsidRPr="00BD0581">
        <w:rPr>
          <w:lang w:val="es-CO"/>
        </w:rPr>
        <w:t>Es aquella que se acredite con base en el personal propuesto en la oferta, directamente relacionada con las actividades que desarrollarán en la ejecución contractual y que permite a la entidad valorar la idoneidad de aquél.</w:t>
      </w:r>
    </w:p>
    <w:p w14:paraId="1324AC1C" w14:textId="77777777" w:rsidR="00BD27F4" w:rsidRPr="00BD0581" w:rsidRDefault="00BD27F4" w:rsidP="00BD27F4">
      <w:pPr>
        <w:pStyle w:val="Textoindependiente"/>
        <w:rPr>
          <w:lang w:val="es-CO"/>
        </w:rPr>
      </w:pPr>
      <w:r w:rsidRPr="00BD0581">
        <w:rPr>
          <w:lang w:val="es-CO"/>
        </w:rPr>
        <w:t>El personal mínimo requerido será el siguiente y la propuesta técnica simplificada, debe especificar las cargas de trabajo y el tiempo de dedicación al proyecto.</w:t>
      </w:r>
    </w:p>
    <w:p w14:paraId="00EB7967" w14:textId="77777777" w:rsidR="00BD27F4" w:rsidRPr="00BD0581" w:rsidRDefault="00BD27F4" w:rsidP="00BD27F4">
      <w:pPr>
        <w:pStyle w:val="Textoindependiente"/>
        <w:rPr>
          <w:lang w:val="es-CO"/>
        </w:rPr>
      </w:pPr>
      <w:r w:rsidRPr="00BD0581">
        <w:rPr>
          <w:lang w:val="es-CO"/>
        </w:rPr>
        <w:t xml:space="preserve">Cada uno de los integrantes del equipo de trabajo debe anexar la vigencia de la matricula expedida </w:t>
      </w:r>
      <w:r w:rsidRPr="00BD0581">
        <w:rPr>
          <w:spacing w:val="-2"/>
          <w:lang w:val="es-CO"/>
        </w:rPr>
        <w:t>por</w:t>
      </w:r>
      <w:r w:rsidRPr="00BD0581">
        <w:rPr>
          <w:spacing w:val="45"/>
          <w:lang w:val="es-CO"/>
        </w:rPr>
        <w:t xml:space="preserve"> </w:t>
      </w:r>
      <w:r w:rsidRPr="00BD0581">
        <w:rPr>
          <w:lang w:val="es-CO"/>
        </w:rPr>
        <w:t xml:space="preserve">el COPNIA, copia de la tarjeta o matricula profesional o técnico según corresponda y la respectiva carta de compromiso original, debidamente suscrita (no se admiten firmas escaneadas, fotocopiadas, </w:t>
      </w:r>
      <w:proofErr w:type="spellStart"/>
      <w:r w:rsidRPr="00BD0581">
        <w:rPr>
          <w:lang w:val="es-CO"/>
        </w:rPr>
        <w:t>etc</w:t>
      </w:r>
      <w:proofErr w:type="spellEnd"/>
      <w:r w:rsidRPr="00BD0581">
        <w:rPr>
          <w:lang w:val="es-CO"/>
        </w:rPr>
        <w:t>). Se admiten firmas electrónicas, de conformidad con lo previsto en la Ley 527 de 1999 y el Decreto 2364 de 2012.</w:t>
      </w:r>
    </w:p>
    <w:p w14:paraId="649D25FA" w14:textId="05F0478B" w:rsidR="00BD27F4" w:rsidRPr="00BD0581" w:rsidRDefault="0096542F" w:rsidP="00BD27F4">
      <w:pPr>
        <w:pStyle w:val="Textoindependiente"/>
        <w:rPr>
          <w:lang w:val="es-CO"/>
        </w:rPr>
      </w:pPr>
      <w:r w:rsidRPr="00BD0581">
        <w:rPr>
          <w:lang w:val="es-CO"/>
        </w:rPr>
        <w:t>7</w:t>
      </w:r>
      <w:r w:rsidR="00BD27F4" w:rsidRPr="00BD0581">
        <w:rPr>
          <w:lang w:val="es-CO"/>
        </w:rPr>
        <w:t>.2.1.1.1.  DIRECTOR DE</w:t>
      </w:r>
      <w:r w:rsidR="00BD27F4" w:rsidRPr="00BD0581">
        <w:rPr>
          <w:spacing w:val="-18"/>
          <w:lang w:val="es-CO"/>
        </w:rPr>
        <w:t xml:space="preserve"> </w:t>
      </w:r>
      <w:r w:rsidR="00BD27F4" w:rsidRPr="00BD0581">
        <w:rPr>
          <w:sz w:val="22"/>
          <w:szCs w:val="22"/>
          <w:lang w:val="es-CO"/>
        </w:rPr>
        <w:t>INTERVENTORIA:</w:t>
      </w:r>
    </w:p>
    <w:p w14:paraId="7BC6E58C" w14:textId="710B1DF0" w:rsidR="00BD27F4" w:rsidRPr="00BD0581" w:rsidRDefault="00BD27F4" w:rsidP="00BD27F4">
      <w:pPr>
        <w:pStyle w:val="Textoindependiente"/>
        <w:rPr>
          <w:lang w:val="es-CO"/>
        </w:rPr>
      </w:pPr>
      <w:r w:rsidRPr="007429C3">
        <w:rPr>
          <w:b/>
          <w:highlight w:val="yellow"/>
          <w:lang w:val="es-CO"/>
          <w:rPrChange w:id="926" w:author="Usuario" w:date="2017-12-26T23:58:00Z">
            <w:rPr>
              <w:b/>
              <w:lang w:val="es-CO"/>
            </w:rPr>
          </w:rPrChange>
        </w:rPr>
        <w:t>Título profesional</w:t>
      </w:r>
      <w:r w:rsidRPr="007429C3">
        <w:rPr>
          <w:highlight w:val="yellow"/>
          <w:lang w:val="es-CO"/>
          <w:rPrChange w:id="927" w:author="Usuario" w:date="2017-12-26T23:58:00Z">
            <w:rPr>
              <w:lang w:val="es-CO"/>
            </w:rPr>
          </w:rPrChange>
        </w:rPr>
        <w:t xml:space="preserve"> </w:t>
      </w:r>
      <w:ins w:id="928" w:author="Usuario" w:date="2018-01-03T16:20:00Z">
        <w:r w:rsidR="007B3E51">
          <w:rPr>
            <w:noProof/>
            <w:sz w:val="19"/>
            <w:szCs w:val="19"/>
            <w:lang w:val="es-CO"/>
          </w:rPr>
          <w:t xml:space="preserve">Ingeniero civil </w:t>
        </w:r>
      </w:ins>
      <w:ins w:id="929" w:author="Usuario" w:date="2018-01-03T16:21:00Z">
        <w:r w:rsidR="007B3E51">
          <w:rPr>
            <w:noProof/>
            <w:sz w:val="19"/>
            <w:szCs w:val="19"/>
            <w:lang w:val="es-CO"/>
          </w:rPr>
          <w:t>especialista en estructuras y pavimentos</w:t>
        </w:r>
      </w:ins>
      <w:ins w:id="930" w:author="Usuario" w:date="2018-01-03T16:09:00Z">
        <w:r w:rsidR="00DB65F3" w:rsidRPr="00B8114E">
          <w:rPr>
            <w:noProof/>
            <w:sz w:val="19"/>
            <w:szCs w:val="19"/>
            <w:lang w:val="es-CO"/>
          </w:rPr>
          <w:t xml:space="preserve">  </w:t>
        </w:r>
      </w:ins>
      <w:del w:id="931" w:author="Usuario" w:date="2018-01-03T16:09:00Z">
        <w:r w:rsidRPr="007429C3" w:rsidDel="00DB65F3">
          <w:rPr>
            <w:highlight w:val="yellow"/>
            <w:lang w:val="es-CO"/>
            <w:rPrChange w:id="932" w:author="Usuario" w:date="2017-12-26T23:58:00Z">
              <w:rPr>
                <w:lang w:val="es-CO"/>
              </w:rPr>
            </w:rPrChange>
          </w:rPr>
          <w:delText xml:space="preserve">Ingeníero </w:delText>
        </w:r>
        <w:r w:rsidR="00844964" w:rsidRPr="007429C3" w:rsidDel="00DB65F3">
          <w:rPr>
            <w:spacing w:val="-38"/>
            <w:highlight w:val="yellow"/>
            <w:lang w:val="es-CO"/>
            <w:rPrChange w:id="933" w:author="Usuario" w:date="2017-12-26T23:58:00Z">
              <w:rPr>
                <w:spacing w:val="-38"/>
                <w:lang w:val="es-CO"/>
              </w:rPr>
            </w:rPrChange>
          </w:rPr>
          <w:delText>C i v i l</w:delText>
        </w:r>
        <w:r w:rsidRPr="007429C3" w:rsidDel="00DB65F3">
          <w:rPr>
            <w:sz w:val="22"/>
            <w:szCs w:val="22"/>
            <w:highlight w:val="yellow"/>
            <w:lang w:val="es-CO"/>
            <w:rPrChange w:id="934" w:author="Usuario" w:date="2017-12-26T23:58:00Z">
              <w:rPr>
                <w:sz w:val="22"/>
                <w:szCs w:val="22"/>
                <w:lang w:val="es-CO"/>
              </w:rPr>
            </w:rPrChange>
          </w:rPr>
          <w:delText>, especialista</w:delText>
        </w:r>
        <w:r w:rsidRPr="007429C3" w:rsidDel="00DB65F3">
          <w:rPr>
            <w:highlight w:val="yellow"/>
            <w:lang w:val="es-CO"/>
            <w:rPrChange w:id="935" w:author="Usuario" w:date="2017-12-26T23:58:00Z">
              <w:rPr>
                <w:lang w:val="es-CO"/>
              </w:rPr>
            </w:rPrChange>
          </w:rPr>
          <w:delText xml:space="preserve"> </w:delText>
        </w:r>
        <w:r w:rsidRPr="007429C3" w:rsidDel="00DB65F3">
          <w:rPr>
            <w:sz w:val="22"/>
            <w:szCs w:val="22"/>
            <w:highlight w:val="yellow"/>
            <w:lang w:val="es-CO"/>
            <w:rPrChange w:id="936" w:author="Usuario" w:date="2017-12-26T23:58:00Z">
              <w:rPr>
                <w:sz w:val="22"/>
                <w:szCs w:val="22"/>
                <w:lang w:val="es-CO"/>
              </w:rPr>
            </w:rPrChange>
          </w:rPr>
          <w:delText>o con maestria</w:delText>
        </w:r>
        <w:r w:rsidRPr="007429C3" w:rsidDel="00DB65F3">
          <w:rPr>
            <w:highlight w:val="yellow"/>
            <w:lang w:val="es-CO"/>
            <w:rPrChange w:id="937" w:author="Usuario" w:date="2017-12-26T23:58:00Z">
              <w:rPr>
                <w:lang w:val="es-CO"/>
              </w:rPr>
            </w:rPrChange>
          </w:rPr>
          <w:delText xml:space="preserve"> en alguna rama de la ingeniería civil.</w:delText>
        </w:r>
      </w:del>
    </w:p>
    <w:p w14:paraId="18612F96" w14:textId="1929CF58" w:rsidR="00BD27F4" w:rsidRPr="00BD0581" w:rsidRDefault="00BD27F4" w:rsidP="00BD27F4">
      <w:pPr>
        <w:pStyle w:val="Textoindependiente"/>
        <w:rPr>
          <w:lang w:val="es-CO"/>
        </w:rPr>
      </w:pPr>
      <w:r w:rsidRPr="00BD0581">
        <w:rPr>
          <w:b/>
          <w:lang w:val="es-CO"/>
        </w:rPr>
        <w:t xml:space="preserve">Experiencia general: </w:t>
      </w:r>
      <w:r w:rsidRPr="007429C3">
        <w:rPr>
          <w:highlight w:val="yellow"/>
          <w:lang w:val="es-CO"/>
          <w:rPrChange w:id="938" w:author="Usuario" w:date="2017-12-26T23:59:00Z">
            <w:rPr>
              <w:lang w:val="es-CO"/>
            </w:rPr>
          </w:rPrChange>
        </w:rPr>
        <w:t xml:space="preserve">El título de Ingeniero civil, debe haberse obtenido por lo con menos con </w:t>
      </w:r>
      <w:ins w:id="939" w:author="Usuario" w:date="2018-01-03T16:25:00Z">
        <w:r w:rsidR="001C7B89">
          <w:rPr>
            <w:highlight w:val="yellow"/>
            <w:lang w:val="es-CO"/>
          </w:rPr>
          <w:t xml:space="preserve">cinco </w:t>
        </w:r>
      </w:ins>
      <w:del w:id="940" w:author="Usuario" w:date="2018-01-03T16:25:00Z">
        <w:r w:rsidRPr="007429C3" w:rsidDel="001C7B89">
          <w:rPr>
            <w:highlight w:val="yellow"/>
            <w:lang w:val="es-CO"/>
            <w:rPrChange w:id="941" w:author="Usuario" w:date="2017-12-26T23:59:00Z">
              <w:rPr>
                <w:lang w:val="es-CO"/>
              </w:rPr>
            </w:rPrChange>
          </w:rPr>
          <w:delText xml:space="preserve">veinte </w:delText>
        </w:r>
      </w:del>
      <w:del w:id="942" w:author="Usuario" w:date="2018-01-03T16:21:00Z">
        <w:r w:rsidRPr="007429C3" w:rsidDel="007B3E51">
          <w:rPr>
            <w:highlight w:val="yellow"/>
            <w:lang w:val="es-CO"/>
            <w:rPrChange w:id="943" w:author="Usuario" w:date="2017-12-26T23:59:00Z">
              <w:rPr>
                <w:lang w:val="es-CO"/>
              </w:rPr>
            </w:rPrChange>
          </w:rPr>
          <w:delText>20</w:delText>
        </w:r>
        <w:r w:rsidRPr="007429C3" w:rsidDel="007B3E51">
          <w:rPr>
            <w:sz w:val="22"/>
            <w:szCs w:val="22"/>
            <w:highlight w:val="yellow"/>
            <w:lang w:val="es-CO"/>
            <w:rPrChange w:id="944" w:author="Usuario" w:date="2017-12-26T23:59:00Z">
              <w:rPr>
                <w:sz w:val="22"/>
                <w:szCs w:val="22"/>
                <w:lang w:val="es-CO"/>
              </w:rPr>
            </w:rPrChange>
          </w:rPr>
          <w:delText>)</w:delText>
        </w:r>
      </w:del>
      <w:ins w:id="945" w:author="Usuario" w:date="2018-01-03T16:21:00Z">
        <w:r w:rsidR="007B3E51">
          <w:rPr>
            <w:sz w:val="22"/>
            <w:szCs w:val="22"/>
            <w:highlight w:val="yellow"/>
            <w:lang w:val="es-CO"/>
          </w:rPr>
          <w:t>5</w:t>
        </w:r>
      </w:ins>
      <w:r w:rsidRPr="007429C3">
        <w:rPr>
          <w:highlight w:val="yellow"/>
          <w:lang w:val="es-CO"/>
          <w:rPrChange w:id="946" w:author="Usuario" w:date="2017-12-26T23:59:00Z">
            <w:rPr>
              <w:lang w:val="es-CO"/>
            </w:rPr>
          </w:rPrChange>
        </w:rPr>
        <w:t xml:space="preserve"> años de antelación a la fecha de cierre del proceso y el título de </w:t>
      </w:r>
      <w:del w:id="947" w:author="Usuario" w:date="2018-01-03T16:22:00Z">
        <w:r w:rsidRPr="007429C3" w:rsidDel="007B3E51">
          <w:rPr>
            <w:highlight w:val="yellow"/>
            <w:lang w:val="es-CO"/>
            <w:rPrChange w:id="948" w:author="Usuario" w:date="2017-12-26T23:59:00Z">
              <w:rPr>
                <w:lang w:val="es-CO"/>
              </w:rPr>
            </w:rPrChange>
          </w:rPr>
          <w:lastRenderedPageBreak/>
          <w:delText>posgrado en</w:delText>
        </w:r>
      </w:del>
      <w:ins w:id="949" w:author="Usuario" w:date="2018-01-03T16:22:00Z">
        <w:r w:rsidR="007B3E51">
          <w:rPr>
            <w:highlight w:val="yellow"/>
            <w:lang w:val="es-CO"/>
          </w:rPr>
          <w:t>especialista en</w:t>
        </w:r>
      </w:ins>
      <w:r w:rsidRPr="007429C3">
        <w:rPr>
          <w:sz w:val="22"/>
          <w:szCs w:val="22"/>
          <w:highlight w:val="yellow"/>
          <w:lang w:val="es-CO"/>
          <w:rPrChange w:id="950" w:author="Usuario" w:date="2017-12-26T23:59:00Z">
            <w:rPr>
              <w:sz w:val="22"/>
              <w:szCs w:val="22"/>
              <w:lang w:val="es-CO"/>
            </w:rPr>
          </w:rPrChange>
        </w:rPr>
        <w:t xml:space="preserve"> </w:t>
      </w:r>
      <w:del w:id="951" w:author="Usuario" w:date="2018-01-03T16:22:00Z">
        <w:r w:rsidRPr="007429C3" w:rsidDel="007B3E51">
          <w:rPr>
            <w:sz w:val="22"/>
            <w:szCs w:val="22"/>
            <w:highlight w:val="yellow"/>
            <w:lang w:val="es-CO"/>
            <w:rPrChange w:id="952" w:author="Usuario" w:date="2017-12-26T23:59:00Z">
              <w:rPr>
                <w:sz w:val="22"/>
                <w:szCs w:val="22"/>
                <w:lang w:val="es-CO"/>
              </w:rPr>
            </w:rPrChange>
          </w:rPr>
          <w:delText>alguna rama de ingeniería</w:delText>
        </w:r>
      </w:del>
      <w:ins w:id="953" w:author="Usuario" w:date="2018-01-03T16:22:00Z">
        <w:r w:rsidR="007B3E51">
          <w:rPr>
            <w:sz w:val="22"/>
            <w:szCs w:val="22"/>
            <w:highlight w:val="yellow"/>
            <w:lang w:val="es-CO"/>
          </w:rPr>
          <w:t>estructuras</w:t>
        </w:r>
      </w:ins>
      <w:del w:id="954" w:author="Usuario" w:date="2018-01-03T16:27:00Z">
        <w:r w:rsidRPr="007429C3" w:rsidDel="001C7B89">
          <w:rPr>
            <w:highlight w:val="yellow"/>
            <w:lang w:val="es-CO"/>
            <w:rPrChange w:id="955" w:author="Usuario" w:date="2017-12-26T23:59:00Z">
              <w:rPr>
                <w:lang w:val="es-CO"/>
              </w:rPr>
            </w:rPrChange>
          </w:rPr>
          <w:delText>,</w:delText>
        </w:r>
      </w:del>
      <w:ins w:id="956" w:author="Usuario" w:date="2018-01-03T16:27:00Z">
        <w:r w:rsidR="001C7B89">
          <w:rPr>
            <w:highlight w:val="yellow"/>
            <w:lang w:val="es-CO"/>
          </w:rPr>
          <w:t xml:space="preserve">. </w:t>
        </w:r>
      </w:ins>
      <w:r w:rsidRPr="007429C3">
        <w:rPr>
          <w:highlight w:val="yellow"/>
          <w:lang w:val="es-CO"/>
          <w:rPrChange w:id="957" w:author="Usuario" w:date="2017-12-26T23:59:00Z">
            <w:rPr>
              <w:lang w:val="es-CO"/>
            </w:rPr>
          </w:rPrChange>
        </w:rPr>
        <w:t xml:space="preserve"> </w:t>
      </w:r>
      <w:del w:id="958" w:author="Usuario" w:date="2018-01-03T16:27:00Z">
        <w:r w:rsidRPr="007429C3" w:rsidDel="001C7B89">
          <w:rPr>
            <w:highlight w:val="yellow"/>
            <w:lang w:val="es-CO"/>
            <w:rPrChange w:id="959" w:author="Usuario" w:date="2017-12-26T23:59:00Z">
              <w:rPr>
                <w:lang w:val="es-CO"/>
              </w:rPr>
            </w:rPrChange>
          </w:rPr>
          <w:delText xml:space="preserve">debe haberse obtenido por lo menos con </w:delText>
        </w:r>
        <w:r w:rsidRPr="007429C3" w:rsidDel="001C7B89">
          <w:rPr>
            <w:sz w:val="22"/>
            <w:szCs w:val="22"/>
            <w:highlight w:val="yellow"/>
            <w:lang w:val="es-CO"/>
            <w:rPrChange w:id="960" w:author="Usuario" w:date="2017-12-26T23:59:00Z">
              <w:rPr>
                <w:sz w:val="22"/>
                <w:szCs w:val="22"/>
                <w:lang w:val="es-CO"/>
              </w:rPr>
            </w:rPrChange>
          </w:rPr>
          <w:delText>cinco (0</w:delText>
        </w:r>
      </w:del>
      <w:del w:id="961" w:author="Usuario" w:date="2018-01-03T16:22:00Z">
        <w:r w:rsidRPr="007429C3" w:rsidDel="001C7B89">
          <w:rPr>
            <w:sz w:val="22"/>
            <w:szCs w:val="22"/>
            <w:highlight w:val="yellow"/>
            <w:lang w:val="es-CO"/>
            <w:rPrChange w:id="962" w:author="Usuario" w:date="2017-12-26T23:59:00Z">
              <w:rPr>
                <w:sz w:val="22"/>
                <w:szCs w:val="22"/>
                <w:lang w:val="es-CO"/>
              </w:rPr>
            </w:rPrChange>
          </w:rPr>
          <w:delText>5</w:delText>
        </w:r>
      </w:del>
      <w:del w:id="963" w:author="Usuario" w:date="2018-01-03T16:27:00Z">
        <w:r w:rsidRPr="007429C3" w:rsidDel="001C7B89">
          <w:rPr>
            <w:sz w:val="22"/>
            <w:szCs w:val="22"/>
            <w:highlight w:val="yellow"/>
            <w:lang w:val="es-CO"/>
            <w:rPrChange w:id="964" w:author="Usuario" w:date="2017-12-26T23:59:00Z">
              <w:rPr>
                <w:sz w:val="22"/>
                <w:szCs w:val="22"/>
                <w:lang w:val="es-CO"/>
              </w:rPr>
            </w:rPrChange>
          </w:rPr>
          <w:delText>)</w:delText>
        </w:r>
        <w:r w:rsidRPr="007429C3" w:rsidDel="001C7B89">
          <w:rPr>
            <w:highlight w:val="yellow"/>
            <w:lang w:val="es-CO"/>
            <w:rPrChange w:id="965" w:author="Usuario" w:date="2017-12-26T23:59:00Z">
              <w:rPr>
                <w:lang w:val="es-CO"/>
              </w:rPr>
            </w:rPrChange>
          </w:rPr>
          <w:delText xml:space="preserve"> años de antelación a la fecha de cierre</w:delText>
        </w:r>
        <w:r w:rsidRPr="007429C3" w:rsidDel="001C7B89">
          <w:rPr>
            <w:spacing w:val="11"/>
            <w:highlight w:val="yellow"/>
            <w:lang w:val="es-CO"/>
            <w:rPrChange w:id="966" w:author="Usuario" w:date="2017-12-26T23:59:00Z">
              <w:rPr>
                <w:spacing w:val="11"/>
                <w:lang w:val="es-CO"/>
              </w:rPr>
            </w:rPrChange>
          </w:rPr>
          <w:delText xml:space="preserve"> </w:delText>
        </w:r>
        <w:r w:rsidRPr="007429C3" w:rsidDel="001C7B89">
          <w:rPr>
            <w:highlight w:val="yellow"/>
            <w:lang w:val="es-CO"/>
            <w:rPrChange w:id="967" w:author="Usuario" w:date="2017-12-26T23:59:00Z">
              <w:rPr>
                <w:lang w:val="es-CO"/>
              </w:rPr>
            </w:rPrChange>
          </w:rPr>
          <w:delText>del proceso.</w:delText>
        </w:r>
      </w:del>
    </w:p>
    <w:p w14:paraId="636B4D67" w14:textId="0F53D880" w:rsidR="00BD27F4" w:rsidRPr="001C7B89" w:rsidRDefault="00BD27F4" w:rsidP="00BD27F4">
      <w:pPr>
        <w:pStyle w:val="Textoindependiente"/>
        <w:rPr>
          <w:highlight w:val="yellow"/>
          <w:lang w:val="es-CO"/>
          <w:rPrChange w:id="968" w:author="Usuario" w:date="2018-01-03T16:27:00Z">
            <w:rPr>
              <w:lang w:val="es-CO"/>
            </w:rPr>
          </w:rPrChange>
        </w:rPr>
      </w:pPr>
      <w:r w:rsidRPr="00BD0581">
        <w:rPr>
          <w:b/>
          <w:lang w:val="es-CO"/>
        </w:rPr>
        <w:t xml:space="preserve">Experiencia específica: </w:t>
      </w:r>
      <w:ins w:id="969" w:author="Usuario" w:date="2018-01-03T16:27:00Z">
        <w:r w:rsidR="001C7B89" w:rsidRPr="001C7B89">
          <w:rPr>
            <w:highlight w:val="yellow"/>
            <w:lang w:val="es-CO"/>
            <w:rPrChange w:id="970" w:author="Usuario" w:date="2018-01-03T16:27:00Z">
              <w:rPr>
                <w:noProof/>
                <w:sz w:val="19"/>
                <w:szCs w:val="19"/>
                <w:lang w:val="es-CO"/>
              </w:rPr>
            </w:rPrChange>
          </w:rPr>
          <w:t xml:space="preserve">Certificacion de minimo tres (3) diseños de polideportivos sobre estructura metalica y placa en concreto. Y debera tener un contrato  en interventoria con entidad publica el cual debera anezar  </w:t>
        </w:r>
      </w:ins>
      <w:del w:id="971" w:author="Usuario" w:date="2018-01-03T16:27:00Z">
        <w:r w:rsidRPr="007429C3" w:rsidDel="001C7B89">
          <w:rPr>
            <w:highlight w:val="yellow"/>
            <w:lang w:val="es-CO"/>
            <w:rPrChange w:id="972" w:author="Usuario" w:date="2017-12-26T23:59:00Z">
              <w:rPr>
                <w:lang w:val="es-CO"/>
              </w:rPr>
            </w:rPrChange>
          </w:rPr>
          <w:delText xml:space="preserve">Acreditar experiencia mediante la presentación de </w:delText>
        </w:r>
        <w:r w:rsidR="00902DBB" w:rsidRPr="007429C3" w:rsidDel="001C7B89">
          <w:rPr>
            <w:highlight w:val="yellow"/>
            <w:lang w:val="es-CO"/>
            <w:rPrChange w:id="973" w:author="Usuario" w:date="2017-12-26T23:59:00Z">
              <w:rPr>
                <w:lang w:val="es-CO"/>
              </w:rPr>
            </w:rPrChange>
          </w:rPr>
          <w:delText>mínimo</w:delText>
        </w:r>
        <w:r w:rsidRPr="001C7B89" w:rsidDel="001C7B89">
          <w:rPr>
            <w:highlight w:val="yellow"/>
            <w:lang w:val="es-CO"/>
            <w:rPrChange w:id="974" w:author="Usuario" w:date="2018-01-03T16:27:00Z">
              <w:rPr>
                <w:sz w:val="22"/>
                <w:szCs w:val="22"/>
                <w:lang w:val="es-CO"/>
              </w:rPr>
            </w:rPrChange>
          </w:rPr>
          <w:delText xml:space="preserve"> dos (2)</w:delText>
        </w:r>
        <w:r w:rsidRPr="007429C3" w:rsidDel="001C7B89">
          <w:rPr>
            <w:highlight w:val="yellow"/>
            <w:lang w:val="es-CO"/>
            <w:rPrChange w:id="975" w:author="Usuario" w:date="2017-12-26T23:59:00Z">
              <w:rPr>
                <w:lang w:val="es-CO"/>
              </w:rPr>
            </w:rPrChange>
          </w:rPr>
          <w:delText xml:space="preserve"> certificaciónes como Director de </w:delText>
        </w:r>
        <w:r w:rsidRPr="001C7B89" w:rsidDel="001C7B89">
          <w:rPr>
            <w:highlight w:val="yellow"/>
            <w:lang w:val="es-CO"/>
            <w:rPrChange w:id="976" w:author="Usuario" w:date="2018-01-03T16:27:00Z">
              <w:rPr>
                <w:sz w:val="22"/>
                <w:szCs w:val="22"/>
                <w:lang w:val="es-CO"/>
              </w:rPr>
            </w:rPrChange>
          </w:rPr>
          <w:delText>interventoría</w:delText>
        </w:r>
        <w:r w:rsidRPr="007429C3" w:rsidDel="001C7B89">
          <w:rPr>
            <w:highlight w:val="yellow"/>
            <w:lang w:val="es-CO"/>
            <w:rPrChange w:id="977" w:author="Usuario" w:date="2017-12-26T23:59:00Z">
              <w:rPr>
                <w:lang w:val="es-CO"/>
              </w:rPr>
            </w:rPrChange>
          </w:rPr>
          <w:delText xml:space="preserve"> de </w:delText>
        </w:r>
        <w:r w:rsidRPr="001C7B89" w:rsidDel="001C7B89">
          <w:rPr>
            <w:highlight w:val="yellow"/>
            <w:lang w:val="es-CO"/>
            <w:rPrChange w:id="978" w:author="Usuario" w:date="2018-01-03T16:27:00Z">
              <w:rPr>
                <w:sz w:val="22"/>
                <w:szCs w:val="22"/>
                <w:lang w:val="es-CO"/>
              </w:rPr>
            </w:rPrChange>
          </w:rPr>
          <w:delText>proyectos de obra civil</w:delText>
        </w:r>
        <w:r w:rsidRPr="007429C3" w:rsidDel="001C7B89">
          <w:rPr>
            <w:highlight w:val="yellow"/>
            <w:lang w:val="es-CO"/>
            <w:rPrChange w:id="979" w:author="Usuario" w:date="2017-12-26T23:59:00Z">
              <w:rPr>
                <w:lang w:val="es-CO"/>
              </w:rPr>
            </w:rPrChange>
          </w:rPr>
          <w:delText xml:space="preserve"> y/o actas de liquidación de contratos de interventoria. Dichas certificaciónes deben cumplir una de las siguientes condiciones: i) ser suscrita por la entidad pública. En todos los casos, se deberá anexar el contrato de </w:delText>
        </w:r>
        <w:r w:rsidRPr="001C7B89" w:rsidDel="001C7B89">
          <w:rPr>
            <w:highlight w:val="yellow"/>
            <w:lang w:val="es-CO"/>
            <w:rPrChange w:id="980" w:author="Usuario" w:date="2018-01-03T16:27:00Z">
              <w:rPr>
                <w:sz w:val="22"/>
                <w:szCs w:val="22"/>
                <w:lang w:val="es-CO"/>
              </w:rPr>
            </w:rPrChange>
          </w:rPr>
          <w:delText>Interventoría</w:delText>
        </w:r>
        <w:r w:rsidRPr="007429C3" w:rsidDel="001C7B89">
          <w:rPr>
            <w:highlight w:val="yellow"/>
            <w:lang w:val="es-CO"/>
            <w:rPrChange w:id="981" w:author="Usuario" w:date="2017-12-26T23:59:00Z">
              <w:rPr>
                <w:lang w:val="es-CO"/>
              </w:rPr>
            </w:rPrChange>
          </w:rPr>
          <w:delText xml:space="preserve"> pública</w:delText>
        </w:r>
        <w:r w:rsidR="00C47A3F" w:rsidRPr="007429C3" w:rsidDel="001C7B89">
          <w:rPr>
            <w:highlight w:val="yellow"/>
            <w:lang w:val="es-CO"/>
            <w:rPrChange w:id="982" w:author="Usuario" w:date="2017-12-26T23:59:00Z">
              <w:rPr>
                <w:lang w:val="es-CO"/>
              </w:rPr>
            </w:rPrChange>
          </w:rPr>
          <w:delText xml:space="preserve"> </w:delText>
        </w:r>
        <w:r w:rsidRPr="001C7B89" w:rsidDel="001C7B89">
          <w:rPr>
            <w:highlight w:val="yellow"/>
            <w:lang w:val="es-CO"/>
            <w:rPrChange w:id="983" w:author="Usuario" w:date="2018-01-03T16:27:00Z">
              <w:rPr>
                <w:spacing w:val="-40"/>
                <w:lang w:val="es-CO"/>
              </w:rPr>
            </w:rPrChange>
          </w:rPr>
          <w:delText xml:space="preserve"> </w:delText>
        </w:r>
        <w:r w:rsidRPr="007429C3" w:rsidDel="001C7B89">
          <w:rPr>
            <w:highlight w:val="yellow"/>
            <w:lang w:val="es-CO"/>
            <w:rPrChange w:id="984" w:author="Usuario" w:date="2017-12-26T23:59:00Z">
              <w:rPr>
                <w:lang w:val="es-CO"/>
              </w:rPr>
            </w:rPrChange>
          </w:rPr>
          <w:delText>correspondiente</w:delText>
        </w:r>
        <w:r w:rsidRPr="001C7B89" w:rsidDel="001C7B89">
          <w:rPr>
            <w:highlight w:val="yellow"/>
            <w:lang w:val="es-CO"/>
            <w:rPrChange w:id="985" w:author="Usuario" w:date="2018-01-03T16:27:00Z">
              <w:rPr>
                <w:lang w:val="es-CO"/>
              </w:rPr>
            </w:rPrChange>
          </w:rPr>
          <w:delText>.</w:delText>
        </w:r>
      </w:del>
    </w:p>
    <w:p w14:paraId="2685664D" w14:textId="7C15352F" w:rsidR="00BD27F4" w:rsidRPr="00BD0581" w:rsidRDefault="0096542F" w:rsidP="00BD27F4">
      <w:pPr>
        <w:pStyle w:val="Textoindependiente"/>
        <w:rPr>
          <w:lang w:val="es-CO"/>
        </w:rPr>
      </w:pPr>
      <w:r w:rsidRPr="00BD0581">
        <w:rPr>
          <w:lang w:val="es-CO"/>
        </w:rPr>
        <w:t>7</w:t>
      </w:r>
      <w:r w:rsidR="00BD27F4" w:rsidRPr="00BD0581">
        <w:rPr>
          <w:lang w:val="es-CO"/>
        </w:rPr>
        <w:t>.2.1.1.2</w:t>
      </w:r>
      <w:proofErr w:type="gramStart"/>
      <w:r w:rsidR="00BD27F4" w:rsidRPr="00BD0581">
        <w:rPr>
          <w:lang w:val="es-CO"/>
        </w:rPr>
        <w:t>.  RESIDENTE</w:t>
      </w:r>
      <w:proofErr w:type="gramEnd"/>
      <w:r w:rsidR="00BD27F4" w:rsidRPr="00BD0581">
        <w:rPr>
          <w:lang w:val="es-CO"/>
        </w:rPr>
        <w:t xml:space="preserve"> DE </w:t>
      </w:r>
      <w:proofErr w:type="spellStart"/>
      <w:r w:rsidR="00BD27F4" w:rsidRPr="00BD0581">
        <w:rPr>
          <w:lang w:val="es-CO"/>
        </w:rPr>
        <w:t>INTERVENTORIA</w:t>
      </w:r>
      <w:proofErr w:type="spellEnd"/>
      <w:r w:rsidR="00BD27F4" w:rsidRPr="00BD0581">
        <w:rPr>
          <w:lang w:val="es-CO"/>
        </w:rPr>
        <w:t xml:space="preserve">: </w:t>
      </w:r>
      <w:r w:rsidR="00BD27F4" w:rsidRPr="007429C3">
        <w:rPr>
          <w:highlight w:val="yellow"/>
          <w:lang w:val="es-CO"/>
          <w:rPrChange w:id="986" w:author="Usuario" w:date="2017-12-26T23:59:00Z">
            <w:rPr>
              <w:lang w:val="es-CO"/>
            </w:rPr>
          </w:rPrChange>
        </w:rPr>
        <w:t>CANT</w:t>
      </w:r>
      <w:r w:rsidR="00BD27F4" w:rsidRPr="007429C3">
        <w:rPr>
          <w:spacing w:val="-27"/>
          <w:highlight w:val="yellow"/>
          <w:lang w:val="es-CO"/>
          <w:rPrChange w:id="987" w:author="Usuario" w:date="2017-12-26T23:59:00Z">
            <w:rPr>
              <w:spacing w:val="-27"/>
              <w:lang w:val="es-CO"/>
            </w:rPr>
          </w:rPrChange>
        </w:rPr>
        <w:t xml:space="preserve"> </w:t>
      </w:r>
      <w:r w:rsidR="00BD27F4" w:rsidRPr="007429C3">
        <w:rPr>
          <w:highlight w:val="yellow"/>
          <w:lang w:val="es-CO"/>
          <w:rPrChange w:id="988" w:author="Usuario" w:date="2017-12-26T23:59:00Z">
            <w:rPr>
              <w:lang w:val="es-CO"/>
            </w:rPr>
          </w:rPrChange>
        </w:rPr>
        <w:t>(</w:t>
      </w:r>
      <w:del w:id="989" w:author="Usuario" w:date="2017-12-26T23:59:00Z">
        <w:r w:rsidR="00BD27F4" w:rsidRPr="007429C3" w:rsidDel="007429C3">
          <w:rPr>
            <w:highlight w:val="yellow"/>
            <w:lang w:val="es-CO"/>
            <w:rPrChange w:id="990" w:author="Usuario" w:date="2017-12-26T23:59:00Z">
              <w:rPr>
                <w:lang w:val="es-CO"/>
              </w:rPr>
            </w:rPrChange>
          </w:rPr>
          <w:delText>1</w:delText>
        </w:r>
      </w:del>
      <w:ins w:id="991" w:author="Usuario" w:date="2018-01-03T16:28:00Z">
        <w:r w:rsidR="001C7B89">
          <w:rPr>
            <w:highlight w:val="yellow"/>
            <w:lang w:val="es-CO"/>
          </w:rPr>
          <w:t>1</w:t>
        </w:r>
      </w:ins>
      <w:r w:rsidR="00BD27F4" w:rsidRPr="007429C3">
        <w:rPr>
          <w:highlight w:val="yellow"/>
          <w:lang w:val="es-CO"/>
          <w:rPrChange w:id="992" w:author="Usuario" w:date="2017-12-26T23:59:00Z">
            <w:rPr>
              <w:lang w:val="es-CO"/>
            </w:rPr>
          </w:rPrChange>
        </w:rPr>
        <w:t>)</w:t>
      </w:r>
    </w:p>
    <w:p w14:paraId="66B25171" w14:textId="77777777" w:rsidR="00BD27F4" w:rsidRPr="007429C3" w:rsidRDefault="00BD27F4" w:rsidP="00BD27F4">
      <w:pPr>
        <w:pStyle w:val="Textoindependiente"/>
        <w:rPr>
          <w:highlight w:val="yellow"/>
          <w:lang w:val="es-CO"/>
          <w:rPrChange w:id="993" w:author="Usuario" w:date="2017-12-27T00:00:00Z">
            <w:rPr>
              <w:lang w:val="es-CO"/>
            </w:rPr>
          </w:rPrChange>
        </w:rPr>
      </w:pPr>
      <w:r w:rsidRPr="007429C3">
        <w:rPr>
          <w:b/>
          <w:highlight w:val="yellow"/>
          <w:lang w:val="es-CO"/>
          <w:rPrChange w:id="994" w:author="Usuario" w:date="2017-12-27T00:00:00Z">
            <w:rPr>
              <w:b/>
              <w:lang w:val="es-CO"/>
            </w:rPr>
          </w:rPrChange>
        </w:rPr>
        <w:t>Título profesional</w:t>
      </w:r>
      <w:r w:rsidRPr="007429C3">
        <w:rPr>
          <w:highlight w:val="yellow"/>
          <w:lang w:val="es-CO"/>
          <w:rPrChange w:id="995" w:author="Usuario" w:date="2017-12-27T00:00:00Z">
            <w:rPr>
              <w:lang w:val="es-CO"/>
            </w:rPr>
          </w:rPrChange>
        </w:rPr>
        <w:t xml:space="preserve">: </w:t>
      </w:r>
      <w:proofErr w:type="spellStart"/>
      <w:r w:rsidRPr="007429C3">
        <w:rPr>
          <w:highlight w:val="yellow"/>
          <w:lang w:val="es-CO"/>
          <w:rPrChange w:id="996" w:author="Usuario" w:date="2017-12-27T00:00:00Z">
            <w:rPr>
              <w:lang w:val="es-CO"/>
            </w:rPr>
          </w:rPrChange>
        </w:rPr>
        <w:t>Ingeníero</w:t>
      </w:r>
      <w:proofErr w:type="spellEnd"/>
      <w:r w:rsidRPr="007429C3">
        <w:rPr>
          <w:highlight w:val="yellow"/>
          <w:lang w:val="es-CO"/>
          <w:rPrChange w:id="997" w:author="Usuario" w:date="2017-12-27T00:00:00Z">
            <w:rPr>
              <w:lang w:val="es-CO"/>
            </w:rPr>
          </w:rPrChange>
        </w:rPr>
        <w:t xml:space="preserve"> </w:t>
      </w:r>
      <w:r w:rsidRPr="007429C3">
        <w:rPr>
          <w:spacing w:val="-38"/>
          <w:highlight w:val="yellow"/>
          <w:lang w:val="es-CO"/>
          <w:rPrChange w:id="998" w:author="Usuario" w:date="2017-12-27T00:00:00Z">
            <w:rPr>
              <w:spacing w:val="-38"/>
              <w:lang w:val="es-CO"/>
            </w:rPr>
          </w:rPrChange>
        </w:rPr>
        <w:t xml:space="preserve"> </w:t>
      </w:r>
      <w:r w:rsidRPr="007429C3">
        <w:rPr>
          <w:highlight w:val="yellow"/>
          <w:lang w:val="es-CO"/>
          <w:rPrChange w:id="999" w:author="Usuario" w:date="2017-12-27T00:00:00Z">
            <w:rPr>
              <w:lang w:val="es-CO"/>
            </w:rPr>
          </w:rPrChange>
        </w:rPr>
        <w:t>Civil.</w:t>
      </w:r>
    </w:p>
    <w:p w14:paraId="61EB421A" w14:textId="0B9DC7F9" w:rsidR="00BD27F4" w:rsidRPr="007429C3" w:rsidRDefault="00BD27F4" w:rsidP="00BD27F4">
      <w:pPr>
        <w:pStyle w:val="Textoindependiente"/>
        <w:rPr>
          <w:highlight w:val="yellow"/>
          <w:lang w:val="es-CO"/>
          <w:rPrChange w:id="1000" w:author="Usuario" w:date="2017-12-27T00:00:00Z">
            <w:rPr>
              <w:lang w:val="es-CO"/>
            </w:rPr>
          </w:rPrChange>
        </w:rPr>
      </w:pPr>
      <w:r w:rsidRPr="007429C3">
        <w:rPr>
          <w:b/>
          <w:highlight w:val="yellow"/>
          <w:lang w:val="es-CO"/>
          <w:rPrChange w:id="1001" w:author="Usuario" w:date="2017-12-27T00:00:00Z">
            <w:rPr>
              <w:b/>
              <w:lang w:val="es-CO"/>
            </w:rPr>
          </w:rPrChange>
        </w:rPr>
        <w:t xml:space="preserve">Experiencia general: </w:t>
      </w:r>
      <w:r w:rsidRPr="007429C3">
        <w:rPr>
          <w:highlight w:val="yellow"/>
          <w:lang w:val="es-CO"/>
          <w:rPrChange w:id="1002" w:author="Usuario" w:date="2017-12-27T00:00:00Z">
            <w:rPr>
              <w:lang w:val="es-CO"/>
            </w:rPr>
          </w:rPrChange>
        </w:rPr>
        <w:t>El título de Ingeniería Civil, debe haberse obtenido por</w:t>
      </w:r>
      <w:r w:rsidRPr="007429C3">
        <w:rPr>
          <w:spacing w:val="-6"/>
          <w:highlight w:val="yellow"/>
          <w:lang w:val="es-CO"/>
          <w:rPrChange w:id="1003" w:author="Usuario" w:date="2017-12-27T00:00:00Z">
            <w:rPr>
              <w:spacing w:val="-6"/>
              <w:lang w:val="es-CO"/>
            </w:rPr>
          </w:rPrChange>
        </w:rPr>
        <w:t xml:space="preserve"> </w:t>
      </w:r>
      <w:r w:rsidRPr="007429C3">
        <w:rPr>
          <w:highlight w:val="yellow"/>
          <w:lang w:val="es-CO"/>
          <w:rPrChange w:id="1004" w:author="Usuario" w:date="2017-12-27T00:00:00Z">
            <w:rPr>
              <w:lang w:val="es-CO"/>
            </w:rPr>
          </w:rPrChange>
        </w:rPr>
        <w:t>lo</w:t>
      </w:r>
      <w:r w:rsidRPr="007429C3">
        <w:rPr>
          <w:spacing w:val="-6"/>
          <w:highlight w:val="yellow"/>
          <w:lang w:val="es-CO"/>
          <w:rPrChange w:id="1005" w:author="Usuario" w:date="2017-12-27T00:00:00Z">
            <w:rPr>
              <w:spacing w:val="-6"/>
              <w:lang w:val="es-CO"/>
            </w:rPr>
          </w:rPrChange>
        </w:rPr>
        <w:t xml:space="preserve"> </w:t>
      </w:r>
      <w:r w:rsidRPr="007429C3">
        <w:rPr>
          <w:highlight w:val="yellow"/>
          <w:lang w:val="es-CO"/>
          <w:rPrChange w:id="1006" w:author="Usuario" w:date="2017-12-27T00:00:00Z">
            <w:rPr>
              <w:lang w:val="es-CO"/>
            </w:rPr>
          </w:rPrChange>
        </w:rPr>
        <w:t>menos con</w:t>
      </w:r>
      <w:r w:rsidRPr="007429C3">
        <w:rPr>
          <w:spacing w:val="-5"/>
          <w:highlight w:val="yellow"/>
          <w:lang w:val="es-CO"/>
          <w:rPrChange w:id="1007" w:author="Usuario" w:date="2017-12-27T00:00:00Z">
            <w:rPr>
              <w:spacing w:val="-5"/>
              <w:lang w:val="es-CO"/>
            </w:rPr>
          </w:rPrChange>
        </w:rPr>
        <w:t xml:space="preserve"> </w:t>
      </w:r>
      <w:r w:rsidR="00C47A3F" w:rsidRPr="007429C3">
        <w:rPr>
          <w:highlight w:val="yellow"/>
          <w:lang w:val="es-CO"/>
          <w:rPrChange w:id="1008" w:author="Usuario" w:date="2017-12-27T00:00:00Z">
            <w:rPr>
              <w:lang w:val="es-CO"/>
            </w:rPr>
          </w:rPrChange>
        </w:rPr>
        <w:t>quince</w:t>
      </w:r>
      <w:r w:rsidR="00902DBB" w:rsidRPr="007429C3">
        <w:rPr>
          <w:highlight w:val="yellow"/>
          <w:lang w:val="es-CO"/>
          <w:rPrChange w:id="1009" w:author="Usuario" w:date="2017-12-27T00:00:00Z">
            <w:rPr>
              <w:lang w:val="es-CO"/>
            </w:rPr>
          </w:rPrChange>
        </w:rPr>
        <w:t xml:space="preserve"> </w:t>
      </w:r>
      <w:r w:rsidR="00C47A3F" w:rsidRPr="007429C3">
        <w:rPr>
          <w:highlight w:val="yellow"/>
          <w:lang w:val="es-CO"/>
          <w:rPrChange w:id="1010" w:author="Usuario" w:date="2017-12-27T00:00:00Z">
            <w:rPr>
              <w:lang w:val="es-CO"/>
            </w:rPr>
          </w:rPrChange>
        </w:rPr>
        <w:t>(</w:t>
      </w:r>
      <w:del w:id="1011" w:author="Usuario" w:date="2018-01-03T16:28:00Z">
        <w:r w:rsidR="00C47A3F" w:rsidRPr="007429C3" w:rsidDel="001C7B89">
          <w:rPr>
            <w:highlight w:val="yellow"/>
            <w:lang w:val="es-CO"/>
            <w:rPrChange w:id="1012" w:author="Usuario" w:date="2017-12-27T00:00:00Z">
              <w:rPr>
                <w:lang w:val="es-CO"/>
              </w:rPr>
            </w:rPrChange>
          </w:rPr>
          <w:delText>15</w:delText>
        </w:r>
      </w:del>
      <w:ins w:id="1013" w:author="Usuario" w:date="2018-01-03T16:28:00Z">
        <w:r w:rsidR="001C7B89">
          <w:rPr>
            <w:highlight w:val="yellow"/>
            <w:lang w:val="es-CO"/>
          </w:rPr>
          <w:t>6</w:t>
        </w:r>
      </w:ins>
      <w:r w:rsidRPr="007429C3">
        <w:rPr>
          <w:sz w:val="22"/>
          <w:szCs w:val="22"/>
          <w:highlight w:val="yellow"/>
          <w:lang w:val="es-CO"/>
          <w:rPrChange w:id="1014" w:author="Usuario" w:date="2017-12-27T00:00:00Z">
            <w:rPr>
              <w:sz w:val="22"/>
              <w:szCs w:val="22"/>
              <w:lang w:val="es-CO"/>
            </w:rPr>
          </w:rPrChange>
        </w:rPr>
        <w:t>)</w:t>
      </w:r>
      <w:r w:rsidRPr="007429C3">
        <w:rPr>
          <w:spacing w:val="-3"/>
          <w:sz w:val="22"/>
          <w:szCs w:val="22"/>
          <w:highlight w:val="yellow"/>
          <w:lang w:val="es-CO"/>
          <w:rPrChange w:id="1015" w:author="Usuario" w:date="2017-12-27T00:00:00Z">
            <w:rPr>
              <w:spacing w:val="-3"/>
              <w:sz w:val="22"/>
              <w:szCs w:val="22"/>
              <w:lang w:val="es-CO"/>
            </w:rPr>
          </w:rPrChange>
        </w:rPr>
        <w:t xml:space="preserve"> </w:t>
      </w:r>
      <w:r w:rsidRPr="007429C3">
        <w:rPr>
          <w:sz w:val="22"/>
          <w:szCs w:val="22"/>
          <w:highlight w:val="yellow"/>
          <w:lang w:val="es-CO"/>
          <w:rPrChange w:id="1016" w:author="Usuario" w:date="2017-12-27T00:00:00Z">
            <w:rPr>
              <w:sz w:val="22"/>
              <w:szCs w:val="22"/>
              <w:lang w:val="es-CO"/>
            </w:rPr>
          </w:rPrChange>
        </w:rPr>
        <w:t>años</w:t>
      </w:r>
      <w:r w:rsidRPr="007429C3">
        <w:rPr>
          <w:spacing w:val="-3"/>
          <w:highlight w:val="yellow"/>
          <w:lang w:val="es-CO"/>
          <w:rPrChange w:id="1017" w:author="Usuario" w:date="2017-12-27T00:00:00Z">
            <w:rPr>
              <w:spacing w:val="-3"/>
              <w:lang w:val="es-CO"/>
            </w:rPr>
          </w:rPrChange>
        </w:rPr>
        <w:t xml:space="preserve"> </w:t>
      </w:r>
      <w:r w:rsidRPr="007429C3">
        <w:rPr>
          <w:highlight w:val="yellow"/>
          <w:lang w:val="es-CO"/>
          <w:rPrChange w:id="1018" w:author="Usuario" w:date="2017-12-27T00:00:00Z">
            <w:rPr>
              <w:lang w:val="es-CO"/>
            </w:rPr>
          </w:rPrChange>
        </w:rPr>
        <w:t>de</w:t>
      </w:r>
      <w:r w:rsidRPr="007429C3">
        <w:rPr>
          <w:spacing w:val="-5"/>
          <w:highlight w:val="yellow"/>
          <w:lang w:val="es-CO"/>
          <w:rPrChange w:id="1019" w:author="Usuario" w:date="2017-12-27T00:00:00Z">
            <w:rPr>
              <w:spacing w:val="-5"/>
              <w:lang w:val="es-CO"/>
            </w:rPr>
          </w:rPrChange>
        </w:rPr>
        <w:t xml:space="preserve"> </w:t>
      </w:r>
      <w:r w:rsidRPr="007429C3">
        <w:rPr>
          <w:highlight w:val="yellow"/>
          <w:lang w:val="es-CO"/>
          <w:rPrChange w:id="1020" w:author="Usuario" w:date="2017-12-27T00:00:00Z">
            <w:rPr>
              <w:lang w:val="es-CO"/>
            </w:rPr>
          </w:rPrChange>
        </w:rPr>
        <w:t>antelación</w:t>
      </w:r>
      <w:r w:rsidRPr="007429C3">
        <w:rPr>
          <w:spacing w:val="-6"/>
          <w:highlight w:val="yellow"/>
          <w:lang w:val="es-CO"/>
          <w:rPrChange w:id="1021" w:author="Usuario" w:date="2017-12-27T00:00:00Z">
            <w:rPr>
              <w:spacing w:val="-6"/>
              <w:lang w:val="es-CO"/>
            </w:rPr>
          </w:rPrChange>
        </w:rPr>
        <w:t xml:space="preserve"> </w:t>
      </w:r>
      <w:r w:rsidRPr="007429C3">
        <w:rPr>
          <w:highlight w:val="yellow"/>
          <w:lang w:val="es-CO"/>
          <w:rPrChange w:id="1022" w:author="Usuario" w:date="2017-12-27T00:00:00Z">
            <w:rPr>
              <w:lang w:val="es-CO"/>
            </w:rPr>
          </w:rPrChange>
        </w:rPr>
        <w:t>a</w:t>
      </w:r>
      <w:r w:rsidRPr="007429C3">
        <w:rPr>
          <w:spacing w:val="-8"/>
          <w:highlight w:val="yellow"/>
          <w:lang w:val="es-CO"/>
          <w:rPrChange w:id="1023" w:author="Usuario" w:date="2017-12-27T00:00:00Z">
            <w:rPr>
              <w:spacing w:val="-8"/>
              <w:lang w:val="es-CO"/>
            </w:rPr>
          </w:rPrChange>
        </w:rPr>
        <w:t xml:space="preserve"> </w:t>
      </w:r>
      <w:r w:rsidRPr="007429C3">
        <w:rPr>
          <w:highlight w:val="yellow"/>
          <w:lang w:val="es-CO"/>
          <w:rPrChange w:id="1024" w:author="Usuario" w:date="2017-12-27T00:00:00Z">
            <w:rPr>
              <w:lang w:val="es-CO"/>
            </w:rPr>
          </w:rPrChange>
        </w:rPr>
        <w:t>la</w:t>
      </w:r>
      <w:r w:rsidRPr="007429C3">
        <w:rPr>
          <w:spacing w:val="-3"/>
          <w:highlight w:val="yellow"/>
          <w:lang w:val="es-CO"/>
          <w:rPrChange w:id="1025" w:author="Usuario" w:date="2017-12-27T00:00:00Z">
            <w:rPr>
              <w:spacing w:val="-3"/>
              <w:lang w:val="es-CO"/>
            </w:rPr>
          </w:rPrChange>
        </w:rPr>
        <w:t xml:space="preserve"> </w:t>
      </w:r>
      <w:r w:rsidRPr="007429C3">
        <w:rPr>
          <w:highlight w:val="yellow"/>
          <w:lang w:val="es-CO"/>
          <w:rPrChange w:id="1026" w:author="Usuario" w:date="2017-12-27T00:00:00Z">
            <w:rPr>
              <w:lang w:val="es-CO"/>
            </w:rPr>
          </w:rPrChange>
        </w:rPr>
        <w:t>fecha</w:t>
      </w:r>
      <w:r w:rsidRPr="007429C3">
        <w:rPr>
          <w:spacing w:val="-1"/>
          <w:highlight w:val="yellow"/>
          <w:lang w:val="es-CO"/>
          <w:rPrChange w:id="1027" w:author="Usuario" w:date="2017-12-27T00:00:00Z">
            <w:rPr>
              <w:spacing w:val="-1"/>
              <w:lang w:val="es-CO"/>
            </w:rPr>
          </w:rPrChange>
        </w:rPr>
        <w:t xml:space="preserve"> </w:t>
      </w:r>
      <w:r w:rsidRPr="007429C3">
        <w:rPr>
          <w:highlight w:val="yellow"/>
          <w:lang w:val="es-CO"/>
          <w:rPrChange w:id="1028" w:author="Usuario" w:date="2017-12-27T00:00:00Z">
            <w:rPr>
              <w:lang w:val="es-CO"/>
            </w:rPr>
          </w:rPrChange>
        </w:rPr>
        <w:t>de</w:t>
      </w:r>
      <w:r w:rsidRPr="007429C3">
        <w:rPr>
          <w:spacing w:val="-5"/>
          <w:highlight w:val="yellow"/>
          <w:lang w:val="es-CO"/>
          <w:rPrChange w:id="1029" w:author="Usuario" w:date="2017-12-27T00:00:00Z">
            <w:rPr>
              <w:spacing w:val="-5"/>
              <w:lang w:val="es-CO"/>
            </w:rPr>
          </w:rPrChange>
        </w:rPr>
        <w:t xml:space="preserve"> </w:t>
      </w:r>
      <w:r w:rsidRPr="007429C3">
        <w:rPr>
          <w:highlight w:val="yellow"/>
          <w:lang w:val="es-CO"/>
          <w:rPrChange w:id="1030" w:author="Usuario" w:date="2017-12-27T00:00:00Z">
            <w:rPr>
              <w:lang w:val="es-CO"/>
            </w:rPr>
          </w:rPrChange>
        </w:rPr>
        <w:t>cierre</w:t>
      </w:r>
      <w:r w:rsidRPr="007429C3">
        <w:rPr>
          <w:spacing w:val="-3"/>
          <w:highlight w:val="yellow"/>
          <w:lang w:val="es-CO"/>
          <w:rPrChange w:id="1031" w:author="Usuario" w:date="2017-12-27T00:00:00Z">
            <w:rPr>
              <w:spacing w:val="-3"/>
              <w:lang w:val="es-CO"/>
            </w:rPr>
          </w:rPrChange>
        </w:rPr>
        <w:t xml:space="preserve"> </w:t>
      </w:r>
      <w:r w:rsidRPr="007429C3">
        <w:rPr>
          <w:highlight w:val="yellow"/>
          <w:lang w:val="es-CO"/>
          <w:rPrChange w:id="1032" w:author="Usuario" w:date="2017-12-27T00:00:00Z">
            <w:rPr>
              <w:lang w:val="es-CO"/>
            </w:rPr>
          </w:rPrChange>
        </w:rPr>
        <w:t>del</w:t>
      </w:r>
      <w:r w:rsidRPr="007429C3">
        <w:rPr>
          <w:spacing w:val="-3"/>
          <w:highlight w:val="yellow"/>
          <w:lang w:val="es-CO"/>
          <w:rPrChange w:id="1033" w:author="Usuario" w:date="2017-12-27T00:00:00Z">
            <w:rPr>
              <w:spacing w:val="-3"/>
              <w:lang w:val="es-CO"/>
            </w:rPr>
          </w:rPrChange>
        </w:rPr>
        <w:t xml:space="preserve"> </w:t>
      </w:r>
      <w:r w:rsidRPr="007429C3">
        <w:rPr>
          <w:highlight w:val="yellow"/>
          <w:lang w:val="es-CO"/>
          <w:rPrChange w:id="1034" w:author="Usuario" w:date="2017-12-27T00:00:00Z">
            <w:rPr>
              <w:lang w:val="es-CO"/>
            </w:rPr>
          </w:rPrChange>
        </w:rPr>
        <w:t>proceso.</w:t>
      </w:r>
    </w:p>
    <w:p w14:paraId="1953C86C" w14:textId="71EE6BA7" w:rsidR="00BD27F4" w:rsidRPr="001C7B89" w:rsidRDefault="00BD27F4" w:rsidP="00BD27F4">
      <w:pPr>
        <w:pStyle w:val="Textoindependiente"/>
        <w:rPr>
          <w:highlight w:val="yellow"/>
          <w:lang w:val="es-CO"/>
          <w:rPrChange w:id="1035" w:author="Usuario" w:date="2018-01-03T16:28:00Z">
            <w:rPr>
              <w:lang w:val="es-CO"/>
            </w:rPr>
          </w:rPrChange>
        </w:rPr>
      </w:pPr>
      <w:r w:rsidRPr="007429C3">
        <w:rPr>
          <w:b/>
          <w:highlight w:val="yellow"/>
          <w:lang w:val="es-CO"/>
          <w:rPrChange w:id="1036" w:author="Usuario" w:date="2017-12-27T00:00:00Z">
            <w:rPr>
              <w:b/>
              <w:lang w:val="es-CO"/>
            </w:rPr>
          </w:rPrChange>
        </w:rPr>
        <w:t xml:space="preserve">Experiencia específica: </w:t>
      </w:r>
      <w:ins w:id="1037" w:author="Usuario" w:date="2018-01-03T16:28:00Z">
        <w:r w:rsidR="001C7B89" w:rsidRPr="001C7B89">
          <w:rPr>
            <w:highlight w:val="yellow"/>
            <w:lang w:val="es-CO"/>
            <w:rPrChange w:id="1038" w:author="Usuario" w:date="2018-01-03T16:28:00Z">
              <w:rPr>
                <w:noProof/>
                <w:sz w:val="19"/>
                <w:szCs w:val="19"/>
                <w:lang w:val="es-CO"/>
              </w:rPr>
            </w:rPrChange>
          </w:rPr>
          <w:t>Haber desempeñado el cargo de Ingeniero Residente de Interventoría para la Construcción de al menos Cuatro (4) Polideportivos,  cuya área intervenida sea  mayor o igual a 3000m</w:t>
        </w:r>
        <w:r w:rsidR="001C7B89" w:rsidRPr="001C7B89">
          <w:rPr>
            <w:highlight w:val="yellow"/>
            <w:lang w:val="es-CO"/>
            <w:rPrChange w:id="1039" w:author="Usuario" w:date="2018-01-03T16:28:00Z">
              <w:rPr>
                <w:noProof/>
                <w:sz w:val="19"/>
                <w:szCs w:val="19"/>
                <w:vertAlign w:val="superscript"/>
                <w:lang w:val="es-CO"/>
              </w:rPr>
            </w:rPrChange>
          </w:rPr>
          <w:t>2</w:t>
        </w:r>
        <w:r w:rsidR="001C7B89" w:rsidRPr="001C7B89">
          <w:rPr>
            <w:highlight w:val="yellow"/>
            <w:lang w:val="es-CO"/>
            <w:rPrChange w:id="1040" w:author="Usuario" w:date="2018-01-03T16:28:00Z">
              <w:rPr>
                <w:noProof/>
                <w:sz w:val="19"/>
                <w:szCs w:val="19"/>
                <w:lang w:val="es-CO"/>
              </w:rPr>
            </w:rPrChange>
          </w:rPr>
          <w:t>, área que deberá certificarse mediante la presentación de documentos que hiciesen parte integral del contrato, la respectiva certificación de haber desempeñado el cargo aquí estipulado y los documentos soportes de pago de seguridad social. Así mismo deberá demostrar su participación en calidad de Contratista de Consultoría con Entidad Pública de por lo menos Seis (6) Proyectos de Estudios Técnicos para el diseño y construcción de polideportivos, los cuales se certificarán mediante la presentación de su respectiva acta de liquidación.</w:t>
        </w:r>
      </w:ins>
      <w:del w:id="1041" w:author="Usuario" w:date="2018-01-03T16:28:00Z">
        <w:r w:rsidRPr="007429C3" w:rsidDel="001C7B89">
          <w:rPr>
            <w:highlight w:val="yellow"/>
            <w:lang w:val="es-CO"/>
            <w:rPrChange w:id="1042" w:author="Usuario" w:date="2017-12-27T00:00:00Z">
              <w:rPr>
                <w:lang w:val="es-CO"/>
              </w:rPr>
            </w:rPrChange>
          </w:rPr>
          <w:delText xml:space="preserve">Acreditar experiencia mediante la presentación de mínimo </w:delText>
        </w:r>
        <w:r w:rsidRPr="001C7B89" w:rsidDel="001C7B89">
          <w:rPr>
            <w:highlight w:val="yellow"/>
            <w:lang w:val="es-CO"/>
            <w:rPrChange w:id="1043" w:author="Usuario" w:date="2018-01-03T16:28:00Z">
              <w:rPr>
                <w:sz w:val="22"/>
                <w:szCs w:val="22"/>
                <w:lang w:val="es-CO"/>
              </w:rPr>
            </w:rPrChange>
          </w:rPr>
          <w:delText>dos (2</w:delText>
        </w:r>
        <w:r w:rsidRPr="007429C3" w:rsidDel="001C7B89">
          <w:rPr>
            <w:highlight w:val="yellow"/>
            <w:lang w:val="es-CO"/>
            <w:rPrChange w:id="1044" w:author="Usuario" w:date="2017-12-27T00:00:00Z">
              <w:rPr>
                <w:lang w:val="es-CO"/>
              </w:rPr>
            </w:rPrChange>
          </w:rPr>
          <w:delText xml:space="preserve">) certificaciones como residente de </w:delText>
        </w:r>
        <w:r w:rsidRPr="001C7B89" w:rsidDel="001C7B89">
          <w:rPr>
            <w:highlight w:val="yellow"/>
            <w:lang w:val="es-CO"/>
            <w:rPrChange w:id="1045" w:author="Usuario" w:date="2018-01-03T16:28:00Z">
              <w:rPr>
                <w:sz w:val="22"/>
                <w:szCs w:val="22"/>
                <w:lang w:val="es-CO"/>
              </w:rPr>
            </w:rPrChange>
          </w:rPr>
          <w:delText>Interventoría</w:delText>
        </w:r>
        <w:r w:rsidRPr="007429C3" w:rsidDel="001C7B89">
          <w:rPr>
            <w:highlight w:val="yellow"/>
            <w:lang w:val="es-CO"/>
            <w:rPrChange w:id="1046" w:author="Usuario" w:date="2017-12-27T00:00:00Z">
              <w:rPr>
                <w:lang w:val="es-CO"/>
              </w:rPr>
            </w:rPrChange>
          </w:rPr>
          <w:delText xml:space="preserve"> </w:delText>
        </w:r>
        <w:r w:rsidRPr="001C7B89" w:rsidDel="001C7B89">
          <w:rPr>
            <w:highlight w:val="yellow"/>
            <w:lang w:val="es-CO"/>
            <w:rPrChange w:id="1047" w:author="Usuario" w:date="2018-01-03T16:28:00Z">
              <w:rPr>
                <w:sz w:val="22"/>
                <w:szCs w:val="22"/>
                <w:lang w:val="es-CO"/>
              </w:rPr>
            </w:rPrChange>
          </w:rPr>
          <w:delText>de obras civiles</w:delText>
        </w:r>
        <w:r w:rsidRPr="007429C3" w:rsidDel="001C7B89">
          <w:rPr>
            <w:highlight w:val="yellow"/>
            <w:lang w:val="es-CO"/>
            <w:rPrChange w:id="1048" w:author="Usuario" w:date="2017-12-27T00:00:00Z">
              <w:rPr>
                <w:lang w:val="es-CO"/>
              </w:rPr>
            </w:rPrChange>
          </w:rPr>
          <w:delText xml:space="preserve"> civil  y/o actas de liquidación de contratos de interventoria. Dicha certificación debe cumplir una de las siguientes condiciones: i) ser suscrita por la entidad pública. En todos los casos, se deberá</w:delText>
        </w:r>
        <w:r w:rsidRPr="001C7B89" w:rsidDel="001C7B89">
          <w:rPr>
            <w:highlight w:val="yellow"/>
            <w:lang w:val="es-CO"/>
            <w:rPrChange w:id="1049" w:author="Usuario" w:date="2018-01-03T16:28:00Z">
              <w:rPr>
                <w:spacing w:val="-3"/>
                <w:lang w:val="es-CO"/>
              </w:rPr>
            </w:rPrChange>
          </w:rPr>
          <w:delText xml:space="preserve"> </w:delText>
        </w:r>
        <w:r w:rsidRPr="007429C3" w:rsidDel="001C7B89">
          <w:rPr>
            <w:highlight w:val="yellow"/>
            <w:lang w:val="es-CO"/>
            <w:rPrChange w:id="1050" w:author="Usuario" w:date="2017-12-27T00:00:00Z">
              <w:rPr>
                <w:lang w:val="es-CO"/>
              </w:rPr>
            </w:rPrChange>
          </w:rPr>
          <w:delText>anexar</w:delText>
        </w:r>
        <w:r w:rsidRPr="001C7B89" w:rsidDel="001C7B89">
          <w:rPr>
            <w:highlight w:val="yellow"/>
            <w:lang w:val="es-CO"/>
            <w:rPrChange w:id="1051" w:author="Usuario" w:date="2018-01-03T16:28:00Z">
              <w:rPr>
                <w:spacing w:val="-2"/>
                <w:lang w:val="es-CO"/>
              </w:rPr>
            </w:rPrChange>
          </w:rPr>
          <w:delText xml:space="preserve"> </w:delText>
        </w:r>
        <w:r w:rsidRPr="007429C3" w:rsidDel="001C7B89">
          <w:rPr>
            <w:highlight w:val="yellow"/>
            <w:lang w:val="es-CO"/>
            <w:rPrChange w:id="1052" w:author="Usuario" w:date="2017-12-27T00:00:00Z">
              <w:rPr>
                <w:lang w:val="es-CO"/>
              </w:rPr>
            </w:rPrChange>
          </w:rPr>
          <w:delText>el</w:delText>
        </w:r>
        <w:r w:rsidRPr="001C7B89" w:rsidDel="001C7B89">
          <w:rPr>
            <w:highlight w:val="yellow"/>
            <w:lang w:val="es-CO"/>
            <w:rPrChange w:id="1053" w:author="Usuario" w:date="2018-01-03T16:28:00Z">
              <w:rPr>
                <w:spacing w:val="-4"/>
                <w:lang w:val="es-CO"/>
              </w:rPr>
            </w:rPrChange>
          </w:rPr>
          <w:delText xml:space="preserve"> </w:delText>
        </w:r>
        <w:r w:rsidRPr="007429C3" w:rsidDel="001C7B89">
          <w:rPr>
            <w:highlight w:val="yellow"/>
            <w:lang w:val="es-CO"/>
            <w:rPrChange w:id="1054" w:author="Usuario" w:date="2017-12-27T00:00:00Z">
              <w:rPr>
                <w:lang w:val="es-CO"/>
              </w:rPr>
            </w:rPrChange>
          </w:rPr>
          <w:delText>contrato</w:delText>
        </w:r>
        <w:r w:rsidRPr="001C7B89" w:rsidDel="001C7B89">
          <w:rPr>
            <w:highlight w:val="yellow"/>
            <w:lang w:val="es-CO"/>
            <w:rPrChange w:id="1055" w:author="Usuario" w:date="2018-01-03T16:28:00Z">
              <w:rPr>
                <w:spacing w:val="-3"/>
                <w:lang w:val="es-CO"/>
              </w:rPr>
            </w:rPrChange>
          </w:rPr>
          <w:delText xml:space="preserve"> </w:delText>
        </w:r>
        <w:r w:rsidRPr="007429C3" w:rsidDel="001C7B89">
          <w:rPr>
            <w:highlight w:val="yellow"/>
            <w:lang w:val="es-CO"/>
            <w:rPrChange w:id="1056" w:author="Usuario" w:date="2017-12-27T00:00:00Z">
              <w:rPr>
                <w:lang w:val="es-CO"/>
              </w:rPr>
            </w:rPrChange>
          </w:rPr>
          <w:delText>de</w:delText>
        </w:r>
        <w:r w:rsidRPr="001C7B89" w:rsidDel="001C7B89">
          <w:rPr>
            <w:highlight w:val="yellow"/>
            <w:lang w:val="es-CO"/>
            <w:rPrChange w:id="1057" w:author="Usuario" w:date="2018-01-03T16:28:00Z">
              <w:rPr>
                <w:spacing w:val="-2"/>
                <w:lang w:val="es-CO"/>
              </w:rPr>
            </w:rPrChange>
          </w:rPr>
          <w:delText xml:space="preserve"> </w:delText>
        </w:r>
        <w:r w:rsidRPr="001C7B89" w:rsidDel="001C7B89">
          <w:rPr>
            <w:highlight w:val="yellow"/>
            <w:lang w:val="es-CO"/>
            <w:rPrChange w:id="1058" w:author="Usuario" w:date="2018-01-03T16:28:00Z">
              <w:rPr>
                <w:sz w:val="22"/>
                <w:szCs w:val="22"/>
                <w:lang w:val="es-CO"/>
              </w:rPr>
            </w:rPrChange>
          </w:rPr>
          <w:delText>Interventoría</w:delText>
        </w:r>
        <w:r w:rsidRPr="001C7B89" w:rsidDel="001C7B89">
          <w:rPr>
            <w:highlight w:val="yellow"/>
            <w:lang w:val="es-CO"/>
            <w:rPrChange w:id="1059" w:author="Usuario" w:date="2018-01-03T16:28:00Z">
              <w:rPr>
                <w:spacing w:val="-3"/>
                <w:lang w:val="es-CO"/>
              </w:rPr>
            </w:rPrChange>
          </w:rPr>
          <w:delText xml:space="preserve"> </w:delText>
        </w:r>
        <w:r w:rsidRPr="007429C3" w:rsidDel="001C7B89">
          <w:rPr>
            <w:highlight w:val="yellow"/>
            <w:lang w:val="es-CO"/>
            <w:rPrChange w:id="1060" w:author="Usuario" w:date="2017-12-27T00:00:00Z">
              <w:rPr>
                <w:lang w:val="es-CO"/>
              </w:rPr>
            </w:rPrChange>
          </w:rPr>
          <w:delText>pública</w:delText>
        </w:r>
        <w:r w:rsidRPr="001C7B89" w:rsidDel="001C7B89">
          <w:rPr>
            <w:highlight w:val="yellow"/>
            <w:lang w:val="es-CO"/>
            <w:rPrChange w:id="1061" w:author="Usuario" w:date="2018-01-03T16:28:00Z">
              <w:rPr>
                <w:spacing w:val="-23"/>
                <w:lang w:val="es-CO"/>
              </w:rPr>
            </w:rPrChange>
          </w:rPr>
          <w:delText xml:space="preserve"> </w:delText>
        </w:r>
        <w:r w:rsidRPr="007429C3" w:rsidDel="001C7B89">
          <w:rPr>
            <w:highlight w:val="yellow"/>
            <w:lang w:val="es-CO"/>
            <w:rPrChange w:id="1062" w:author="Usuario" w:date="2017-12-27T00:00:00Z">
              <w:rPr>
                <w:lang w:val="es-CO"/>
              </w:rPr>
            </w:rPrChange>
          </w:rPr>
          <w:delText>correspondiente</w:delText>
        </w:r>
      </w:del>
      <w:r w:rsidRPr="007429C3">
        <w:rPr>
          <w:highlight w:val="yellow"/>
          <w:lang w:val="es-CO"/>
          <w:rPrChange w:id="1063" w:author="Usuario" w:date="2017-12-27T00:00:00Z">
            <w:rPr>
              <w:lang w:val="es-CO"/>
            </w:rPr>
          </w:rPrChange>
        </w:rPr>
        <w:t>.</w:t>
      </w:r>
    </w:p>
    <w:p w14:paraId="6A5C564C" w14:textId="77777777" w:rsidR="001C7B89" w:rsidRPr="00777D15" w:rsidRDefault="0096542F" w:rsidP="001C7B89">
      <w:pPr>
        <w:pStyle w:val="TableParagraph"/>
        <w:tabs>
          <w:tab w:val="left" w:pos="1955"/>
        </w:tabs>
        <w:rPr>
          <w:ins w:id="1064" w:author="Usuario" w:date="2018-01-03T16:29:00Z"/>
          <w:noProof/>
          <w:sz w:val="16"/>
          <w:szCs w:val="16"/>
          <w:lang w:val="es-CO"/>
        </w:rPr>
      </w:pPr>
      <w:r w:rsidRPr="00BD0581">
        <w:rPr>
          <w:lang w:val="es-CO"/>
        </w:rPr>
        <w:t>7</w:t>
      </w:r>
      <w:r w:rsidR="00BD27F4" w:rsidRPr="00BD0581">
        <w:rPr>
          <w:lang w:val="es-CO"/>
        </w:rPr>
        <w:t>.2.1.1.3</w:t>
      </w:r>
      <w:proofErr w:type="gramStart"/>
      <w:r w:rsidR="00BD27F4" w:rsidRPr="00BD0581">
        <w:rPr>
          <w:lang w:val="es-CO"/>
        </w:rPr>
        <w:t xml:space="preserve">.  </w:t>
      </w:r>
      <w:ins w:id="1065" w:author="Usuario" w:date="2018-01-03T16:29:00Z">
        <w:r w:rsidR="001C7B89" w:rsidRPr="001C7B89">
          <w:rPr>
            <w:sz w:val="24"/>
            <w:szCs w:val="24"/>
            <w:lang w:val="es-CO"/>
            <w:rPrChange w:id="1066" w:author="Usuario" w:date="2018-01-03T16:29:00Z">
              <w:rPr>
                <w:noProof/>
                <w:sz w:val="16"/>
                <w:szCs w:val="16"/>
                <w:lang w:val="es-CO"/>
              </w:rPr>
            </w:rPrChange>
          </w:rPr>
          <w:t>INGENIERO</w:t>
        </w:r>
        <w:proofErr w:type="gramEnd"/>
        <w:r w:rsidR="001C7B89" w:rsidRPr="001C7B89">
          <w:rPr>
            <w:sz w:val="24"/>
            <w:szCs w:val="24"/>
            <w:lang w:val="es-CO"/>
            <w:rPrChange w:id="1067" w:author="Usuario" w:date="2018-01-03T16:29:00Z">
              <w:rPr>
                <w:noProof/>
                <w:sz w:val="16"/>
                <w:szCs w:val="16"/>
                <w:lang w:val="es-CO"/>
              </w:rPr>
            </w:rPrChange>
          </w:rPr>
          <w:t xml:space="preserve"> CIVIL Y AMBIENTAL ESPECIALISTA EN GEOTECNIA</w:t>
        </w:r>
        <w:r w:rsidR="001C7B89" w:rsidRPr="00777D15">
          <w:rPr>
            <w:noProof/>
            <w:sz w:val="16"/>
            <w:szCs w:val="16"/>
            <w:lang w:val="es-CO"/>
          </w:rPr>
          <w:t xml:space="preserve"> </w:t>
        </w:r>
      </w:ins>
    </w:p>
    <w:p w14:paraId="3E3C9D11" w14:textId="2B229FE1" w:rsidR="00BD27F4" w:rsidRPr="00BD0581" w:rsidRDefault="00BD27F4" w:rsidP="00BD27F4">
      <w:pPr>
        <w:pStyle w:val="Textoindependiente"/>
        <w:rPr>
          <w:lang w:val="es-CO"/>
        </w:rPr>
      </w:pPr>
      <w:del w:id="1068" w:author="Usuario" w:date="2018-01-03T16:29:00Z">
        <w:r w:rsidRPr="00BD0581" w:rsidDel="001C7B89">
          <w:rPr>
            <w:lang w:val="es-CO"/>
          </w:rPr>
          <w:delText>ESPECIALISTA EN</w:delText>
        </w:r>
        <w:r w:rsidRPr="00BD0581" w:rsidDel="001C7B89">
          <w:rPr>
            <w:spacing w:val="-21"/>
            <w:lang w:val="es-CO"/>
          </w:rPr>
          <w:delText xml:space="preserve"> </w:delText>
        </w:r>
        <w:r w:rsidRPr="00BD0581" w:rsidDel="001C7B89">
          <w:rPr>
            <w:lang w:val="es-CO"/>
          </w:rPr>
          <w:delText>GEOTECNIA</w:delText>
        </w:r>
      </w:del>
    </w:p>
    <w:p w14:paraId="36627A1B" w14:textId="70B04103" w:rsidR="00BD27F4" w:rsidRPr="00BD0581" w:rsidRDefault="00BD27F4" w:rsidP="00BD27F4">
      <w:pPr>
        <w:pStyle w:val="Textoindependiente"/>
        <w:rPr>
          <w:lang w:val="es-CO"/>
        </w:rPr>
      </w:pPr>
      <w:r w:rsidRPr="00BD0581">
        <w:rPr>
          <w:b/>
          <w:lang w:val="es-CO"/>
        </w:rPr>
        <w:t>Título</w:t>
      </w:r>
      <w:r w:rsidRPr="00BD0581">
        <w:rPr>
          <w:b/>
          <w:spacing w:val="-8"/>
          <w:lang w:val="es-CO"/>
        </w:rPr>
        <w:t xml:space="preserve"> </w:t>
      </w:r>
      <w:r w:rsidRPr="00BD0581">
        <w:rPr>
          <w:b/>
          <w:lang w:val="es-CO"/>
        </w:rPr>
        <w:t>profesional:</w:t>
      </w:r>
      <w:r w:rsidRPr="00BD0581">
        <w:rPr>
          <w:b/>
          <w:spacing w:val="-6"/>
          <w:lang w:val="es-CO"/>
        </w:rPr>
        <w:t xml:space="preserve"> </w:t>
      </w:r>
      <w:r w:rsidRPr="00BD0581">
        <w:rPr>
          <w:lang w:val="es-CO"/>
        </w:rPr>
        <w:t>Ingeniero</w:t>
      </w:r>
      <w:r w:rsidRPr="00BD0581">
        <w:rPr>
          <w:spacing w:val="-6"/>
          <w:lang w:val="es-CO"/>
        </w:rPr>
        <w:t xml:space="preserve"> </w:t>
      </w:r>
      <w:r w:rsidRPr="00BD0581">
        <w:rPr>
          <w:lang w:val="es-CO"/>
        </w:rPr>
        <w:t>Civil</w:t>
      </w:r>
      <w:r w:rsidRPr="00BD0581">
        <w:rPr>
          <w:spacing w:val="-8"/>
          <w:lang w:val="es-CO"/>
        </w:rPr>
        <w:t xml:space="preserve"> </w:t>
      </w:r>
      <w:r w:rsidRPr="00BD0581">
        <w:rPr>
          <w:lang w:val="es-CO"/>
        </w:rPr>
        <w:t>con</w:t>
      </w:r>
      <w:r w:rsidRPr="00BD0581">
        <w:rPr>
          <w:spacing w:val="-6"/>
          <w:lang w:val="es-CO"/>
        </w:rPr>
        <w:t xml:space="preserve"> </w:t>
      </w:r>
      <w:r w:rsidRPr="00BD0581">
        <w:rPr>
          <w:lang w:val="es-CO"/>
        </w:rPr>
        <w:t>estudios</w:t>
      </w:r>
      <w:r w:rsidRPr="00BD0581">
        <w:rPr>
          <w:spacing w:val="-7"/>
          <w:lang w:val="es-CO"/>
        </w:rPr>
        <w:t xml:space="preserve"> </w:t>
      </w:r>
      <w:r w:rsidRPr="00BD0581">
        <w:rPr>
          <w:lang w:val="es-CO"/>
        </w:rPr>
        <w:t>de</w:t>
      </w:r>
      <w:r w:rsidRPr="00BD0581">
        <w:rPr>
          <w:spacing w:val="-9"/>
          <w:lang w:val="es-CO"/>
        </w:rPr>
        <w:t xml:space="preserve"> </w:t>
      </w:r>
      <w:r w:rsidRPr="00BD0581">
        <w:rPr>
          <w:lang w:val="es-CO"/>
        </w:rPr>
        <w:t>posgrado</w:t>
      </w:r>
      <w:r w:rsidRPr="00BD0581">
        <w:rPr>
          <w:spacing w:val="-6"/>
          <w:lang w:val="es-CO"/>
        </w:rPr>
        <w:t xml:space="preserve"> </w:t>
      </w:r>
      <w:r w:rsidRPr="00BD0581">
        <w:rPr>
          <w:lang w:val="es-CO"/>
        </w:rPr>
        <w:t>en</w:t>
      </w:r>
      <w:r w:rsidRPr="00BD0581">
        <w:rPr>
          <w:spacing w:val="-6"/>
          <w:lang w:val="es-CO"/>
        </w:rPr>
        <w:t xml:space="preserve"> </w:t>
      </w:r>
      <w:r w:rsidRPr="00BD0581">
        <w:rPr>
          <w:lang w:val="es-CO"/>
        </w:rPr>
        <w:t>geotecnia</w:t>
      </w:r>
      <w:ins w:id="1069" w:author="Usuario" w:date="2018-01-03T16:28:00Z">
        <w:r w:rsidR="001C7B89">
          <w:rPr>
            <w:lang w:val="es-CO"/>
          </w:rPr>
          <w:t xml:space="preserve"> y ambiental.</w:t>
        </w:r>
      </w:ins>
      <w:del w:id="1070" w:author="Usuario" w:date="2018-01-03T16:29:00Z">
        <w:r w:rsidRPr="00BD0581" w:rsidDel="001C7B89">
          <w:rPr>
            <w:lang w:val="es-CO"/>
          </w:rPr>
          <w:delText>.</w:delText>
        </w:r>
      </w:del>
    </w:p>
    <w:p w14:paraId="7AF32AFB" w14:textId="15824C42" w:rsidR="00BD27F4" w:rsidRPr="00BD0581" w:rsidRDefault="00BD27F4" w:rsidP="00BD27F4">
      <w:pPr>
        <w:pStyle w:val="Textoindependiente"/>
        <w:rPr>
          <w:lang w:val="es-CO"/>
        </w:rPr>
      </w:pPr>
      <w:r w:rsidRPr="00BD0581">
        <w:rPr>
          <w:b/>
          <w:lang w:val="es-CO"/>
        </w:rPr>
        <w:t xml:space="preserve">Experiencia general: </w:t>
      </w:r>
      <w:r w:rsidRPr="00BD0581">
        <w:rPr>
          <w:lang w:val="es-CO"/>
        </w:rPr>
        <w:t>El título de ingeniería civil</w:t>
      </w:r>
      <w:ins w:id="1071" w:author="Usuario" w:date="2018-01-03T16:33:00Z">
        <w:r w:rsidR="00C90390">
          <w:rPr>
            <w:lang w:val="es-CO"/>
          </w:rPr>
          <w:t xml:space="preserve"> y </w:t>
        </w:r>
      </w:ins>
      <w:del w:id="1072" w:author="Usuario" w:date="2018-01-03T16:37:00Z">
        <w:r w:rsidRPr="00BD0581" w:rsidDel="00C90390">
          <w:rPr>
            <w:lang w:val="es-CO"/>
          </w:rPr>
          <w:delText xml:space="preserve"> con</w:delText>
        </w:r>
      </w:del>
      <w:ins w:id="1073" w:author="Usuario" w:date="2018-01-03T16:37:00Z">
        <w:r w:rsidR="00C90390">
          <w:rPr>
            <w:lang w:val="es-CO"/>
          </w:rPr>
          <w:t xml:space="preserve">ambiental </w:t>
        </w:r>
        <w:r w:rsidR="00C90390" w:rsidRPr="00BD0581">
          <w:rPr>
            <w:lang w:val="es-CO"/>
          </w:rPr>
          <w:t>con</w:t>
        </w:r>
      </w:ins>
      <w:r w:rsidRPr="00BD0581">
        <w:rPr>
          <w:lang w:val="es-CO"/>
        </w:rPr>
        <w:t xml:space="preserve"> posgrado en geotecnia, debe haberse obtenido por lo con menos </w:t>
      </w:r>
      <w:ins w:id="1074" w:author="Usuario" w:date="2018-01-03T16:30:00Z">
        <w:r w:rsidR="001C7B89">
          <w:rPr>
            <w:sz w:val="22"/>
            <w:szCs w:val="22"/>
            <w:lang w:val="es-CO"/>
          </w:rPr>
          <w:t>seis</w:t>
        </w:r>
      </w:ins>
      <w:del w:id="1075" w:author="Usuario" w:date="2018-01-03T16:30:00Z">
        <w:r w:rsidRPr="00BD0581" w:rsidDel="001C7B89">
          <w:rPr>
            <w:sz w:val="22"/>
            <w:szCs w:val="22"/>
            <w:lang w:val="es-CO"/>
          </w:rPr>
          <w:delText>quince</w:delText>
        </w:r>
      </w:del>
      <w:r w:rsidRPr="00BD0581">
        <w:rPr>
          <w:sz w:val="22"/>
          <w:szCs w:val="22"/>
          <w:lang w:val="es-CO"/>
        </w:rPr>
        <w:t xml:space="preserve"> años (</w:t>
      </w:r>
      <w:del w:id="1076" w:author="Usuario" w:date="2018-01-03T16:30:00Z">
        <w:r w:rsidRPr="00BD0581" w:rsidDel="001C7B89">
          <w:rPr>
            <w:sz w:val="22"/>
            <w:szCs w:val="22"/>
            <w:lang w:val="es-CO"/>
          </w:rPr>
          <w:delText>15</w:delText>
        </w:r>
      </w:del>
      <w:ins w:id="1077" w:author="Usuario" w:date="2018-01-03T16:30:00Z">
        <w:r w:rsidR="001C7B89">
          <w:rPr>
            <w:sz w:val="22"/>
            <w:szCs w:val="22"/>
            <w:lang w:val="es-CO"/>
          </w:rPr>
          <w:t>6</w:t>
        </w:r>
      </w:ins>
      <w:r w:rsidRPr="00BD0581">
        <w:rPr>
          <w:sz w:val="22"/>
          <w:szCs w:val="22"/>
          <w:lang w:val="es-CO"/>
        </w:rPr>
        <w:t>)</w:t>
      </w:r>
      <w:r w:rsidRPr="00BD0581">
        <w:rPr>
          <w:lang w:val="es-CO"/>
        </w:rPr>
        <w:t xml:space="preserve"> años de antelación a la fecha de cierre del proceso y el título de posgrado, debe haberse obtenido por lo menos con </w:t>
      </w:r>
      <w:ins w:id="1078" w:author="Usuario" w:date="2018-01-03T16:37:00Z">
        <w:r w:rsidR="00C90390">
          <w:rPr>
            <w:lang w:val="es-CO"/>
          </w:rPr>
          <w:t>un</w:t>
        </w:r>
      </w:ins>
      <w:del w:id="1079" w:author="Usuario" w:date="2018-01-03T16:37:00Z">
        <w:r w:rsidR="00235235" w:rsidRPr="00BD0581" w:rsidDel="00C90390">
          <w:rPr>
            <w:lang w:val="es-CO"/>
          </w:rPr>
          <w:delText>c</w:delText>
        </w:r>
      </w:del>
      <w:del w:id="1080" w:author="Usuario" w:date="2018-01-03T16:35:00Z">
        <w:r w:rsidR="00235235" w:rsidRPr="00BD0581" w:rsidDel="00C90390">
          <w:rPr>
            <w:lang w:val="es-CO"/>
          </w:rPr>
          <w:delText>inco</w:delText>
        </w:r>
      </w:del>
      <w:r w:rsidR="00235235" w:rsidRPr="00BD0581">
        <w:rPr>
          <w:lang w:val="es-CO"/>
        </w:rPr>
        <w:t xml:space="preserve"> (0</w:t>
      </w:r>
      <w:del w:id="1081" w:author="Usuario" w:date="2018-01-03T16:37:00Z">
        <w:r w:rsidR="00235235" w:rsidRPr="00BD0581" w:rsidDel="00C90390">
          <w:rPr>
            <w:lang w:val="es-CO"/>
          </w:rPr>
          <w:delText>5</w:delText>
        </w:r>
      </w:del>
      <w:ins w:id="1082" w:author="Usuario" w:date="2018-01-03T16:37:00Z">
        <w:r w:rsidR="00C90390">
          <w:rPr>
            <w:lang w:val="es-CO"/>
          </w:rPr>
          <w:t>1</w:t>
        </w:r>
      </w:ins>
      <w:r w:rsidRPr="00BD0581">
        <w:rPr>
          <w:sz w:val="22"/>
          <w:szCs w:val="22"/>
          <w:lang w:val="es-CO"/>
        </w:rPr>
        <w:t>)</w:t>
      </w:r>
      <w:r w:rsidRPr="00BD0581">
        <w:rPr>
          <w:lang w:val="es-CO"/>
        </w:rPr>
        <w:t xml:space="preserve"> años de antelación a la fecha de cierre</w:t>
      </w:r>
      <w:r w:rsidR="00235235" w:rsidRPr="00BD0581">
        <w:rPr>
          <w:lang w:val="es-CO"/>
        </w:rPr>
        <w:t xml:space="preserve"> </w:t>
      </w:r>
      <w:r w:rsidRPr="00BD0581">
        <w:rPr>
          <w:lang w:val="es-CO"/>
        </w:rPr>
        <w:t>del</w:t>
      </w:r>
      <w:r w:rsidRPr="00BD0581">
        <w:rPr>
          <w:spacing w:val="-2"/>
          <w:lang w:val="es-CO"/>
        </w:rPr>
        <w:t xml:space="preserve"> </w:t>
      </w:r>
      <w:r w:rsidRPr="00BD0581">
        <w:rPr>
          <w:lang w:val="es-CO"/>
        </w:rPr>
        <w:t>proceso.</w:t>
      </w:r>
    </w:p>
    <w:p w14:paraId="4DB026F8" w14:textId="77777777" w:rsidR="00C90390" w:rsidRPr="00C90390" w:rsidRDefault="00BD27F4" w:rsidP="00C90390">
      <w:pPr>
        <w:pStyle w:val="TableParagraph"/>
        <w:rPr>
          <w:ins w:id="1083" w:author="Usuario" w:date="2018-01-03T16:37:00Z"/>
          <w:sz w:val="24"/>
          <w:szCs w:val="24"/>
          <w:lang w:val="es-CO"/>
          <w:rPrChange w:id="1084" w:author="Usuario" w:date="2018-01-03T16:38:00Z">
            <w:rPr>
              <w:ins w:id="1085" w:author="Usuario" w:date="2018-01-03T16:37:00Z"/>
              <w:noProof/>
              <w:sz w:val="19"/>
              <w:szCs w:val="19"/>
              <w:lang w:val="es-CO"/>
            </w:rPr>
          </w:rPrChange>
        </w:rPr>
      </w:pPr>
      <w:r w:rsidRPr="00BD0581">
        <w:rPr>
          <w:b/>
          <w:lang w:val="es-CO"/>
        </w:rPr>
        <w:lastRenderedPageBreak/>
        <w:t xml:space="preserve">Experiencia específica: </w:t>
      </w:r>
      <w:ins w:id="1086" w:author="Usuario" w:date="2018-01-03T16:37:00Z">
        <w:r w:rsidR="00C90390" w:rsidRPr="00C90390">
          <w:rPr>
            <w:sz w:val="24"/>
            <w:szCs w:val="24"/>
            <w:lang w:val="es-CO"/>
            <w:rPrChange w:id="1087" w:author="Usuario" w:date="2018-01-03T16:38:00Z">
              <w:rPr>
                <w:noProof/>
                <w:sz w:val="19"/>
                <w:szCs w:val="19"/>
                <w:lang w:val="es-CO"/>
              </w:rPr>
            </w:rPrChange>
          </w:rPr>
          <w:t>Haber desempeñado el cargo de Ingeniero Especialista en Geotécnia para la Elaboración de Estudios de Suelos con propósios de ingeniería para al menos Seis (6) Polideportivos, situación que deberá acreditarse mediante la respectiva certificación.</w:t>
        </w:r>
      </w:ins>
    </w:p>
    <w:p w14:paraId="4E492E13" w14:textId="77777777" w:rsidR="00C90390" w:rsidRPr="00C90390" w:rsidRDefault="00C90390" w:rsidP="00660AE2">
      <w:pPr>
        <w:pStyle w:val="Textoindependiente"/>
        <w:rPr>
          <w:ins w:id="1088" w:author="Usuario" w:date="2018-01-03T16:37:00Z"/>
          <w:lang w:val="es-CO"/>
          <w:rPrChange w:id="1089" w:author="Usuario" w:date="2018-01-03T16:38:00Z">
            <w:rPr>
              <w:ins w:id="1090" w:author="Usuario" w:date="2018-01-03T16:37:00Z"/>
              <w:noProof/>
              <w:sz w:val="19"/>
              <w:szCs w:val="19"/>
              <w:lang w:val="es-CO"/>
            </w:rPr>
          </w:rPrChange>
        </w:rPr>
      </w:pPr>
      <w:ins w:id="1091" w:author="Usuario" w:date="2018-01-03T16:37:00Z">
        <w:r w:rsidRPr="00C90390">
          <w:rPr>
            <w:lang w:val="es-CO"/>
            <w:rPrChange w:id="1092" w:author="Usuario" w:date="2018-01-03T16:38:00Z">
              <w:rPr>
                <w:noProof/>
                <w:sz w:val="19"/>
                <w:szCs w:val="19"/>
                <w:lang w:val="es-CO"/>
              </w:rPr>
            </w:rPrChange>
          </w:rPr>
          <w:t>Así mismo, deberá demostrar su participación en calidad de Contratista de Obra con Entidad Pública de por lo menos Un (1) proyecto de Construcción, Remodelación, Adecuación y/o Mejoramiento de polideportivo, lo cual se certificará mediante la presentación de su respectiva acta de liquidación.</w:t>
        </w:r>
      </w:ins>
    </w:p>
    <w:p w14:paraId="5DC4E2D5" w14:textId="68796165" w:rsidR="00BD27F4" w:rsidRPr="00BD0581" w:rsidDel="00C90390" w:rsidRDefault="00BD27F4" w:rsidP="00C90390">
      <w:pPr>
        <w:pStyle w:val="Textoindependiente"/>
        <w:rPr>
          <w:del w:id="1093" w:author="Usuario" w:date="2018-01-03T16:37:00Z"/>
          <w:lang w:val="es-CO"/>
        </w:rPr>
      </w:pPr>
      <w:del w:id="1094" w:author="Usuario" w:date="2018-01-03T16:37:00Z">
        <w:r w:rsidRPr="00BD0581" w:rsidDel="00C90390">
          <w:rPr>
            <w:lang w:val="es-CO"/>
          </w:rPr>
          <w:delText xml:space="preserve">Acreditar experiencia mediante la presentación de mínimo </w:delText>
        </w:r>
        <w:r w:rsidRPr="00BD0581" w:rsidDel="00C90390">
          <w:rPr>
            <w:sz w:val="22"/>
            <w:szCs w:val="22"/>
            <w:lang w:val="es-CO"/>
          </w:rPr>
          <w:delText>dos (2)</w:delText>
        </w:r>
        <w:r w:rsidRPr="00BD0581" w:rsidDel="00C90390">
          <w:rPr>
            <w:lang w:val="es-CO"/>
          </w:rPr>
          <w:delText xml:space="preserve"> certificaciónes como profesional especialista en el área de geotecnia en contratos de </w:delText>
        </w:r>
        <w:r w:rsidR="00235235" w:rsidRPr="00BD0581" w:rsidDel="00C90390">
          <w:rPr>
            <w:lang w:val="es-CO"/>
          </w:rPr>
          <w:delText xml:space="preserve">obra o consultoria, </w:delText>
        </w:r>
        <w:r w:rsidRPr="00BD0581" w:rsidDel="00C90390">
          <w:rPr>
            <w:lang w:val="es-CO"/>
          </w:rPr>
          <w:delText xml:space="preserve"> </w:delText>
        </w:r>
        <w:r w:rsidRPr="00BD0581" w:rsidDel="00C90390">
          <w:rPr>
            <w:sz w:val="22"/>
            <w:szCs w:val="22"/>
            <w:lang w:val="es-CO"/>
          </w:rPr>
          <w:delText>como asesor geotecnico</w:delText>
        </w:r>
        <w:r w:rsidRPr="00BD0581" w:rsidDel="00C90390">
          <w:rPr>
            <w:lang w:val="es-CO"/>
          </w:rPr>
          <w:delText xml:space="preserve">. Dicha certificación debe cumplir una de las siguientes condiciones: i) ser suscrita por la entidad pública y/o entidad privada (exceptuando de estas últimas, las personas naturales y las sociedades comerciales) contratante y adjuntar el contrato de </w:delText>
        </w:r>
        <w:r w:rsidRPr="00BD0581" w:rsidDel="00C90390">
          <w:rPr>
            <w:sz w:val="22"/>
            <w:szCs w:val="22"/>
            <w:lang w:val="es-CO"/>
          </w:rPr>
          <w:delText>Interventoría</w:delText>
        </w:r>
        <w:r w:rsidRPr="00BD0581" w:rsidDel="00C90390">
          <w:rPr>
            <w:lang w:val="es-CO"/>
          </w:rPr>
          <w:delText xml:space="preserve"> correspondiente. Ii) ser suscrita por el contratista de la </w:delText>
        </w:r>
        <w:r w:rsidRPr="00BD0581" w:rsidDel="00C90390">
          <w:rPr>
            <w:sz w:val="22"/>
            <w:szCs w:val="22"/>
            <w:lang w:val="es-CO"/>
          </w:rPr>
          <w:delText>Interventoría</w:delText>
        </w:r>
        <w:r w:rsidRPr="00BD0581" w:rsidDel="00C90390">
          <w:rPr>
            <w:lang w:val="es-CO"/>
          </w:rPr>
          <w:delText xml:space="preserve">, allegando el contrato laboral. No se admiten auto certificaciones. En todos los casos, se deberá anexar el contrato de </w:delText>
        </w:r>
        <w:r w:rsidRPr="00BD0581" w:rsidDel="00C90390">
          <w:rPr>
            <w:sz w:val="22"/>
            <w:szCs w:val="22"/>
            <w:lang w:val="es-CO"/>
          </w:rPr>
          <w:delText>Interventorí</w:delText>
        </w:r>
        <w:r w:rsidRPr="00BD0581" w:rsidDel="00C90390">
          <w:rPr>
            <w:lang w:val="es-CO"/>
          </w:rPr>
          <w:delText>a pública correspondiente.</w:delText>
        </w:r>
      </w:del>
    </w:p>
    <w:p w14:paraId="224EE9DF" w14:textId="74384B87" w:rsidR="00660AE2" w:rsidRPr="00BD0581" w:rsidRDefault="00660AE2" w:rsidP="00660AE2">
      <w:pPr>
        <w:pStyle w:val="Textoindependiente"/>
        <w:rPr>
          <w:lang w:val="es-CO"/>
        </w:rPr>
      </w:pPr>
      <w:r w:rsidRPr="00BD0581">
        <w:rPr>
          <w:lang w:val="es-CO"/>
        </w:rPr>
        <w:t xml:space="preserve">7.2.1.1.4.  </w:t>
      </w:r>
      <w:del w:id="1095" w:author="Usuario" w:date="2018-01-03T16:38:00Z">
        <w:r w:rsidRPr="00BD0581" w:rsidDel="00C90390">
          <w:rPr>
            <w:lang w:val="es-CO"/>
          </w:rPr>
          <w:delText>ESPECIALISTA EN</w:delText>
        </w:r>
        <w:r w:rsidRPr="00BD0581" w:rsidDel="00C90390">
          <w:rPr>
            <w:spacing w:val="-21"/>
            <w:lang w:val="es-CO"/>
          </w:rPr>
          <w:delText xml:space="preserve"> </w:delText>
        </w:r>
        <w:r w:rsidR="00C572E0" w:rsidRPr="00BD0581" w:rsidDel="00C90390">
          <w:rPr>
            <w:spacing w:val="-21"/>
            <w:lang w:val="es-CO"/>
          </w:rPr>
          <w:delText xml:space="preserve"> </w:delText>
        </w:r>
        <w:r w:rsidRPr="00BD0581" w:rsidDel="00C90390">
          <w:rPr>
            <w:lang w:val="es-CO"/>
          </w:rPr>
          <w:delText>ESTRUCTURAS</w:delText>
        </w:r>
      </w:del>
      <w:proofErr w:type="spellStart"/>
      <w:ins w:id="1096" w:author="Usuario" w:date="2018-01-03T16:38:00Z">
        <w:r w:rsidR="00C90390">
          <w:rPr>
            <w:lang w:val="es-CO"/>
          </w:rPr>
          <w:t>TOPOGRAFO</w:t>
        </w:r>
      </w:ins>
      <w:proofErr w:type="spellEnd"/>
    </w:p>
    <w:p w14:paraId="486EE02F" w14:textId="1E763F68" w:rsidR="00660AE2" w:rsidRPr="00BD0581" w:rsidRDefault="00660AE2" w:rsidP="00660AE2">
      <w:pPr>
        <w:pStyle w:val="Textoindependiente"/>
        <w:rPr>
          <w:lang w:val="es-CO"/>
        </w:rPr>
      </w:pPr>
      <w:r w:rsidRPr="00BD0581">
        <w:rPr>
          <w:b/>
          <w:lang w:val="es-CO"/>
        </w:rPr>
        <w:t>Título</w:t>
      </w:r>
      <w:r w:rsidRPr="00BD0581">
        <w:rPr>
          <w:b/>
          <w:spacing w:val="-8"/>
          <w:lang w:val="es-CO"/>
        </w:rPr>
        <w:t xml:space="preserve"> </w:t>
      </w:r>
      <w:r w:rsidRPr="00BD0581">
        <w:rPr>
          <w:b/>
          <w:lang w:val="es-CO"/>
        </w:rPr>
        <w:t>profesional:</w:t>
      </w:r>
      <w:r w:rsidRPr="00BD0581">
        <w:rPr>
          <w:b/>
          <w:spacing w:val="-6"/>
          <w:lang w:val="es-CO"/>
        </w:rPr>
        <w:t xml:space="preserve"> </w:t>
      </w:r>
      <w:del w:id="1097" w:author="Usuario" w:date="2018-01-03T16:38:00Z">
        <w:r w:rsidRPr="00BD0581" w:rsidDel="00C90390">
          <w:rPr>
            <w:lang w:val="es-CO"/>
          </w:rPr>
          <w:delText>Ingeniero</w:delText>
        </w:r>
        <w:r w:rsidRPr="00BD0581" w:rsidDel="00C90390">
          <w:rPr>
            <w:spacing w:val="-6"/>
            <w:lang w:val="es-CO"/>
          </w:rPr>
          <w:delText xml:space="preserve"> </w:delText>
        </w:r>
        <w:r w:rsidRPr="00BD0581" w:rsidDel="00C90390">
          <w:rPr>
            <w:lang w:val="es-CO"/>
          </w:rPr>
          <w:delText>Civil</w:delText>
        </w:r>
        <w:r w:rsidRPr="00BD0581" w:rsidDel="00C90390">
          <w:rPr>
            <w:spacing w:val="-8"/>
            <w:lang w:val="es-CO"/>
          </w:rPr>
          <w:delText xml:space="preserve"> </w:delText>
        </w:r>
        <w:r w:rsidRPr="00BD0581" w:rsidDel="00C90390">
          <w:rPr>
            <w:lang w:val="es-CO"/>
          </w:rPr>
          <w:delText>con</w:delText>
        </w:r>
        <w:r w:rsidRPr="00BD0581" w:rsidDel="00C90390">
          <w:rPr>
            <w:spacing w:val="-6"/>
            <w:lang w:val="es-CO"/>
          </w:rPr>
          <w:delText xml:space="preserve"> </w:delText>
        </w:r>
        <w:r w:rsidRPr="00BD0581" w:rsidDel="00C90390">
          <w:rPr>
            <w:lang w:val="es-CO"/>
          </w:rPr>
          <w:delText>estudios</w:delText>
        </w:r>
        <w:r w:rsidRPr="00BD0581" w:rsidDel="00C90390">
          <w:rPr>
            <w:spacing w:val="-7"/>
            <w:lang w:val="es-CO"/>
          </w:rPr>
          <w:delText xml:space="preserve"> </w:delText>
        </w:r>
        <w:r w:rsidRPr="00BD0581" w:rsidDel="00C90390">
          <w:rPr>
            <w:lang w:val="es-CO"/>
          </w:rPr>
          <w:delText>de</w:delText>
        </w:r>
        <w:r w:rsidRPr="00BD0581" w:rsidDel="00C90390">
          <w:rPr>
            <w:spacing w:val="-9"/>
            <w:lang w:val="es-CO"/>
          </w:rPr>
          <w:delText xml:space="preserve"> </w:delText>
        </w:r>
        <w:r w:rsidRPr="00BD0581" w:rsidDel="00C90390">
          <w:rPr>
            <w:lang w:val="es-CO"/>
          </w:rPr>
          <w:delText>posgrado</w:delText>
        </w:r>
        <w:r w:rsidRPr="00BD0581" w:rsidDel="00C90390">
          <w:rPr>
            <w:spacing w:val="-6"/>
            <w:lang w:val="es-CO"/>
          </w:rPr>
          <w:delText xml:space="preserve"> </w:delText>
        </w:r>
        <w:r w:rsidRPr="00BD0581" w:rsidDel="00C90390">
          <w:rPr>
            <w:lang w:val="es-CO"/>
          </w:rPr>
          <w:delText>en</w:delText>
        </w:r>
        <w:r w:rsidRPr="00BD0581" w:rsidDel="00C90390">
          <w:rPr>
            <w:spacing w:val="-6"/>
            <w:lang w:val="es-CO"/>
          </w:rPr>
          <w:delText xml:space="preserve"> </w:delText>
        </w:r>
        <w:r w:rsidRPr="00BD0581" w:rsidDel="00C90390">
          <w:rPr>
            <w:lang w:val="es-CO"/>
          </w:rPr>
          <w:delText>estructuras.</w:delText>
        </w:r>
      </w:del>
      <w:proofErr w:type="spellStart"/>
      <w:ins w:id="1098" w:author="Usuario" w:date="2018-01-03T16:38:00Z">
        <w:r w:rsidR="00C90390">
          <w:rPr>
            <w:lang w:val="es-CO"/>
          </w:rPr>
          <w:t>Tecnico</w:t>
        </w:r>
        <w:proofErr w:type="spellEnd"/>
        <w:r w:rsidR="00C90390">
          <w:rPr>
            <w:lang w:val="es-CO"/>
          </w:rPr>
          <w:t xml:space="preserve"> profesional en </w:t>
        </w:r>
      </w:ins>
      <w:ins w:id="1099" w:author="Usuario" w:date="2018-01-03T16:41:00Z">
        <w:r w:rsidR="00C90390">
          <w:rPr>
            <w:lang w:val="es-CO"/>
          </w:rPr>
          <w:t>topografía</w:t>
        </w:r>
      </w:ins>
      <w:ins w:id="1100" w:author="Usuario" w:date="2018-01-03T16:38:00Z">
        <w:r w:rsidR="00C90390">
          <w:rPr>
            <w:lang w:val="es-CO"/>
          </w:rPr>
          <w:t xml:space="preserve"> </w:t>
        </w:r>
      </w:ins>
    </w:p>
    <w:p w14:paraId="20687DB4" w14:textId="77777777" w:rsidR="0037085B" w:rsidRPr="0087557E" w:rsidRDefault="00660AE2" w:rsidP="0037085B">
      <w:pPr>
        <w:pStyle w:val="TableParagraph"/>
        <w:rPr>
          <w:ins w:id="1101" w:author="Usuario" w:date="2018-01-03T16:46:00Z"/>
          <w:sz w:val="24"/>
          <w:szCs w:val="24"/>
          <w:lang w:val="es-CO"/>
        </w:rPr>
      </w:pPr>
      <w:r w:rsidRPr="00BD0581">
        <w:rPr>
          <w:b/>
          <w:lang w:val="es-CO"/>
        </w:rPr>
        <w:t xml:space="preserve">Experiencia general: </w:t>
      </w:r>
      <w:r w:rsidRPr="00BD0581">
        <w:rPr>
          <w:lang w:val="es-CO"/>
        </w:rPr>
        <w:t xml:space="preserve">El título </w:t>
      </w:r>
      <w:ins w:id="1102" w:author="Usuario" w:date="2018-01-03T16:42:00Z">
        <w:r w:rsidR="00C90390">
          <w:rPr>
            <w:lang w:val="es-CO"/>
          </w:rPr>
          <w:t xml:space="preserve">de técnico profesional en topografía </w:t>
        </w:r>
      </w:ins>
      <w:del w:id="1103" w:author="Usuario" w:date="2018-01-03T16:42:00Z">
        <w:r w:rsidRPr="00BD0581" w:rsidDel="00C90390">
          <w:rPr>
            <w:lang w:val="es-CO"/>
          </w:rPr>
          <w:delText>d</w:delText>
        </w:r>
      </w:del>
      <w:del w:id="1104" w:author="Usuario" w:date="2018-01-03T16:41:00Z">
        <w:r w:rsidRPr="00BD0581" w:rsidDel="00C90390">
          <w:rPr>
            <w:lang w:val="es-CO"/>
          </w:rPr>
          <w:delText>e ingeniería</w:delText>
        </w:r>
      </w:del>
      <w:del w:id="1105" w:author="Usuario" w:date="2018-01-03T16:43:00Z">
        <w:r w:rsidRPr="00BD0581" w:rsidDel="0037085B">
          <w:rPr>
            <w:lang w:val="es-CO"/>
          </w:rPr>
          <w:delText xml:space="preserve"> civil con posgrado en </w:delText>
        </w:r>
        <w:r w:rsidR="00FE4F6D" w:rsidRPr="00BD0581" w:rsidDel="0037085B">
          <w:rPr>
            <w:lang w:val="es-CO"/>
          </w:rPr>
          <w:delText>estructuras</w:delText>
        </w:r>
        <w:r w:rsidRPr="00BD0581" w:rsidDel="0037085B">
          <w:rPr>
            <w:lang w:val="es-CO"/>
          </w:rPr>
          <w:delText xml:space="preserve">, debe </w:delText>
        </w:r>
      </w:del>
      <w:r w:rsidRPr="00BD0581">
        <w:rPr>
          <w:lang w:val="es-CO"/>
        </w:rPr>
        <w:t>haberse obtenido por lo con menos quince años (15) años de antelación a la fecha de cierre</w:t>
      </w:r>
      <w:ins w:id="1106" w:author="Usuario" w:date="2018-01-03T16:45:00Z">
        <w:r w:rsidR="0037085B">
          <w:rPr>
            <w:lang w:val="es-CO"/>
          </w:rPr>
          <w:t xml:space="preserve">. </w:t>
        </w:r>
      </w:ins>
      <w:proofErr w:type="spellStart"/>
      <w:ins w:id="1107" w:author="Usuario" w:date="2018-01-03T16:46:00Z">
        <w:r w:rsidR="0037085B" w:rsidRPr="0087557E">
          <w:rPr>
            <w:sz w:val="24"/>
            <w:szCs w:val="24"/>
            <w:lang w:val="es-CO"/>
          </w:rPr>
          <w:t>Ademas</w:t>
        </w:r>
        <w:proofErr w:type="spellEnd"/>
        <w:r w:rsidR="0037085B" w:rsidRPr="0087557E">
          <w:rPr>
            <w:sz w:val="24"/>
            <w:szCs w:val="24"/>
            <w:lang w:val="es-CO"/>
          </w:rPr>
          <w:t xml:space="preserve"> debe anexar la vigencia como </w:t>
        </w:r>
        <w:proofErr w:type="spellStart"/>
        <w:r w:rsidR="0037085B" w:rsidRPr="0087557E">
          <w:rPr>
            <w:sz w:val="24"/>
            <w:szCs w:val="24"/>
            <w:lang w:val="es-CO"/>
          </w:rPr>
          <w:t>topografo</w:t>
        </w:r>
        <w:proofErr w:type="spellEnd"/>
        <w:r w:rsidR="0037085B" w:rsidRPr="0087557E">
          <w:rPr>
            <w:sz w:val="24"/>
            <w:szCs w:val="24"/>
            <w:lang w:val="es-CO"/>
          </w:rPr>
          <w:t xml:space="preserve"> y actualizada. </w:t>
        </w:r>
      </w:ins>
    </w:p>
    <w:p w14:paraId="609B528C" w14:textId="43AF0F1A" w:rsidR="00660AE2" w:rsidRPr="00BD0581" w:rsidRDefault="00660AE2" w:rsidP="00660AE2">
      <w:pPr>
        <w:pStyle w:val="Textoindependiente"/>
        <w:rPr>
          <w:lang w:val="es-CO"/>
        </w:rPr>
      </w:pPr>
      <w:del w:id="1108" w:author="Usuario" w:date="2018-01-03T16:45:00Z">
        <w:r w:rsidRPr="00BD0581" w:rsidDel="0037085B">
          <w:rPr>
            <w:lang w:val="es-CO"/>
          </w:rPr>
          <w:delText xml:space="preserve"> del </w:delText>
        </w:r>
      </w:del>
      <w:del w:id="1109" w:author="Usuario" w:date="2018-01-03T16:43:00Z">
        <w:r w:rsidRPr="00BD0581" w:rsidDel="0037085B">
          <w:rPr>
            <w:lang w:val="es-CO"/>
          </w:rPr>
          <w:delText>proceso y el título de posgrado, debe haberse obtenido por lo menos con diez (10</w:delText>
        </w:r>
        <w:r w:rsidRPr="00BD0581" w:rsidDel="0037085B">
          <w:rPr>
            <w:sz w:val="22"/>
            <w:szCs w:val="22"/>
            <w:lang w:val="es-CO"/>
          </w:rPr>
          <w:delText>)</w:delText>
        </w:r>
        <w:r w:rsidRPr="00BD0581" w:rsidDel="0037085B">
          <w:rPr>
            <w:lang w:val="es-CO"/>
          </w:rPr>
          <w:delText xml:space="preserve"> años de antelación a la fecha de cierre del</w:delText>
        </w:r>
        <w:r w:rsidRPr="00BD0581" w:rsidDel="0037085B">
          <w:rPr>
            <w:spacing w:val="-2"/>
            <w:lang w:val="es-CO"/>
          </w:rPr>
          <w:delText xml:space="preserve"> </w:delText>
        </w:r>
        <w:r w:rsidRPr="00BD0581" w:rsidDel="0037085B">
          <w:rPr>
            <w:lang w:val="es-CO"/>
          </w:rPr>
          <w:delText>proceso.</w:delText>
        </w:r>
      </w:del>
    </w:p>
    <w:p w14:paraId="54D26B98" w14:textId="77777777" w:rsidR="0037085B" w:rsidRPr="0037085B" w:rsidRDefault="00660AE2" w:rsidP="0037085B">
      <w:pPr>
        <w:pStyle w:val="TableParagraph"/>
        <w:rPr>
          <w:ins w:id="1110" w:author="Usuario" w:date="2018-01-03T16:46:00Z"/>
          <w:sz w:val="24"/>
          <w:szCs w:val="24"/>
          <w:lang w:val="es-CO"/>
          <w:rPrChange w:id="1111" w:author="Usuario" w:date="2018-01-03T16:46:00Z">
            <w:rPr>
              <w:ins w:id="1112" w:author="Usuario" w:date="2018-01-03T16:46:00Z"/>
              <w:noProof/>
              <w:sz w:val="19"/>
              <w:szCs w:val="19"/>
              <w:lang w:val="es-CO"/>
            </w:rPr>
          </w:rPrChange>
        </w:rPr>
      </w:pPr>
      <w:r w:rsidRPr="00BD0581">
        <w:rPr>
          <w:b/>
          <w:lang w:val="es-CO"/>
        </w:rPr>
        <w:t xml:space="preserve">Experiencia específica: </w:t>
      </w:r>
      <w:ins w:id="1113" w:author="Usuario" w:date="2018-01-03T16:46:00Z">
        <w:r w:rsidR="0037085B" w:rsidRPr="0037085B">
          <w:rPr>
            <w:sz w:val="24"/>
            <w:szCs w:val="24"/>
            <w:lang w:val="es-CO"/>
            <w:rPrChange w:id="1114" w:author="Usuario" w:date="2018-01-03T16:46:00Z">
              <w:rPr>
                <w:noProof/>
                <w:sz w:val="19"/>
                <w:szCs w:val="19"/>
                <w:lang w:val="es-CO"/>
              </w:rPr>
            </w:rPrChange>
          </w:rPr>
          <w:t xml:space="preserve">Certificacion de minimo dos (2) contrato de consultoria con entidad publica y/o prvada, los cuales la suman debera de ser mayor o igual al 40% del presupuesto oficial. Se debera anexar los contratos de consultoria  y las respectivas  actas de liquidacion final. Ademas debe anexar la vigencia como topografo y actualizada. </w:t>
        </w:r>
      </w:ins>
    </w:p>
    <w:p w14:paraId="41BABF24" w14:textId="7F074441" w:rsidR="00660AE2" w:rsidRPr="00BD0581" w:rsidRDefault="00660AE2" w:rsidP="00660AE2">
      <w:pPr>
        <w:pStyle w:val="Textoindependiente"/>
        <w:rPr>
          <w:lang w:val="es-CO"/>
        </w:rPr>
      </w:pPr>
      <w:del w:id="1115" w:author="Usuario" w:date="2018-01-03T16:46:00Z">
        <w:r w:rsidRPr="00BD0581" w:rsidDel="0037085B">
          <w:rPr>
            <w:lang w:val="es-CO"/>
          </w:rPr>
          <w:delText xml:space="preserve">Acreditar experiencia mediante la presentación de mínimo </w:delText>
        </w:r>
        <w:r w:rsidRPr="0037085B" w:rsidDel="0037085B">
          <w:rPr>
            <w:lang w:val="es-CO"/>
            <w:rPrChange w:id="1116" w:author="Usuario" w:date="2018-01-03T16:46:00Z">
              <w:rPr>
                <w:sz w:val="22"/>
                <w:szCs w:val="22"/>
                <w:lang w:val="es-CO"/>
              </w:rPr>
            </w:rPrChange>
          </w:rPr>
          <w:delText>dos (2)</w:delText>
        </w:r>
        <w:r w:rsidRPr="00BD0581" w:rsidDel="0037085B">
          <w:rPr>
            <w:lang w:val="es-CO"/>
          </w:rPr>
          <w:delText xml:space="preserve"> certificaciónes como profesional especialista en el área de </w:delText>
        </w:r>
        <w:r w:rsidR="00FE4F6D" w:rsidRPr="00BD0581" w:rsidDel="0037085B">
          <w:rPr>
            <w:lang w:val="es-CO"/>
          </w:rPr>
          <w:delText>estructuras</w:delText>
        </w:r>
        <w:r w:rsidRPr="00BD0581" w:rsidDel="0037085B">
          <w:rPr>
            <w:lang w:val="es-CO"/>
          </w:rPr>
          <w:delText xml:space="preserve"> en contratos de consultoria,  </w:delText>
        </w:r>
        <w:r w:rsidRPr="0037085B" w:rsidDel="0037085B">
          <w:rPr>
            <w:lang w:val="es-CO"/>
            <w:rPrChange w:id="1117" w:author="Usuario" w:date="2018-01-03T16:46:00Z">
              <w:rPr>
                <w:sz w:val="22"/>
                <w:szCs w:val="22"/>
                <w:lang w:val="es-CO"/>
              </w:rPr>
            </w:rPrChange>
          </w:rPr>
          <w:delText xml:space="preserve">como </w:delText>
        </w:r>
        <w:r w:rsidR="00C572E0" w:rsidRPr="00BD0581" w:rsidDel="0037085B">
          <w:rPr>
            <w:lang w:val="es-CO"/>
          </w:rPr>
          <w:delText xml:space="preserve">diseñador y/o </w:delText>
        </w:r>
        <w:r w:rsidRPr="0037085B" w:rsidDel="0037085B">
          <w:rPr>
            <w:lang w:val="es-CO"/>
            <w:rPrChange w:id="1118" w:author="Usuario" w:date="2018-01-03T16:46:00Z">
              <w:rPr>
                <w:sz w:val="22"/>
                <w:szCs w:val="22"/>
                <w:lang w:val="es-CO"/>
              </w:rPr>
            </w:rPrChange>
          </w:rPr>
          <w:delText xml:space="preserve">asesor </w:delText>
        </w:r>
        <w:r w:rsidR="00FE4F6D" w:rsidRPr="00BD0581" w:rsidDel="0037085B">
          <w:rPr>
            <w:lang w:val="es-CO"/>
          </w:rPr>
          <w:delText>estructural</w:delText>
        </w:r>
        <w:r w:rsidRPr="00BD0581" w:rsidDel="0037085B">
          <w:rPr>
            <w:lang w:val="es-CO"/>
          </w:rPr>
          <w:delText xml:space="preserve">. Dicha certificación debe cumplir una de las siguientes condiciones: i) ser suscrita por la entidad pública y/o entidad privada (exceptuando de estas últimas, las personas naturales y las sociedades comerciales) contratante y adjuntar el contrato de </w:delText>
        </w:r>
        <w:r w:rsidR="00C572E0" w:rsidRPr="00BD0581" w:rsidDel="0037085B">
          <w:rPr>
            <w:lang w:val="es-CO"/>
          </w:rPr>
          <w:delText xml:space="preserve">Consultoria o </w:delText>
        </w:r>
        <w:r w:rsidRPr="0037085B" w:rsidDel="0037085B">
          <w:rPr>
            <w:lang w:val="es-CO"/>
            <w:rPrChange w:id="1119" w:author="Usuario" w:date="2018-01-03T16:46:00Z">
              <w:rPr>
                <w:sz w:val="22"/>
                <w:szCs w:val="22"/>
                <w:lang w:val="es-CO"/>
              </w:rPr>
            </w:rPrChange>
          </w:rPr>
          <w:delText>Interventoría</w:delText>
        </w:r>
        <w:r w:rsidRPr="00BD0581" w:rsidDel="0037085B">
          <w:rPr>
            <w:lang w:val="es-CO"/>
          </w:rPr>
          <w:delText xml:space="preserve"> correspondiente. Ii) ser suscrita por el contratista de la </w:delText>
        </w:r>
        <w:r w:rsidR="00C572E0" w:rsidRPr="00BD0581" w:rsidDel="0037085B">
          <w:rPr>
            <w:lang w:val="es-CO"/>
          </w:rPr>
          <w:delText xml:space="preserve">Consultoria o </w:delText>
        </w:r>
        <w:r w:rsidRPr="0037085B" w:rsidDel="0037085B">
          <w:rPr>
            <w:lang w:val="es-CO"/>
            <w:rPrChange w:id="1120" w:author="Usuario" w:date="2018-01-03T16:46:00Z">
              <w:rPr>
                <w:sz w:val="22"/>
                <w:szCs w:val="22"/>
                <w:lang w:val="es-CO"/>
              </w:rPr>
            </w:rPrChange>
          </w:rPr>
          <w:delText>Interventoría</w:delText>
        </w:r>
        <w:r w:rsidRPr="00BD0581" w:rsidDel="0037085B">
          <w:rPr>
            <w:lang w:val="es-CO"/>
          </w:rPr>
          <w:delText xml:space="preserve">, allegando el contrato laboral. No se admiten auto certificaciones. En todos los casos, se deberá anexar el contrato de </w:delText>
        </w:r>
        <w:r w:rsidR="00C572E0" w:rsidRPr="00BD0581" w:rsidDel="0037085B">
          <w:rPr>
            <w:lang w:val="es-CO"/>
          </w:rPr>
          <w:delText xml:space="preserve">Consultoria o </w:delText>
        </w:r>
        <w:r w:rsidRPr="0037085B" w:rsidDel="0037085B">
          <w:rPr>
            <w:lang w:val="es-CO"/>
            <w:rPrChange w:id="1121" w:author="Usuario" w:date="2018-01-03T16:46:00Z">
              <w:rPr>
                <w:sz w:val="22"/>
                <w:szCs w:val="22"/>
                <w:lang w:val="es-CO"/>
              </w:rPr>
            </w:rPrChange>
          </w:rPr>
          <w:delText>Interventorí</w:delText>
        </w:r>
        <w:r w:rsidRPr="00BD0581" w:rsidDel="0037085B">
          <w:rPr>
            <w:lang w:val="es-CO"/>
          </w:rPr>
          <w:delText>a pública correspondiente.</w:delText>
        </w:r>
      </w:del>
    </w:p>
    <w:p w14:paraId="653EE4C3" w14:textId="7D15FA9A" w:rsidR="00BD27F4" w:rsidRPr="00BD0581" w:rsidRDefault="0096542F" w:rsidP="00BD27F4">
      <w:pPr>
        <w:pStyle w:val="Textoindependiente"/>
        <w:rPr>
          <w:lang w:val="es-CO"/>
        </w:rPr>
      </w:pPr>
      <w:r w:rsidRPr="00BD0581">
        <w:rPr>
          <w:lang w:val="es-CO"/>
        </w:rPr>
        <w:t>7</w:t>
      </w:r>
      <w:r w:rsidR="00660AE2" w:rsidRPr="00BD0581">
        <w:rPr>
          <w:lang w:val="es-CO"/>
        </w:rPr>
        <w:t>.2.1.1.5</w:t>
      </w:r>
      <w:r w:rsidR="00BD27F4" w:rsidRPr="00BD0581">
        <w:rPr>
          <w:lang w:val="es-CO"/>
        </w:rPr>
        <w:t>.  ABOGADO</w:t>
      </w:r>
    </w:p>
    <w:p w14:paraId="38DAEF72" w14:textId="25470005" w:rsidR="00BD27F4" w:rsidRPr="00BD0581" w:rsidRDefault="0096542F" w:rsidP="00BD27F4">
      <w:pPr>
        <w:pStyle w:val="Textoindependiente"/>
        <w:rPr>
          <w:lang w:val="es-CO"/>
        </w:rPr>
      </w:pPr>
      <w:r w:rsidRPr="00BD0581">
        <w:rPr>
          <w:b/>
          <w:lang w:val="es-CO"/>
        </w:rPr>
        <w:t>Título</w:t>
      </w:r>
      <w:r w:rsidRPr="00BD0581">
        <w:rPr>
          <w:b/>
          <w:spacing w:val="-8"/>
          <w:lang w:val="es-CO"/>
        </w:rPr>
        <w:t xml:space="preserve"> </w:t>
      </w:r>
      <w:r w:rsidRPr="00BD0581">
        <w:rPr>
          <w:b/>
          <w:lang w:val="es-CO"/>
        </w:rPr>
        <w:t>profesional:</w:t>
      </w:r>
      <w:r w:rsidRPr="00BD0581">
        <w:rPr>
          <w:b/>
          <w:spacing w:val="-6"/>
          <w:lang w:val="es-CO"/>
        </w:rPr>
        <w:t xml:space="preserve"> </w:t>
      </w:r>
      <w:r w:rsidRPr="00BD0581">
        <w:rPr>
          <w:lang w:val="es-CO"/>
        </w:rPr>
        <w:t>P</w:t>
      </w:r>
      <w:r w:rsidR="00BD27F4" w:rsidRPr="00BD0581">
        <w:rPr>
          <w:lang w:val="es-CO"/>
        </w:rPr>
        <w:t>rofesional como Abogado.</w:t>
      </w:r>
    </w:p>
    <w:p w14:paraId="4220C3C0" w14:textId="2E6F810D" w:rsidR="00BD27F4" w:rsidRPr="00BD0581" w:rsidRDefault="0096542F" w:rsidP="00BD27F4">
      <w:pPr>
        <w:pStyle w:val="Textoindependiente"/>
        <w:rPr>
          <w:lang w:val="es-CO"/>
        </w:rPr>
      </w:pPr>
      <w:r w:rsidRPr="00BD0581">
        <w:rPr>
          <w:b/>
          <w:lang w:val="es-CO"/>
        </w:rPr>
        <w:t xml:space="preserve">Experiencia general: </w:t>
      </w:r>
      <w:r w:rsidR="00BD27F4" w:rsidRPr="00BD0581">
        <w:rPr>
          <w:lang w:val="es-CO"/>
        </w:rPr>
        <w:t>El</w:t>
      </w:r>
      <w:r w:rsidR="00BD27F4" w:rsidRPr="00BD0581">
        <w:rPr>
          <w:spacing w:val="13"/>
          <w:lang w:val="es-CO"/>
        </w:rPr>
        <w:t xml:space="preserve"> </w:t>
      </w:r>
      <w:r w:rsidR="00BD27F4" w:rsidRPr="00BD0581">
        <w:rPr>
          <w:lang w:val="es-CO"/>
        </w:rPr>
        <w:t>título</w:t>
      </w:r>
      <w:r w:rsidR="00BD27F4" w:rsidRPr="00BD0581">
        <w:rPr>
          <w:spacing w:val="14"/>
          <w:lang w:val="es-CO"/>
        </w:rPr>
        <w:t xml:space="preserve"> </w:t>
      </w:r>
      <w:r w:rsidR="00BD27F4" w:rsidRPr="00BD0581">
        <w:rPr>
          <w:lang w:val="es-CO"/>
        </w:rPr>
        <w:t>como Abogado</w:t>
      </w:r>
      <w:r w:rsidR="00BD27F4" w:rsidRPr="00BD0581">
        <w:rPr>
          <w:spacing w:val="14"/>
          <w:lang w:val="es-CO"/>
        </w:rPr>
        <w:t xml:space="preserve"> </w:t>
      </w:r>
      <w:r w:rsidR="00BD27F4" w:rsidRPr="00BD0581">
        <w:rPr>
          <w:lang w:val="es-CO"/>
        </w:rPr>
        <w:t>debe</w:t>
      </w:r>
      <w:r w:rsidR="00BD27F4" w:rsidRPr="00BD0581">
        <w:rPr>
          <w:spacing w:val="14"/>
          <w:lang w:val="es-CO"/>
        </w:rPr>
        <w:t xml:space="preserve"> </w:t>
      </w:r>
      <w:r w:rsidR="00BD27F4" w:rsidRPr="00BD0581">
        <w:rPr>
          <w:lang w:val="es-CO"/>
        </w:rPr>
        <w:t>haberse</w:t>
      </w:r>
      <w:r w:rsidR="00BD27F4" w:rsidRPr="00BD0581">
        <w:rPr>
          <w:spacing w:val="9"/>
          <w:lang w:val="es-CO"/>
        </w:rPr>
        <w:t xml:space="preserve"> </w:t>
      </w:r>
      <w:r w:rsidR="00BD27F4" w:rsidRPr="00BD0581">
        <w:rPr>
          <w:lang w:val="es-CO"/>
        </w:rPr>
        <w:t>obtenido</w:t>
      </w:r>
      <w:r w:rsidR="00BD27F4" w:rsidRPr="00BD0581">
        <w:rPr>
          <w:spacing w:val="15"/>
          <w:lang w:val="es-CO"/>
        </w:rPr>
        <w:t xml:space="preserve"> </w:t>
      </w:r>
      <w:r w:rsidR="00BD27F4" w:rsidRPr="00BD0581">
        <w:rPr>
          <w:lang w:val="es-CO"/>
        </w:rPr>
        <w:t>por</w:t>
      </w:r>
      <w:r w:rsidR="00BD27F4" w:rsidRPr="00BD0581">
        <w:rPr>
          <w:spacing w:val="14"/>
          <w:lang w:val="es-CO"/>
        </w:rPr>
        <w:t xml:space="preserve"> </w:t>
      </w:r>
      <w:r w:rsidR="00BD27F4" w:rsidRPr="00BD0581">
        <w:rPr>
          <w:lang w:val="es-CO"/>
        </w:rPr>
        <w:t>lo</w:t>
      </w:r>
      <w:r w:rsidR="00BD27F4" w:rsidRPr="00BD0581">
        <w:rPr>
          <w:spacing w:val="12"/>
          <w:lang w:val="es-CO"/>
        </w:rPr>
        <w:t xml:space="preserve"> </w:t>
      </w:r>
      <w:r w:rsidR="00BD27F4" w:rsidRPr="00BD0581">
        <w:rPr>
          <w:lang w:val="es-CO"/>
        </w:rPr>
        <w:t xml:space="preserve">menos con </w:t>
      </w:r>
      <w:ins w:id="1122" w:author="Usuario" w:date="2018-01-03T16:47:00Z">
        <w:r w:rsidR="0037085B">
          <w:rPr>
            <w:lang w:val="es-CO"/>
          </w:rPr>
          <w:t xml:space="preserve">quince </w:t>
        </w:r>
      </w:ins>
      <w:del w:id="1123" w:author="Usuario" w:date="2018-01-03T16:46:00Z">
        <w:r w:rsidR="00BD27F4" w:rsidRPr="00BD0581" w:rsidDel="0037085B">
          <w:rPr>
            <w:sz w:val="22"/>
            <w:szCs w:val="22"/>
            <w:lang w:val="es-CO"/>
          </w:rPr>
          <w:delText>diez</w:delText>
        </w:r>
        <w:r w:rsidR="00BD27F4" w:rsidRPr="00BD0581" w:rsidDel="0037085B">
          <w:rPr>
            <w:lang w:val="es-CO"/>
          </w:rPr>
          <w:delText xml:space="preserve"> </w:delText>
        </w:r>
      </w:del>
      <w:r w:rsidR="00BD27F4" w:rsidRPr="00BD0581">
        <w:rPr>
          <w:sz w:val="22"/>
          <w:szCs w:val="22"/>
          <w:lang w:val="es-CO"/>
        </w:rPr>
        <w:t>(</w:t>
      </w:r>
      <w:del w:id="1124" w:author="Usuario" w:date="2018-01-03T16:47:00Z">
        <w:r w:rsidR="00BD27F4" w:rsidRPr="00BD0581" w:rsidDel="0037085B">
          <w:rPr>
            <w:sz w:val="22"/>
            <w:szCs w:val="22"/>
            <w:lang w:val="es-CO"/>
          </w:rPr>
          <w:delText>10</w:delText>
        </w:r>
      </w:del>
      <w:ins w:id="1125" w:author="Usuario" w:date="2018-01-03T16:47:00Z">
        <w:r w:rsidR="0037085B">
          <w:rPr>
            <w:sz w:val="22"/>
            <w:szCs w:val="22"/>
            <w:lang w:val="es-CO"/>
          </w:rPr>
          <w:t>15</w:t>
        </w:r>
      </w:ins>
      <w:r w:rsidR="00BD27F4" w:rsidRPr="00BD0581">
        <w:rPr>
          <w:sz w:val="22"/>
          <w:szCs w:val="22"/>
          <w:lang w:val="es-CO"/>
        </w:rPr>
        <w:t>) años</w:t>
      </w:r>
      <w:r w:rsidR="00BD27F4" w:rsidRPr="00BD0581">
        <w:rPr>
          <w:lang w:val="es-CO"/>
        </w:rPr>
        <w:t xml:space="preserve"> de antelación a la fecha de cierre del proceso.</w:t>
      </w:r>
    </w:p>
    <w:p w14:paraId="7E0286B2" w14:textId="40ED9983" w:rsidR="00BD27F4" w:rsidRPr="0037085B" w:rsidDel="0037085B" w:rsidRDefault="0096542F" w:rsidP="00BD27F4">
      <w:pPr>
        <w:pStyle w:val="Textoindependiente"/>
        <w:rPr>
          <w:del w:id="1126" w:author="Usuario" w:date="2018-01-03T16:50:00Z"/>
          <w:lang w:val="es-CO"/>
          <w:rPrChange w:id="1127" w:author="Usuario" w:date="2018-01-03T16:47:00Z">
            <w:rPr>
              <w:del w:id="1128" w:author="Usuario" w:date="2018-01-03T16:50:00Z"/>
              <w:spacing w:val="23"/>
              <w:lang w:val="es-CO"/>
            </w:rPr>
          </w:rPrChange>
        </w:rPr>
      </w:pPr>
      <w:r w:rsidRPr="00BD0581">
        <w:rPr>
          <w:b/>
          <w:lang w:val="es-CO"/>
        </w:rPr>
        <w:t xml:space="preserve">Experiencia específica: </w:t>
      </w:r>
      <w:ins w:id="1129" w:author="Usuario" w:date="2018-01-03T16:50:00Z">
        <w:r w:rsidR="0037085B" w:rsidRPr="0037085B">
          <w:rPr>
            <w:lang w:val="es-CO"/>
            <w:rPrChange w:id="1130" w:author="Usuario" w:date="2018-01-03T16:50:00Z">
              <w:rPr>
                <w:noProof/>
                <w:sz w:val="19"/>
                <w:szCs w:val="19"/>
                <w:lang w:val="es-CO"/>
              </w:rPr>
            </w:rPrChange>
          </w:rPr>
          <w:t xml:space="preserve">Haber desempeñado el cargo de Abogado en representación </w:t>
        </w:r>
        <w:r w:rsidR="0037085B" w:rsidRPr="0037085B">
          <w:rPr>
            <w:lang w:val="es-CO"/>
            <w:rPrChange w:id="1131" w:author="Usuario" w:date="2018-01-03T16:50:00Z">
              <w:rPr>
                <w:noProof/>
                <w:sz w:val="19"/>
                <w:szCs w:val="19"/>
                <w:lang w:val="es-CO"/>
              </w:rPr>
            </w:rPrChange>
          </w:rPr>
          <w:lastRenderedPageBreak/>
          <w:t>de Entidad Pública, por un tiempo no menor a Ocho (8) años, situación que deberá acreditarse mediante la respectiva certificación expedida por la Entidad Pública que contrató sus servicios profesionales. Adicionalmente, deberá contar con Estudios de Especializacion en derecho laboral y de Maestria con enfasis en  derecho público, situación que deberá demostrarse mediante la presentación de certificados de culminación de materias o el respectio diploma o acta de grado</w:t>
        </w:r>
      </w:ins>
      <w:del w:id="1132" w:author="Usuario" w:date="2018-01-03T16:47:00Z">
        <w:r w:rsidR="00BD27F4" w:rsidRPr="0037085B" w:rsidDel="0037085B">
          <w:rPr>
            <w:lang w:val="es-CO"/>
          </w:rPr>
          <w:delText xml:space="preserve">Acreditar </w:delText>
        </w:r>
        <w:r w:rsidR="00BD27F4" w:rsidRPr="00BD0581" w:rsidDel="0037085B">
          <w:rPr>
            <w:lang w:val="es-CO"/>
          </w:rPr>
          <w:delText xml:space="preserve">experiencia </w:delText>
        </w:r>
        <w:r w:rsidR="000435E5" w:rsidRPr="00BD0581" w:rsidDel="0037085B">
          <w:rPr>
            <w:lang w:val="es-CO"/>
          </w:rPr>
          <w:delText xml:space="preserve">en </w:delText>
        </w:r>
        <w:r w:rsidR="00BD27F4" w:rsidRPr="00BD0581" w:rsidDel="0037085B">
          <w:rPr>
            <w:lang w:val="es-CO"/>
          </w:rPr>
          <w:delText>derecho</w:delText>
        </w:r>
        <w:r w:rsidR="00BD27F4" w:rsidRPr="0037085B" w:rsidDel="0037085B">
          <w:rPr>
            <w:lang w:val="es-CO"/>
          </w:rPr>
          <w:delText xml:space="preserve"> </w:delText>
        </w:r>
        <w:r w:rsidR="00BD27F4" w:rsidRPr="00BD0581" w:rsidDel="0037085B">
          <w:rPr>
            <w:lang w:val="es-CO"/>
          </w:rPr>
          <w:delText>publico y</w:delText>
        </w:r>
        <w:r w:rsidR="00BD27F4" w:rsidRPr="0037085B" w:rsidDel="0037085B">
          <w:rPr>
            <w:lang w:val="es-CO"/>
          </w:rPr>
          <w:delText>/o en asesoria de municipios de minimo dos  (2) años</w:delText>
        </w:r>
        <w:r w:rsidR="00BD27F4" w:rsidRPr="00BD0581" w:rsidDel="0037085B">
          <w:rPr>
            <w:lang w:val="es-CO"/>
          </w:rPr>
          <w:delText xml:space="preserve"> mediante la presentación de certificaciónes oficiales como profesional en derecho. Dichas certificaciónes deben cumplir una de las siguientes condiciones: </w:delText>
        </w:r>
        <w:r w:rsidR="00BD27F4" w:rsidRPr="0037085B" w:rsidDel="0037085B">
          <w:rPr>
            <w:lang w:val="es-CO"/>
          </w:rPr>
          <w:delText>i) ser suscrita por la entidad pública</w:delText>
        </w:r>
      </w:del>
      <w:del w:id="1133" w:author="Usuario" w:date="2018-01-03T16:50:00Z">
        <w:r w:rsidR="000435E5" w:rsidRPr="00BD0581" w:rsidDel="0037085B">
          <w:rPr>
            <w:lang w:val="es-CO"/>
          </w:rPr>
          <w:delText>.</w:delText>
        </w:r>
      </w:del>
    </w:p>
    <w:p w14:paraId="43B54082" w14:textId="77777777" w:rsidR="005D2333" w:rsidRPr="00BD0581" w:rsidRDefault="005D2333" w:rsidP="00BD27F4">
      <w:pPr>
        <w:pStyle w:val="Textoindependiente"/>
        <w:rPr>
          <w:lang w:val="es-CO"/>
        </w:rPr>
      </w:pPr>
    </w:p>
    <w:p w14:paraId="41F654B9" w14:textId="6E30D3CD" w:rsidR="00BD27F4" w:rsidRPr="00BD0581" w:rsidRDefault="0096542F" w:rsidP="00BD27F4">
      <w:pPr>
        <w:pStyle w:val="Textoindependiente"/>
        <w:rPr>
          <w:lang w:val="es-CO"/>
        </w:rPr>
      </w:pPr>
      <w:r w:rsidRPr="00BD0581">
        <w:rPr>
          <w:lang w:val="es-CO"/>
        </w:rPr>
        <w:t>7</w:t>
      </w:r>
      <w:r w:rsidR="00660AE2" w:rsidRPr="00BD0581">
        <w:rPr>
          <w:lang w:val="es-CO"/>
        </w:rPr>
        <w:t>.2.1.1.6</w:t>
      </w:r>
      <w:r w:rsidR="00BD27F4" w:rsidRPr="00BD0581">
        <w:rPr>
          <w:lang w:val="es-CO"/>
        </w:rPr>
        <w:t>.  CONTADOR PÚBLICO</w:t>
      </w:r>
    </w:p>
    <w:p w14:paraId="221D1301" w14:textId="0FD7B65A" w:rsidR="00BD27F4" w:rsidRPr="00BD0581" w:rsidRDefault="0096542F" w:rsidP="00BD27F4">
      <w:pPr>
        <w:pStyle w:val="Textoindependiente"/>
        <w:rPr>
          <w:lang w:val="es-CO"/>
        </w:rPr>
      </w:pPr>
      <w:r w:rsidRPr="00BD0581">
        <w:rPr>
          <w:b/>
          <w:lang w:val="es-CO"/>
        </w:rPr>
        <w:t>Título</w:t>
      </w:r>
      <w:r w:rsidRPr="00BD0581">
        <w:rPr>
          <w:b/>
          <w:spacing w:val="-8"/>
          <w:lang w:val="es-CO"/>
        </w:rPr>
        <w:t xml:space="preserve"> </w:t>
      </w:r>
      <w:r w:rsidRPr="00BD0581">
        <w:rPr>
          <w:b/>
          <w:lang w:val="es-CO"/>
        </w:rPr>
        <w:t xml:space="preserve">profesional: </w:t>
      </w:r>
      <w:r w:rsidRPr="00BD0581">
        <w:rPr>
          <w:lang w:val="es-CO"/>
        </w:rPr>
        <w:t>P</w:t>
      </w:r>
      <w:r w:rsidR="00BD27F4" w:rsidRPr="00BD0581">
        <w:rPr>
          <w:lang w:val="es-CO"/>
        </w:rPr>
        <w:t>rofesional como Contador Público.</w:t>
      </w:r>
    </w:p>
    <w:p w14:paraId="506EC004" w14:textId="2E3BF8FF" w:rsidR="00BD27F4" w:rsidRPr="00BD0581" w:rsidRDefault="00BD27F4" w:rsidP="00BD27F4">
      <w:pPr>
        <w:pStyle w:val="Textoindependiente"/>
        <w:rPr>
          <w:lang w:val="es-CO"/>
        </w:rPr>
      </w:pPr>
      <w:r w:rsidRPr="00BD0581">
        <w:rPr>
          <w:b/>
          <w:lang w:val="es-CO"/>
        </w:rPr>
        <w:t>Experiencia</w:t>
      </w:r>
      <w:r w:rsidRPr="00BD0581">
        <w:rPr>
          <w:b/>
          <w:spacing w:val="11"/>
          <w:lang w:val="es-CO"/>
        </w:rPr>
        <w:t xml:space="preserve"> </w:t>
      </w:r>
      <w:r w:rsidRPr="00BD0581">
        <w:rPr>
          <w:b/>
          <w:lang w:val="es-CO"/>
        </w:rPr>
        <w:t>general:</w:t>
      </w:r>
      <w:r w:rsidRPr="00BD0581">
        <w:rPr>
          <w:spacing w:val="15"/>
          <w:lang w:val="es-CO"/>
        </w:rPr>
        <w:t xml:space="preserve"> </w:t>
      </w:r>
      <w:r w:rsidRPr="00BD0581">
        <w:rPr>
          <w:lang w:val="es-CO"/>
        </w:rPr>
        <w:t>El</w:t>
      </w:r>
      <w:r w:rsidRPr="00BD0581">
        <w:rPr>
          <w:spacing w:val="13"/>
          <w:lang w:val="es-CO"/>
        </w:rPr>
        <w:t xml:space="preserve"> </w:t>
      </w:r>
      <w:r w:rsidRPr="00BD0581">
        <w:rPr>
          <w:lang w:val="es-CO"/>
        </w:rPr>
        <w:t>título</w:t>
      </w:r>
      <w:r w:rsidRPr="00BD0581">
        <w:rPr>
          <w:spacing w:val="14"/>
          <w:lang w:val="es-CO"/>
        </w:rPr>
        <w:t xml:space="preserve"> </w:t>
      </w:r>
      <w:r w:rsidRPr="00BD0581">
        <w:rPr>
          <w:lang w:val="es-CO"/>
        </w:rPr>
        <w:t>como Contador Público</w:t>
      </w:r>
      <w:r w:rsidRPr="00BD0581">
        <w:rPr>
          <w:spacing w:val="14"/>
          <w:lang w:val="es-CO"/>
        </w:rPr>
        <w:t xml:space="preserve"> </w:t>
      </w:r>
      <w:r w:rsidRPr="00BD0581">
        <w:rPr>
          <w:lang w:val="es-CO"/>
        </w:rPr>
        <w:t>debe</w:t>
      </w:r>
      <w:r w:rsidRPr="00BD0581">
        <w:rPr>
          <w:spacing w:val="14"/>
          <w:lang w:val="es-CO"/>
        </w:rPr>
        <w:t xml:space="preserve"> </w:t>
      </w:r>
      <w:r w:rsidRPr="00BD0581">
        <w:rPr>
          <w:lang w:val="es-CO"/>
        </w:rPr>
        <w:t>haberse</w:t>
      </w:r>
      <w:r w:rsidRPr="00BD0581">
        <w:rPr>
          <w:spacing w:val="9"/>
          <w:lang w:val="es-CO"/>
        </w:rPr>
        <w:t xml:space="preserve"> </w:t>
      </w:r>
      <w:r w:rsidRPr="00BD0581">
        <w:rPr>
          <w:lang w:val="es-CO"/>
        </w:rPr>
        <w:t>obtenido</w:t>
      </w:r>
      <w:r w:rsidRPr="00BD0581">
        <w:rPr>
          <w:spacing w:val="15"/>
          <w:lang w:val="es-CO"/>
        </w:rPr>
        <w:t xml:space="preserve"> </w:t>
      </w:r>
      <w:r w:rsidRPr="00BD0581">
        <w:rPr>
          <w:lang w:val="es-CO"/>
        </w:rPr>
        <w:t>por</w:t>
      </w:r>
      <w:r w:rsidRPr="00BD0581">
        <w:rPr>
          <w:spacing w:val="14"/>
          <w:lang w:val="es-CO"/>
        </w:rPr>
        <w:t xml:space="preserve"> </w:t>
      </w:r>
      <w:r w:rsidRPr="00BD0581">
        <w:rPr>
          <w:lang w:val="es-CO"/>
        </w:rPr>
        <w:t>lo</w:t>
      </w:r>
      <w:r w:rsidRPr="00BD0581">
        <w:rPr>
          <w:spacing w:val="12"/>
          <w:lang w:val="es-CO"/>
        </w:rPr>
        <w:t xml:space="preserve"> </w:t>
      </w:r>
      <w:r w:rsidRPr="00BD0581">
        <w:rPr>
          <w:lang w:val="es-CO"/>
        </w:rPr>
        <w:t xml:space="preserve">menos con </w:t>
      </w:r>
      <w:ins w:id="1134" w:author="Usuario" w:date="2018-01-03T16:51:00Z">
        <w:r w:rsidR="0037085B">
          <w:rPr>
            <w:sz w:val="22"/>
            <w:szCs w:val="22"/>
            <w:lang w:val="es-CO"/>
          </w:rPr>
          <w:t>Quince</w:t>
        </w:r>
      </w:ins>
      <w:del w:id="1135" w:author="Usuario" w:date="2018-01-03T16:51:00Z">
        <w:r w:rsidRPr="00BD0581" w:rsidDel="0037085B">
          <w:rPr>
            <w:sz w:val="22"/>
            <w:szCs w:val="22"/>
            <w:lang w:val="es-CO"/>
          </w:rPr>
          <w:delText>diez</w:delText>
        </w:r>
      </w:del>
      <w:r w:rsidRPr="00BD0581">
        <w:rPr>
          <w:sz w:val="22"/>
          <w:szCs w:val="22"/>
          <w:lang w:val="es-CO"/>
        </w:rPr>
        <w:t xml:space="preserve"> (</w:t>
      </w:r>
      <w:ins w:id="1136" w:author="Usuario" w:date="2018-01-03T16:51:00Z">
        <w:r w:rsidR="0037085B">
          <w:rPr>
            <w:sz w:val="22"/>
            <w:szCs w:val="22"/>
            <w:lang w:val="es-CO"/>
          </w:rPr>
          <w:t>15</w:t>
        </w:r>
      </w:ins>
      <w:del w:id="1137" w:author="Usuario" w:date="2018-01-03T16:51:00Z">
        <w:r w:rsidRPr="00BD0581" w:rsidDel="0037085B">
          <w:rPr>
            <w:sz w:val="22"/>
            <w:szCs w:val="22"/>
            <w:lang w:val="es-CO"/>
          </w:rPr>
          <w:delText>10</w:delText>
        </w:r>
      </w:del>
      <w:r w:rsidRPr="00BD0581">
        <w:rPr>
          <w:sz w:val="22"/>
          <w:szCs w:val="22"/>
          <w:lang w:val="es-CO"/>
        </w:rPr>
        <w:t>) años</w:t>
      </w:r>
      <w:r w:rsidRPr="00BD0581">
        <w:rPr>
          <w:lang w:val="es-CO"/>
        </w:rPr>
        <w:t xml:space="preserve"> de antelación a la fecha de cierre del proceso.</w:t>
      </w:r>
    </w:p>
    <w:p w14:paraId="7DA10C88" w14:textId="77777777" w:rsidR="0037085B" w:rsidRPr="0037085B" w:rsidRDefault="00BD27F4" w:rsidP="0037085B">
      <w:pPr>
        <w:pStyle w:val="TableParagraph"/>
        <w:rPr>
          <w:ins w:id="1138" w:author="Usuario" w:date="2018-01-03T16:51:00Z"/>
          <w:sz w:val="24"/>
          <w:szCs w:val="24"/>
          <w:lang w:val="es-CO"/>
          <w:rPrChange w:id="1139" w:author="Usuario" w:date="2018-01-03T16:51:00Z">
            <w:rPr>
              <w:ins w:id="1140" w:author="Usuario" w:date="2018-01-03T16:51:00Z"/>
              <w:noProof/>
              <w:sz w:val="19"/>
              <w:szCs w:val="19"/>
              <w:lang w:val="es-CO"/>
            </w:rPr>
          </w:rPrChange>
        </w:rPr>
      </w:pPr>
      <w:r w:rsidRPr="00BD0581">
        <w:rPr>
          <w:b/>
          <w:lang w:val="es-CO"/>
        </w:rPr>
        <w:t>Experiencia específica</w:t>
      </w:r>
      <w:r w:rsidRPr="00BD0581">
        <w:rPr>
          <w:lang w:val="es-CO"/>
        </w:rPr>
        <w:t xml:space="preserve">: </w:t>
      </w:r>
      <w:ins w:id="1141" w:author="Usuario" w:date="2018-01-03T16:51:00Z">
        <w:r w:rsidR="0037085B" w:rsidRPr="0037085B">
          <w:rPr>
            <w:sz w:val="24"/>
            <w:szCs w:val="24"/>
            <w:lang w:val="es-CO"/>
            <w:rPrChange w:id="1142" w:author="Usuario" w:date="2018-01-03T16:51:00Z">
              <w:rPr>
                <w:noProof/>
                <w:sz w:val="19"/>
                <w:szCs w:val="19"/>
                <w:lang w:val="es-CO"/>
              </w:rPr>
            </w:rPrChange>
          </w:rPr>
          <w:t xml:space="preserve">Acreditar experiencia mediante la certificacion de minimo 2 contratos de interventoria como contador publico. </w:t>
        </w:r>
      </w:ins>
    </w:p>
    <w:p w14:paraId="43C92B33" w14:textId="306068CB" w:rsidR="00BD27F4" w:rsidRPr="00BD0581" w:rsidRDefault="00BD27F4" w:rsidP="00BD27F4">
      <w:pPr>
        <w:pStyle w:val="Textoindependiente"/>
        <w:rPr>
          <w:lang w:val="es-CO"/>
        </w:rPr>
      </w:pPr>
      <w:del w:id="1143" w:author="Usuario" w:date="2018-01-03T16:51:00Z">
        <w:r w:rsidRPr="00BD0581" w:rsidDel="0037085B">
          <w:rPr>
            <w:lang w:val="es-CO"/>
          </w:rPr>
          <w:delText xml:space="preserve">Acreditar experiencia en interventoría publica mediante dos certificaciones y/o contratos oficiales como profesional en contaduria publica. Dichas certificaciónes deben cumplir una de las siguientes condiciones: </w:delText>
        </w:r>
        <w:r w:rsidRPr="00BD0581" w:rsidDel="0037085B">
          <w:rPr>
            <w:sz w:val="22"/>
            <w:szCs w:val="22"/>
            <w:lang w:val="es-CO"/>
          </w:rPr>
          <w:delText>i) ser suscrita por la entidad pública y/o entidad privada (exceptuando de estas últimas, las personas naturales y las sociedades</w:delText>
        </w:r>
        <w:r w:rsidRPr="00BD0581" w:rsidDel="0037085B">
          <w:rPr>
            <w:spacing w:val="22"/>
            <w:sz w:val="22"/>
            <w:szCs w:val="22"/>
            <w:lang w:val="es-CO"/>
          </w:rPr>
          <w:delText xml:space="preserve"> </w:delText>
        </w:r>
        <w:r w:rsidRPr="00BD0581" w:rsidDel="0037085B">
          <w:rPr>
            <w:sz w:val="22"/>
            <w:szCs w:val="22"/>
            <w:lang w:val="es-CO"/>
          </w:rPr>
          <w:delText>comerciales)</w:delText>
        </w:r>
        <w:r w:rsidRPr="00BD0581" w:rsidDel="0037085B">
          <w:rPr>
            <w:spacing w:val="23"/>
            <w:sz w:val="22"/>
            <w:szCs w:val="22"/>
            <w:lang w:val="es-CO"/>
          </w:rPr>
          <w:delText xml:space="preserve"> </w:delText>
        </w:r>
        <w:r w:rsidRPr="00BD0581" w:rsidDel="0037085B">
          <w:rPr>
            <w:sz w:val="22"/>
            <w:szCs w:val="22"/>
            <w:lang w:val="es-CO"/>
          </w:rPr>
          <w:delText>contratante</w:delText>
        </w:r>
        <w:r w:rsidRPr="00BD0581" w:rsidDel="0037085B">
          <w:rPr>
            <w:spacing w:val="23"/>
            <w:sz w:val="22"/>
            <w:szCs w:val="22"/>
            <w:lang w:val="es-CO"/>
          </w:rPr>
          <w:delText xml:space="preserve"> </w:delText>
        </w:r>
        <w:r w:rsidRPr="00BD0581" w:rsidDel="0037085B">
          <w:rPr>
            <w:sz w:val="22"/>
            <w:szCs w:val="22"/>
            <w:lang w:val="es-CO"/>
          </w:rPr>
          <w:delText>y</w:delText>
        </w:r>
        <w:r w:rsidRPr="00BD0581" w:rsidDel="0037085B">
          <w:rPr>
            <w:spacing w:val="21"/>
            <w:sz w:val="22"/>
            <w:szCs w:val="22"/>
            <w:lang w:val="es-CO"/>
          </w:rPr>
          <w:delText xml:space="preserve"> </w:delText>
        </w:r>
        <w:r w:rsidRPr="00BD0581" w:rsidDel="0037085B">
          <w:rPr>
            <w:sz w:val="22"/>
            <w:szCs w:val="22"/>
            <w:lang w:val="es-CO"/>
          </w:rPr>
          <w:delText>adjuntar</w:delText>
        </w:r>
        <w:r w:rsidRPr="00BD0581" w:rsidDel="0037085B">
          <w:rPr>
            <w:spacing w:val="22"/>
            <w:sz w:val="22"/>
            <w:szCs w:val="22"/>
            <w:lang w:val="es-CO"/>
          </w:rPr>
          <w:delText xml:space="preserve"> </w:delText>
        </w:r>
        <w:r w:rsidRPr="00BD0581" w:rsidDel="0037085B">
          <w:rPr>
            <w:sz w:val="22"/>
            <w:szCs w:val="22"/>
            <w:lang w:val="es-CO"/>
          </w:rPr>
          <w:delText>el</w:delText>
        </w:r>
        <w:r w:rsidRPr="00BD0581" w:rsidDel="0037085B">
          <w:rPr>
            <w:spacing w:val="20"/>
            <w:sz w:val="22"/>
            <w:szCs w:val="22"/>
            <w:lang w:val="es-CO"/>
          </w:rPr>
          <w:delText xml:space="preserve"> </w:delText>
        </w:r>
        <w:r w:rsidRPr="00BD0581" w:rsidDel="0037085B">
          <w:rPr>
            <w:sz w:val="22"/>
            <w:szCs w:val="22"/>
            <w:lang w:val="es-CO"/>
          </w:rPr>
          <w:delText>contrato</w:delText>
        </w:r>
        <w:r w:rsidRPr="00BD0581" w:rsidDel="0037085B">
          <w:rPr>
            <w:spacing w:val="23"/>
            <w:sz w:val="22"/>
            <w:szCs w:val="22"/>
            <w:lang w:val="es-CO"/>
          </w:rPr>
          <w:delText xml:space="preserve"> </w:delText>
        </w:r>
        <w:r w:rsidRPr="00BD0581" w:rsidDel="0037085B">
          <w:rPr>
            <w:sz w:val="22"/>
            <w:szCs w:val="22"/>
            <w:lang w:val="es-CO"/>
          </w:rPr>
          <w:delText xml:space="preserve">correspondiente. Ii) ser suscrita por el </w:delText>
        </w:r>
        <w:r w:rsidRPr="00BD0581" w:rsidDel="0037085B">
          <w:rPr>
            <w:lang w:val="es-CO"/>
          </w:rPr>
          <w:delText>contratista de</w:delText>
        </w:r>
        <w:r w:rsidRPr="00BD0581" w:rsidDel="0037085B">
          <w:rPr>
            <w:sz w:val="22"/>
            <w:szCs w:val="22"/>
            <w:lang w:val="es-CO"/>
          </w:rPr>
          <w:delText xml:space="preserve"> la obra, allegando el contrato </w:delText>
        </w:r>
        <w:r w:rsidRPr="00BD0581" w:rsidDel="0037085B">
          <w:rPr>
            <w:lang w:val="es-CO"/>
          </w:rPr>
          <w:delText>laboral o</w:delText>
        </w:r>
        <w:r w:rsidRPr="00BD0581" w:rsidDel="0037085B">
          <w:rPr>
            <w:sz w:val="22"/>
            <w:szCs w:val="22"/>
            <w:lang w:val="es-CO"/>
          </w:rPr>
          <w:delText xml:space="preserve"> iii) ser suscrita por el contratista de la obra, allegando el contrato de prestación de servicios. No se admiten auto certificaciones. En todos los casos, se deberá anexar el contrato correspondiente.</w:delText>
        </w:r>
      </w:del>
    </w:p>
    <w:p w14:paraId="178B23E3" w14:textId="3468241F" w:rsidR="00BD27F4" w:rsidRPr="00BD0581" w:rsidRDefault="0096542F" w:rsidP="00BD27F4">
      <w:pPr>
        <w:pStyle w:val="Textoindependiente"/>
        <w:rPr>
          <w:lang w:val="es-CO"/>
        </w:rPr>
      </w:pPr>
      <w:r w:rsidRPr="00BD0581">
        <w:rPr>
          <w:lang w:val="es-CO"/>
        </w:rPr>
        <w:t>7</w:t>
      </w:r>
      <w:r w:rsidR="00BD27F4" w:rsidRPr="00BD0581">
        <w:rPr>
          <w:lang w:val="es-CO"/>
        </w:rPr>
        <w:t>.2.1.1.6.  OTROS</w:t>
      </w:r>
      <w:r w:rsidR="00BD27F4" w:rsidRPr="00BD0581">
        <w:rPr>
          <w:spacing w:val="-18"/>
          <w:lang w:val="es-CO"/>
        </w:rPr>
        <w:t xml:space="preserve"> </w:t>
      </w:r>
      <w:r w:rsidR="00BD27F4" w:rsidRPr="00BD0581">
        <w:rPr>
          <w:lang w:val="es-CO"/>
        </w:rPr>
        <w:t>ESPECIALISTAS</w:t>
      </w:r>
    </w:p>
    <w:p w14:paraId="4FEC8591" w14:textId="77777777" w:rsidR="00BD27F4" w:rsidRPr="00BD0581" w:rsidRDefault="00BD27F4" w:rsidP="00BD27F4">
      <w:pPr>
        <w:pStyle w:val="Textoindependiente"/>
        <w:rPr>
          <w:lang w:val="es-CO"/>
        </w:rPr>
      </w:pPr>
      <w:r w:rsidRPr="00BD0581">
        <w:rPr>
          <w:lang w:val="es-CO"/>
        </w:rPr>
        <w:t>Los especialistas que se necesitan dentro de la</w:t>
      </w:r>
      <w:r w:rsidRPr="00BD0581">
        <w:rPr>
          <w:spacing w:val="-5"/>
          <w:lang w:val="es-CO"/>
        </w:rPr>
        <w:t xml:space="preserve"> </w:t>
      </w:r>
      <w:r w:rsidRPr="00BD0581">
        <w:rPr>
          <w:lang w:val="es-CO"/>
        </w:rPr>
        <w:t>ejecución</w:t>
      </w:r>
      <w:r w:rsidRPr="00BD0581">
        <w:rPr>
          <w:spacing w:val="41"/>
          <w:lang w:val="es-CO"/>
        </w:rPr>
        <w:t xml:space="preserve"> </w:t>
      </w:r>
      <w:r w:rsidRPr="00BD0581">
        <w:rPr>
          <w:lang w:val="es-CO"/>
        </w:rPr>
        <w:t>del proyecto se</w:t>
      </w:r>
      <w:r w:rsidRPr="00BD0581">
        <w:rPr>
          <w:spacing w:val="31"/>
          <w:lang w:val="es-CO"/>
        </w:rPr>
        <w:t xml:space="preserve"> </w:t>
      </w:r>
      <w:r w:rsidRPr="00BD0581">
        <w:rPr>
          <w:lang w:val="es-CO"/>
        </w:rPr>
        <w:t>determinan</w:t>
      </w:r>
      <w:r w:rsidRPr="00BD0581">
        <w:rPr>
          <w:spacing w:val="37"/>
          <w:lang w:val="es-CO"/>
        </w:rPr>
        <w:t xml:space="preserve"> </w:t>
      </w:r>
      <w:r w:rsidRPr="00BD0581">
        <w:rPr>
          <w:lang w:val="es-CO"/>
        </w:rPr>
        <w:t>en conjunto</w:t>
      </w:r>
      <w:r w:rsidRPr="00BD0581">
        <w:rPr>
          <w:spacing w:val="-6"/>
          <w:lang w:val="es-CO"/>
        </w:rPr>
        <w:t xml:space="preserve"> </w:t>
      </w:r>
      <w:r w:rsidRPr="00BD0581">
        <w:rPr>
          <w:lang w:val="es-CO"/>
        </w:rPr>
        <w:t>con</w:t>
      </w:r>
      <w:r w:rsidRPr="00BD0581">
        <w:rPr>
          <w:spacing w:val="-4"/>
          <w:lang w:val="es-CO"/>
        </w:rPr>
        <w:t xml:space="preserve"> </w:t>
      </w:r>
      <w:r w:rsidRPr="00BD0581">
        <w:rPr>
          <w:lang w:val="es-CO"/>
        </w:rPr>
        <w:t>el</w:t>
      </w:r>
      <w:r w:rsidRPr="00BD0581">
        <w:rPr>
          <w:spacing w:val="-6"/>
          <w:lang w:val="es-CO"/>
        </w:rPr>
        <w:t xml:space="preserve"> </w:t>
      </w:r>
      <w:r w:rsidRPr="00BD0581">
        <w:rPr>
          <w:lang w:val="es-CO"/>
        </w:rPr>
        <w:t>supervisor</w:t>
      </w:r>
      <w:r w:rsidRPr="00BD0581">
        <w:rPr>
          <w:spacing w:val="-10"/>
          <w:lang w:val="es-CO"/>
        </w:rPr>
        <w:t xml:space="preserve"> </w:t>
      </w:r>
      <w:r w:rsidRPr="00BD0581">
        <w:rPr>
          <w:lang w:val="es-CO"/>
        </w:rPr>
        <w:t>designado</w:t>
      </w:r>
      <w:r w:rsidRPr="00BD0581">
        <w:rPr>
          <w:spacing w:val="-5"/>
          <w:lang w:val="es-CO"/>
        </w:rPr>
        <w:t xml:space="preserve"> </w:t>
      </w:r>
      <w:r w:rsidRPr="00BD0581">
        <w:rPr>
          <w:lang w:val="es-CO"/>
        </w:rPr>
        <w:t>por</w:t>
      </w:r>
      <w:r w:rsidRPr="00BD0581">
        <w:rPr>
          <w:spacing w:val="-8"/>
          <w:lang w:val="es-CO"/>
        </w:rPr>
        <w:t xml:space="preserve"> </w:t>
      </w:r>
      <w:r w:rsidRPr="00BD0581">
        <w:rPr>
          <w:lang w:val="es-CO"/>
        </w:rPr>
        <w:t>la</w:t>
      </w:r>
      <w:r w:rsidRPr="00BD0581">
        <w:rPr>
          <w:spacing w:val="-6"/>
          <w:lang w:val="es-CO"/>
        </w:rPr>
        <w:t xml:space="preserve"> </w:t>
      </w:r>
      <w:r w:rsidRPr="00BD0581">
        <w:rPr>
          <w:lang w:val="es-CO"/>
        </w:rPr>
        <w:t>entidad</w:t>
      </w:r>
      <w:r w:rsidRPr="00BD0581">
        <w:rPr>
          <w:spacing w:val="-6"/>
          <w:lang w:val="es-CO"/>
        </w:rPr>
        <w:t xml:space="preserve"> </w:t>
      </w:r>
      <w:r w:rsidRPr="00BD0581">
        <w:rPr>
          <w:lang w:val="es-CO"/>
        </w:rPr>
        <w:t>contratante,</w:t>
      </w:r>
      <w:r w:rsidRPr="00BD0581">
        <w:rPr>
          <w:spacing w:val="-3"/>
          <w:lang w:val="es-CO"/>
        </w:rPr>
        <w:t xml:space="preserve"> </w:t>
      </w:r>
      <w:r w:rsidRPr="00BD0581">
        <w:rPr>
          <w:lang w:val="es-CO"/>
        </w:rPr>
        <w:t>así</w:t>
      </w:r>
      <w:r w:rsidRPr="00BD0581">
        <w:rPr>
          <w:spacing w:val="-6"/>
          <w:lang w:val="es-CO"/>
        </w:rPr>
        <w:t xml:space="preserve"> </w:t>
      </w:r>
      <w:r w:rsidRPr="00BD0581">
        <w:rPr>
          <w:lang w:val="es-CO"/>
        </w:rPr>
        <w:t>como</w:t>
      </w:r>
      <w:r w:rsidRPr="00BD0581">
        <w:rPr>
          <w:spacing w:val="-7"/>
          <w:lang w:val="es-CO"/>
        </w:rPr>
        <w:t xml:space="preserve"> </w:t>
      </w:r>
      <w:r w:rsidRPr="00BD0581">
        <w:rPr>
          <w:lang w:val="es-CO"/>
        </w:rPr>
        <w:t>su</w:t>
      </w:r>
      <w:r w:rsidRPr="00BD0581">
        <w:rPr>
          <w:spacing w:val="-6"/>
          <w:lang w:val="es-CO"/>
        </w:rPr>
        <w:t xml:space="preserve"> </w:t>
      </w:r>
      <w:r w:rsidRPr="00BD0581">
        <w:rPr>
          <w:lang w:val="es-CO"/>
        </w:rPr>
        <w:t>duración.</w:t>
      </w:r>
    </w:p>
    <w:p w14:paraId="3FCCFE2B" w14:textId="77777777" w:rsidR="00BD27F4" w:rsidRPr="00BD0581" w:rsidRDefault="00BD27F4" w:rsidP="00BD27F4">
      <w:pPr>
        <w:pStyle w:val="Textoindependiente"/>
        <w:rPr>
          <w:lang w:val="es-CO"/>
        </w:rPr>
      </w:pPr>
      <w:r w:rsidRPr="00BD0581">
        <w:rPr>
          <w:lang w:val="es-CO"/>
        </w:rPr>
        <w:t>El personal mínimo requerido será autorizado por el supervisor de la entidad contratante, cuando estén las condiciones para que ejerza su labor correspondiente.</w:t>
      </w:r>
    </w:p>
    <w:p w14:paraId="363F8014" w14:textId="77777777" w:rsidR="00BD27F4" w:rsidRPr="00BD0581" w:rsidRDefault="00BD27F4" w:rsidP="00BD27F4">
      <w:pPr>
        <w:pStyle w:val="Textoindependiente"/>
        <w:rPr>
          <w:lang w:val="es-CO"/>
        </w:rPr>
      </w:pPr>
      <w:r w:rsidRPr="00BD0581">
        <w:rPr>
          <w:sz w:val="22"/>
          <w:szCs w:val="22"/>
          <w:lang w:val="es-CO"/>
        </w:rPr>
        <w:t>PUNTAJE POR FORMACIÓN ACADÉMICA. PUNTAJE MÁXIMO 200 PUNTOS</w:t>
      </w:r>
    </w:p>
    <w:p w14:paraId="3D214B8B" w14:textId="77777777" w:rsidR="00BD27F4" w:rsidRDefault="00BD27F4" w:rsidP="00BD27F4">
      <w:pPr>
        <w:pStyle w:val="Textoindependiente"/>
        <w:rPr>
          <w:ins w:id="1144" w:author="Jeronimo" w:date="2016-08-23T11:19:00Z"/>
          <w:lang w:val="es-CO"/>
        </w:rPr>
      </w:pPr>
      <w:r w:rsidRPr="00BD0581">
        <w:rPr>
          <w:lang w:val="es-CO"/>
        </w:rPr>
        <w:t xml:space="preserve">El proponente deberá presentar la hoja de vida de los profesionales propuestos en caso de ser favorecido con la adjudicación del contrato, y solo podrá ser modificada la planta de personal con autorización de la Entidad contratante, y el nuevo personal propuesto </w:t>
      </w:r>
      <w:r w:rsidRPr="00BD0581">
        <w:rPr>
          <w:lang w:val="es-CO"/>
        </w:rPr>
        <w:lastRenderedPageBreak/>
        <w:t>deberá tener una experiencia y estudios igual o mayor que el profesional inicialmente propuesto.</w:t>
      </w:r>
    </w:p>
    <w:p w14:paraId="3396C623" w14:textId="77777777" w:rsidR="00C337C8" w:rsidRDefault="00C337C8" w:rsidP="00BD27F4">
      <w:pPr>
        <w:pStyle w:val="Textoindependiente"/>
        <w:rPr>
          <w:ins w:id="1145" w:author="Jeronimo" w:date="2016-08-23T11:19:00Z"/>
          <w:lang w:val="es-CO"/>
        </w:rPr>
      </w:pPr>
    </w:p>
    <w:p w14:paraId="3A3BF0AD" w14:textId="77777777" w:rsidR="00C337C8" w:rsidRPr="00BD0581" w:rsidRDefault="00C337C8" w:rsidP="00BD27F4">
      <w:pPr>
        <w:pStyle w:val="Textoindependiente"/>
        <w:rPr>
          <w:lang w:val="es-CO"/>
        </w:rPr>
      </w:pPr>
    </w:p>
    <w:tbl>
      <w:tblPr>
        <w:tblStyle w:val="TableNormal"/>
        <w:tblW w:w="646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51"/>
        <w:gridCol w:w="5028"/>
        <w:gridCol w:w="23"/>
        <w:gridCol w:w="1311"/>
        <w:gridCol w:w="49"/>
      </w:tblGrid>
      <w:tr w:rsidR="00BD0581" w:rsidRPr="00BD0581" w14:paraId="75BD5C6C" w14:textId="77777777" w:rsidTr="00C337C8">
        <w:trPr>
          <w:gridAfter w:val="1"/>
          <w:wAfter w:w="49" w:type="dxa"/>
          <w:trHeight w:hRule="exact" w:val="476"/>
          <w:jc w:val="center"/>
        </w:trPr>
        <w:tc>
          <w:tcPr>
            <w:tcW w:w="5102" w:type="dxa"/>
            <w:gridSpan w:val="3"/>
          </w:tcPr>
          <w:p w14:paraId="415BE9E3" w14:textId="419E92B6" w:rsidR="00BD27F4" w:rsidRPr="00BD0581" w:rsidRDefault="00BD27F4" w:rsidP="00C337C8">
            <w:pPr>
              <w:pStyle w:val="TableParagraph"/>
              <w:spacing w:before="6"/>
              <w:rPr>
                <w:rFonts w:ascii="Calibri"/>
                <w:b/>
                <w:lang w:val="es-CO"/>
              </w:rPr>
            </w:pPr>
            <w:r w:rsidRPr="00BD0581">
              <w:rPr>
                <w:rFonts w:ascii="Calibri"/>
                <w:b/>
                <w:sz w:val="24"/>
                <w:szCs w:val="24"/>
                <w:lang w:val="es-CO"/>
              </w:rPr>
              <w:t>TITULO</w:t>
            </w:r>
          </w:p>
        </w:tc>
        <w:tc>
          <w:tcPr>
            <w:tcW w:w="1311" w:type="dxa"/>
          </w:tcPr>
          <w:p w14:paraId="7E2893DC" w14:textId="77777777" w:rsidR="00BD27F4" w:rsidRPr="00BD0581" w:rsidRDefault="00BD27F4" w:rsidP="00E40D70">
            <w:pPr>
              <w:pStyle w:val="TableParagraph"/>
              <w:spacing w:before="6"/>
              <w:rPr>
                <w:rFonts w:ascii="Calibri"/>
                <w:b/>
                <w:lang w:val="es-CO"/>
              </w:rPr>
            </w:pPr>
            <w:r w:rsidRPr="00BD0581">
              <w:rPr>
                <w:b/>
                <w:sz w:val="24"/>
                <w:szCs w:val="24"/>
                <w:lang w:val="es-CO"/>
              </w:rPr>
              <w:t>PUNTAJE</w:t>
            </w:r>
          </w:p>
        </w:tc>
      </w:tr>
      <w:tr w:rsidR="00BD0581" w:rsidRPr="00C337C8" w14:paraId="741F19C2" w14:textId="77777777" w:rsidTr="00C337C8">
        <w:trPr>
          <w:gridAfter w:val="1"/>
          <w:wAfter w:w="49" w:type="dxa"/>
          <w:trHeight w:hRule="exact" w:val="882"/>
          <w:jc w:val="center"/>
        </w:trPr>
        <w:tc>
          <w:tcPr>
            <w:tcW w:w="5102" w:type="dxa"/>
            <w:gridSpan w:val="3"/>
          </w:tcPr>
          <w:p w14:paraId="7C8FA506" w14:textId="01604CD9" w:rsidR="00BD27F4" w:rsidRPr="00C337C8" w:rsidRDefault="00BD27F4">
            <w:pPr>
              <w:pStyle w:val="TableParagraph"/>
              <w:spacing w:line="242" w:lineRule="auto"/>
              <w:ind w:right="208"/>
              <w:jc w:val="both"/>
              <w:rPr>
                <w:rFonts w:ascii="Calibri" w:hAnsi="Calibri"/>
                <w:lang w:val="es-CO"/>
              </w:rPr>
            </w:pPr>
            <w:r w:rsidRPr="00BD0581">
              <w:rPr>
                <w:rFonts w:ascii="Calibri" w:hAnsi="Calibri"/>
                <w:b/>
                <w:sz w:val="24"/>
                <w:szCs w:val="24"/>
                <w:lang w:val="es-CO"/>
              </w:rPr>
              <w:t xml:space="preserve">Director de </w:t>
            </w:r>
            <w:del w:id="1146" w:author="Usuario" w:date="2018-01-03T16:54:00Z">
              <w:r w:rsidRPr="00C337C8" w:rsidDel="007B47F6">
                <w:rPr>
                  <w:rFonts w:ascii="Calibri" w:hAnsi="Calibri"/>
                  <w:b/>
                  <w:sz w:val="24"/>
                  <w:szCs w:val="24"/>
                  <w:lang w:val="es-CO"/>
                </w:rPr>
                <w:delText>Interventoría :</w:delText>
              </w:r>
            </w:del>
            <w:ins w:id="1147" w:author="Usuario" w:date="2018-01-03T16:54:00Z">
              <w:r w:rsidR="007B47F6" w:rsidRPr="00C337C8">
                <w:rPr>
                  <w:rFonts w:ascii="Calibri" w:hAnsi="Calibri"/>
                  <w:b/>
                  <w:sz w:val="24"/>
                  <w:szCs w:val="24"/>
                  <w:lang w:val="es-CO"/>
                </w:rPr>
                <w:t>Interventoría:</w:t>
              </w:r>
            </w:ins>
            <w:r w:rsidRPr="00BD0581">
              <w:rPr>
                <w:rFonts w:ascii="Calibri" w:hAnsi="Calibri"/>
                <w:b/>
                <w:sz w:val="24"/>
                <w:szCs w:val="24"/>
                <w:lang w:val="es-CO"/>
              </w:rPr>
              <w:t xml:space="preserve"> </w:t>
            </w:r>
            <w:r w:rsidRPr="00BD0581">
              <w:rPr>
                <w:rFonts w:ascii="Calibri" w:hAnsi="Calibri"/>
                <w:sz w:val="24"/>
                <w:szCs w:val="24"/>
                <w:lang w:val="es-CO"/>
              </w:rPr>
              <w:t xml:space="preserve">Ingeniero civil especialista en </w:t>
            </w:r>
            <w:del w:id="1148" w:author="Usuario" w:date="2018-01-03T16:53:00Z">
              <w:r w:rsidRPr="00BD0581" w:rsidDel="007B47F6">
                <w:rPr>
                  <w:rFonts w:ascii="Calibri" w:hAnsi="Calibri"/>
                  <w:sz w:val="24"/>
                  <w:szCs w:val="24"/>
                  <w:lang w:val="es-CO"/>
                </w:rPr>
                <w:delText>alguna rama de la Ingeniería civil.</w:delText>
              </w:r>
            </w:del>
            <w:ins w:id="1149" w:author="Usuario" w:date="2018-01-03T16:53:00Z">
              <w:r w:rsidR="007B47F6">
                <w:rPr>
                  <w:rFonts w:ascii="Calibri" w:hAnsi="Calibri"/>
                  <w:sz w:val="24"/>
                  <w:szCs w:val="24"/>
                  <w:lang w:val="es-CO"/>
                </w:rPr>
                <w:t xml:space="preserve">estructuras. </w:t>
              </w:r>
            </w:ins>
          </w:p>
        </w:tc>
        <w:tc>
          <w:tcPr>
            <w:tcW w:w="1311" w:type="dxa"/>
          </w:tcPr>
          <w:p w14:paraId="2DBAD8E2" w14:textId="117C1FCA" w:rsidR="00BD27F4" w:rsidRPr="00C337C8" w:rsidRDefault="0037085B" w:rsidP="00E40D70">
            <w:pPr>
              <w:pStyle w:val="TableParagraph"/>
              <w:spacing w:before="6"/>
              <w:ind w:right="796"/>
              <w:jc w:val="right"/>
              <w:rPr>
                <w:rFonts w:ascii="Calibri"/>
                <w:b/>
                <w:lang w:val="es-CO"/>
              </w:rPr>
            </w:pPr>
            <w:ins w:id="1150" w:author="Usuario" w:date="2018-01-03T16:52:00Z">
              <w:r>
                <w:rPr>
                  <w:rFonts w:ascii="Calibri"/>
                  <w:b/>
                  <w:sz w:val="24"/>
                  <w:szCs w:val="24"/>
                  <w:lang w:val="es-CO"/>
                </w:rPr>
                <w:t>200</w:t>
              </w:r>
            </w:ins>
            <w:del w:id="1151" w:author="Usuario" w:date="2018-01-03T16:52:00Z">
              <w:r w:rsidR="00BD27F4" w:rsidRPr="00C337C8" w:rsidDel="0037085B">
                <w:rPr>
                  <w:rFonts w:ascii="Calibri"/>
                  <w:b/>
                  <w:sz w:val="24"/>
                  <w:szCs w:val="24"/>
                  <w:lang w:val="es-CO"/>
                </w:rPr>
                <w:delText>80</w:delText>
              </w:r>
            </w:del>
          </w:p>
        </w:tc>
      </w:tr>
      <w:tr w:rsidR="00BD0581" w:rsidRPr="00C337C8" w14:paraId="5EBB643B" w14:textId="77777777" w:rsidTr="00C337C8">
        <w:trPr>
          <w:gridBefore w:val="1"/>
          <w:wBefore w:w="51" w:type="dxa"/>
          <w:trHeight w:hRule="exact" w:val="700"/>
          <w:jc w:val="center"/>
        </w:trPr>
        <w:tc>
          <w:tcPr>
            <w:tcW w:w="5028" w:type="dxa"/>
          </w:tcPr>
          <w:p w14:paraId="682C2880" w14:textId="77777777" w:rsidR="00BD27F4" w:rsidRPr="00C337C8" w:rsidRDefault="00BD27F4" w:rsidP="00E40D70">
            <w:pPr>
              <w:pStyle w:val="TableParagraph"/>
              <w:tabs>
                <w:tab w:val="left" w:pos="707"/>
                <w:tab w:val="left" w:pos="1961"/>
              </w:tabs>
              <w:spacing w:before="1"/>
              <w:rPr>
                <w:rFonts w:ascii="Calibri" w:hAnsi="Calibri"/>
                <w:b/>
                <w:lang w:val="es-CO"/>
              </w:rPr>
            </w:pPr>
            <w:r w:rsidRPr="00C337C8">
              <w:rPr>
                <w:rFonts w:ascii="Calibri" w:hAnsi="Calibri"/>
                <w:b/>
                <w:sz w:val="24"/>
                <w:szCs w:val="24"/>
                <w:lang w:val="es-CO"/>
              </w:rPr>
              <w:t>Un</w:t>
            </w:r>
            <w:r w:rsidRPr="00C337C8">
              <w:rPr>
                <w:rFonts w:ascii="Calibri" w:hAnsi="Calibri"/>
                <w:b/>
                <w:sz w:val="24"/>
                <w:szCs w:val="24"/>
                <w:lang w:val="es-CO"/>
              </w:rPr>
              <w:tab/>
              <w:t>Residente de</w:t>
            </w:r>
            <w:r w:rsidRPr="00C337C8">
              <w:rPr>
                <w:rFonts w:ascii="Calibri" w:hAnsi="Calibri"/>
                <w:b/>
                <w:sz w:val="24"/>
                <w:szCs w:val="24"/>
                <w:lang w:val="es-CO"/>
              </w:rPr>
              <w:tab/>
              <w:t>Interventoría:</w:t>
            </w:r>
          </w:p>
          <w:p w14:paraId="011AAE77" w14:textId="77777777" w:rsidR="00BD27F4" w:rsidRPr="00C337C8" w:rsidRDefault="00BD27F4" w:rsidP="00E40D70">
            <w:pPr>
              <w:pStyle w:val="TableParagraph"/>
              <w:spacing w:before="38"/>
              <w:rPr>
                <w:rFonts w:ascii="Calibri"/>
                <w:lang w:val="es-CO"/>
              </w:rPr>
            </w:pPr>
            <w:r w:rsidRPr="00C337C8">
              <w:rPr>
                <w:rFonts w:ascii="Calibri"/>
                <w:sz w:val="24"/>
                <w:szCs w:val="24"/>
                <w:lang w:val="es-CO"/>
              </w:rPr>
              <w:t>Ingeniero Civil</w:t>
            </w:r>
          </w:p>
        </w:tc>
        <w:tc>
          <w:tcPr>
            <w:tcW w:w="1383" w:type="dxa"/>
            <w:gridSpan w:val="3"/>
          </w:tcPr>
          <w:p w14:paraId="77A3B749" w14:textId="61DC4E97" w:rsidR="00BD27F4" w:rsidRPr="00C337C8" w:rsidRDefault="0037085B" w:rsidP="00E40D70">
            <w:pPr>
              <w:pStyle w:val="TableParagraph"/>
              <w:spacing w:before="1"/>
              <w:ind w:right="796"/>
              <w:jc w:val="right"/>
              <w:rPr>
                <w:rFonts w:ascii="Calibri"/>
                <w:b/>
                <w:lang w:val="es-CO"/>
              </w:rPr>
            </w:pPr>
            <w:ins w:id="1152" w:author="Usuario" w:date="2018-01-03T16:52:00Z">
              <w:r>
                <w:rPr>
                  <w:rFonts w:ascii="Calibri"/>
                  <w:b/>
                  <w:sz w:val="24"/>
                  <w:szCs w:val="24"/>
                  <w:lang w:val="es-CO"/>
                </w:rPr>
                <w:t>200</w:t>
              </w:r>
            </w:ins>
            <w:del w:id="1153" w:author="Usuario" w:date="2018-01-03T16:52:00Z">
              <w:r w:rsidR="00A51A13" w:rsidRPr="00C337C8" w:rsidDel="0037085B">
                <w:rPr>
                  <w:b/>
                  <w:sz w:val="24"/>
                  <w:szCs w:val="24"/>
                  <w:lang w:val="es-CO"/>
                </w:rPr>
                <w:delText>3</w:delText>
              </w:r>
              <w:r w:rsidR="00BD27F4" w:rsidRPr="00C337C8" w:rsidDel="0037085B">
                <w:rPr>
                  <w:rFonts w:ascii="Calibri"/>
                  <w:b/>
                  <w:sz w:val="24"/>
                  <w:szCs w:val="24"/>
                  <w:lang w:val="es-CO"/>
                </w:rPr>
                <w:delText>0</w:delText>
              </w:r>
            </w:del>
          </w:p>
        </w:tc>
      </w:tr>
      <w:tr w:rsidR="00BD0581" w:rsidRPr="00C337C8" w14:paraId="2FBFD336" w14:textId="77777777" w:rsidTr="00C337C8">
        <w:trPr>
          <w:gridAfter w:val="1"/>
          <w:wAfter w:w="49" w:type="dxa"/>
          <w:trHeight w:hRule="exact" w:val="512"/>
          <w:jc w:val="center"/>
        </w:trPr>
        <w:tc>
          <w:tcPr>
            <w:tcW w:w="5102" w:type="dxa"/>
            <w:gridSpan w:val="3"/>
          </w:tcPr>
          <w:p w14:paraId="71CD9D8C" w14:textId="77777777" w:rsidR="007B47F6" w:rsidRPr="007B47F6" w:rsidRDefault="007B47F6" w:rsidP="007B47F6">
            <w:pPr>
              <w:pStyle w:val="TableParagraph"/>
              <w:tabs>
                <w:tab w:val="left" w:pos="1955"/>
              </w:tabs>
              <w:rPr>
                <w:ins w:id="1154" w:author="Usuario" w:date="2018-01-03T16:53:00Z"/>
                <w:b/>
                <w:noProof/>
                <w:sz w:val="16"/>
                <w:szCs w:val="16"/>
                <w:lang w:val="es-CO"/>
                <w:rPrChange w:id="1155" w:author="Usuario" w:date="2018-01-03T16:53:00Z">
                  <w:rPr>
                    <w:ins w:id="1156" w:author="Usuario" w:date="2018-01-03T16:53:00Z"/>
                    <w:noProof/>
                    <w:sz w:val="16"/>
                    <w:szCs w:val="16"/>
                    <w:lang w:val="es-CO"/>
                  </w:rPr>
                </w:rPrChange>
              </w:rPr>
            </w:pPr>
            <w:ins w:id="1157" w:author="Usuario" w:date="2018-01-03T16:53:00Z">
              <w:r w:rsidRPr="007B47F6">
                <w:rPr>
                  <w:b/>
                  <w:noProof/>
                  <w:sz w:val="16"/>
                  <w:szCs w:val="16"/>
                  <w:lang w:val="es-CO"/>
                  <w:rPrChange w:id="1158" w:author="Usuario" w:date="2018-01-03T16:53:00Z">
                    <w:rPr>
                      <w:noProof/>
                      <w:sz w:val="16"/>
                      <w:szCs w:val="16"/>
                      <w:lang w:val="es-CO"/>
                    </w:rPr>
                  </w:rPrChange>
                </w:rPr>
                <w:t xml:space="preserve">INGENIERO CIVIL Y AMBIENTAL ESPECIALISTA EN GEOTECNIA </w:t>
              </w:r>
            </w:ins>
          </w:p>
          <w:p w14:paraId="56010246" w14:textId="271BD52B" w:rsidR="00BD27F4" w:rsidRPr="00C337C8" w:rsidRDefault="00BD27F4" w:rsidP="00E40D70">
            <w:pPr>
              <w:pStyle w:val="TableParagraph"/>
              <w:spacing w:before="4"/>
              <w:rPr>
                <w:rFonts w:ascii="Calibri"/>
                <w:b/>
                <w:lang w:val="es-CO"/>
              </w:rPr>
            </w:pPr>
            <w:del w:id="1159" w:author="Usuario" w:date="2018-01-03T16:53:00Z">
              <w:r w:rsidRPr="00C337C8" w:rsidDel="007B47F6">
                <w:rPr>
                  <w:rFonts w:ascii="Calibri"/>
                  <w:b/>
                  <w:sz w:val="24"/>
                  <w:szCs w:val="24"/>
                  <w:lang w:val="es-CO"/>
                </w:rPr>
                <w:delText xml:space="preserve">Especialista y/o </w:delText>
              </w:r>
              <w:r w:rsidRPr="00C337C8" w:rsidDel="007B47F6">
                <w:rPr>
                  <w:b/>
                  <w:sz w:val="24"/>
                  <w:szCs w:val="24"/>
                  <w:lang w:val="es-CO"/>
                </w:rPr>
                <w:delText>maestria en</w:delText>
              </w:r>
              <w:r w:rsidRPr="00C337C8" w:rsidDel="007B47F6">
                <w:rPr>
                  <w:rFonts w:ascii="Calibri"/>
                  <w:b/>
                  <w:sz w:val="24"/>
                  <w:szCs w:val="24"/>
                  <w:lang w:val="es-CO"/>
                </w:rPr>
                <w:delText xml:space="preserve"> Geotecnia</w:delText>
              </w:r>
            </w:del>
          </w:p>
        </w:tc>
        <w:tc>
          <w:tcPr>
            <w:tcW w:w="1311" w:type="dxa"/>
          </w:tcPr>
          <w:p w14:paraId="7FC12545" w14:textId="7821F646" w:rsidR="00BD27F4" w:rsidRPr="00C337C8" w:rsidRDefault="007B47F6">
            <w:pPr>
              <w:pStyle w:val="TableParagraph"/>
              <w:spacing w:before="4"/>
              <w:ind w:right="795"/>
              <w:jc w:val="right"/>
              <w:rPr>
                <w:rFonts w:ascii="Calibri"/>
                <w:b/>
                <w:lang w:val="es-CO"/>
              </w:rPr>
            </w:pPr>
            <w:ins w:id="1160" w:author="Usuario" w:date="2018-01-03T16:53:00Z">
              <w:r>
                <w:rPr>
                  <w:rFonts w:ascii="Calibri"/>
                  <w:b/>
                  <w:sz w:val="24"/>
                  <w:szCs w:val="24"/>
                  <w:lang w:val="es-CO"/>
                </w:rPr>
                <w:t>100</w:t>
              </w:r>
            </w:ins>
            <w:del w:id="1161" w:author="Usuario" w:date="2018-01-03T16:52:00Z">
              <w:r w:rsidR="00BD27F4" w:rsidRPr="00C337C8" w:rsidDel="0037085B">
                <w:rPr>
                  <w:rFonts w:ascii="Calibri"/>
                  <w:b/>
                  <w:sz w:val="24"/>
                  <w:szCs w:val="24"/>
                  <w:lang w:val="es-CO"/>
                </w:rPr>
                <w:delText>30</w:delText>
              </w:r>
            </w:del>
          </w:p>
        </w:tc>
      </w:tr>
      <w:tr w:rsidR="00BD0581" w:rsidRPr="00C337C8" w14:paraId="7FF84D4F" w14:textId="77777777" w:rsidTr="00C337C8">
        <w:trPr>
          <w:gridAfter w:val="1"/>
          <w:wAfter w:w="49" w:type="dxa"/>
          <w:trHeight w:hRule="exact" w:val="578"/>
          <w:jc w:val="center"/>
        </w:trPr>
        <w:tc>
          <w:tcPr>
            <w:tcW w:w="5102" w:type="dxa"/>
            <w:gridSpan w:val="3"/>
          </w:tcPr>
          <w:p w14:paraId="48CCC56F" w14:textId="6322889A" w:rsidR="00A51A13" w:rsidRPr="007B47F6" w:rsidDel="007B47F6" w:rsidRDefault="007B47F6" w:rsidP="00E40D70">
            <w:pPr>
              <w:pStyle w:val="TableParagraph"/>
              <w:spacing w:before="4"/>
              <w:rPr>
                <w:del w:id="1162" w:author="Usuario" w:date="2018-01-03T16:53:00Z"/>
                <w:b/>
                <w:sz w:val="24"/>
                <w:szCs w:val="24"/>
                <w:lang w:val="es-CO"/>
              </w:rPr>
            </w:pPr>
            <w:ins w:id="1163" w:author="Usuario" w:date="2018-01-03T16:53:00Z">
              <w:r w:rsidRPr="007B47F6">
                <w:rPr>
                  <w:b/>
                  <w:noProof/>
                  <w:sz w:val="16"/>
                  <w:szCs w:val="16"/>
                  <w:lang w:val="es-CO"/>
                  <w:rPrChange w:id="1164" w:author="Usuario" w:date="2018-01-03T16:53:00Z">
                    <w:rPr>
                      <w:noProof/>
                      <w:sz w:val="16"/>
                      <w:szCs w:val="16"/>
                      <w:lang w:val="es-CO"/>
                    </w:rPr>
                  </w:rPrChange>
                </w:rPr>
                <w:t>TOPOGRAFO</w:t>
              </w:r>
              <w:r w:rsidRPr="007B47F6" w:rsidDel="007B47F6">
                <w:rPr>
                  <w:b/>
                  <w:sz w:val="24"/>
                  <w:szCs w:val="24"/>
                  <w:lang w:val="es-CO"/>
                </w:rPr>
                <w:t xml:space="preserve"> </w:t>
              </w:r>
            </w:ins>
            <w:del w:id="1165" w:author="Usuario" w:date="2018-01-03T16:53:00Z">
              <w:r w:rsidR="00A51A13" w:rsidRPr="007B47F6" w:rsidDel="007B47F6">
                <w:rPr>
                  <w:b/>
                  <w:sz w:val="24"/>
                  <w:szCs w:val="24"/>
                  <w:lang w:val="es-CO"/>
                </w:rPr>
                <w:delText>Ingeniero Civil Especialista y/o maestria en Estructuras</w:delText>
              </w:r>
            </w:del>
          </w:p>
          <w:p w14:paraId="0ED78B35" w14:textId="77777777" w:rsidR="00A51A13" w:rsidRPr="00C337C8" w:rsidRDefault="00A51A13" w:rsidP="00E40D70">
            <w:pPr>
              <w:pStyle w:val="TableParagraph"/>
              <w:spacing w:before="4"/>
              <w:rPr>
                <w:b/>
                <w:sz w:val="24"/>
                <w:szCs w:val="24"/>
                <w:lang w:val="es-CO"/>
              </w:rPr>
            </w:pPr>
          </w:p>
        </w:tc>
        <w:tc>
          <w:tcPr>
            <w:tcW w:w="1311" w:type="dxa"/>
          </w:tcPr>
          <w:p w14:paraId="7E04247A" w14:textId="3EDF6BAA" w:rsidR="00A51A13" w:rsidRPr="00C337C8" w:rsidRDefault="007B47F6" w:rsidP="00E40D70">
            <w:pPr>
              <w:pStyle w:val="TableParagraph"/>
              <w:spacing w:before="4"/>
              <w:ind w:right="795"/>
              <w:jc w:val="right"/>
              <w:rPr>
                <w:b/>
                <w:sz w:val="24"/>
                <w:szCs w:val="24"/>
                <w:lang w:val="es-CO"/>
              </w:rPr>
            </w:pPr>
            <w:ins w:id="1166" w:author="Usuario" w:date="2018-01-03T16:53:00Z">
              <w:r>
                <w:rPr>
                  <w:b/>
                  <w:sz w:val="24"/>
                  <w:szCs w:val="24"/>
                  <w:lang w:val="es-CO"/>
                </w:rPr>
                <w:t>100</w:t>
              </w:r>
            </w:ins>
            <w:del w:id="1167" w:author="Usuario" w:date="2018-01-03T16:53:00Z">
              <w:r w:rsidR="00A51A13" w:rsidRPr="00C337C8" w:rsidDel="007B47F6">
                <w:rPr>
                  <w:b/>
                  <w:sz w:val="24"/>
                  <w:szCs w:val="24"/>
                  <w:lang w:val="es-CO"/>
                </w:rPr>
                <w:delText>30</w:delText>
              </w:r>
            </w:del>
          </w:p>
        </w:tc>
      </w:tr>
      <w:tr w:rsidR="00BD0581" w:rsidRPr="00C337C8" w14:paraId="360D3471" w14:textId="77777777" w:rsidTr="00C337C8">
        <w:trPr>
          <w:gridAfter w:val="1"/>
          <w:wAfter w:w="49" w:type="dxa"/>
          <w:trHeight w:hRule="exact" w:val="512"/>
          <w:jc w:val="center"/>
        </w:trPr>
        <w:tc>
          <w:tcPr>
            <w:tcW w:w="5102" w:type="dxa"/>
            <w:gridSpan w:val="3"/>
          </w:tcPr>
          <w:p w14:paraId="6D167DEE" w14:textId="77777777" w:rsidR="00BD27F4" w:rsidRPr="00C337C8" w:rsidRDefault="00BD27F4" w:rsidP="00E40D70">
            <w:pPr>
              <w:pStyle w:val="TableParagraph"/>
              <w:spacing w:before="1"/>
              <w:rPr>
                <w:rFonts w:ascii="Calibri" w:hAnsi="Calibri"/>
                <w:b/>
                <w:lang w:val="es-CO"/>
              </w:rPr>
            </w:pPr>
            <w:r w:rsidRPr="00C337C8">
              <w:rPr>
                <w:rFonts w:ascii="Calibri" w:hAnsi="Calibri"/>
                <w:b/>
                <w:sz w:val="24"/>
                <w:szCs w:val="24"/>
                <w:lang w:val="es-CO"/>
              </w:rPr>
              <w:t>Abogado</w:t>
            </w:r>
          </w:p>
        </w:tc>
        <w:tc>
          <w:tcPr>
            <w:tcW w:w="1311" w:type="dxa"/>
          </w:tcPr>
          <w:p w14:paraId="12E9FFF6" w14:textId="1C322BEE" w:rsidR="00BD27F4" w:rsidRPr="00C337C8" w:rsidRDefault="007B47F6" w:rsidP="00E40D70">
            <w:pPr>
              <w:pStyle w:val="TableParagraph"/>
              <w:spacing w:before="1"/>
              <w:ind w:right="795"/>
              <w:jc w:val="right"/>
              <w:rPr>
                <w:rFonts w:ascii="Calibri"/>
                <w:b/>
                <w:lang w:val="es-CO"/>
              </w:rPr>
            </w:pPr>
            <w:ins w:id="1168" w:author="Usuario" w:date="2018-01-03T16:54:00Z">
              <w:r>
                <w:rPr>
                  <w:rFonts w:ascii="Calibri"/>
                  <w:b/>
                  <w:sz w:val="24"/>
                  <w:szCs w:val="24"/>
                  <w:lang w:val="es-CO"/>
                </w:rPr>
                <w:t>50</w:t>
              </w:r>
            </w:ins>
            <w:del w:id="1169" w:author="Usuario" w:date="2018-01-03T16:54:00Z">
              <w:r w:rsidR="00BD27F4" w:rsidRPr="00C337C8" w:rsidDel="007B47F6">
                <w:rPr>
                  <w:rFonts w:ascii="Calibri"/>
                  <w:b/>
                  <w:sz w:val="24"/>
                  <w:szCs w:val="24"/>
                  <w:lang w:val="es-CO"/>
                </w:rPr>
                <w:delText>15</w:delText>
              </w:r>
            </w:del>
          </w:p>
        </w:tc>
      </w:tr>
      <w:tr w:rsidR="00BD0581" w:rsidRPr="00C337C8" w14:paraId="2A5A8071" w14:textId="77777777" w:rsidTr="00C337C8">
        <w:trPr>
          <w:gridAfter w:val="1"/>
          <w:wAfter w:w="49" w:type="dxa"/>
          <w:trHeight w:hRule="exact" w:val="512"/>
          <w:jc w:val="center"/>
        </w:trPr>
        <w:tc>
          <w:tcPr>
            <w:tcW w:w="5102" w:type="dxa"/>
            <w:gridSpan w:val="3"/>
          </w:tcPr>
          <w:p w14:paraId="33A1B61B" w14:textId="77777777" w:rsidR="00BD27F4" w:rsidRPr="00C337C8" w:rsidRDefault="00BD27F4" w:rsidP="00E40D70">
            <w:pPr>
              <w:pStyle w:val="TableParagraph"/>
              <w:spacing w:before="1"/>
              <w:rPr>
                <w:rFonts w:ascii="Calibri" w:hAnsi="Calibri"/>
                <w:b/>
                <w:lang w:val="es-CO"/>
              </w:rPr>
            </w:pPr>
            <w:r w:rsidRPr="00C337C8">
              <w:rPr>
                <w:rFonts w:ascii="Calibri" w:hAnsi="Calibri"/>
                <w:b/>
                <w:sz w:val="24"/>
                <w:szCs w:val="24"/>
                <w:lang w:val="es-CO"/>
              </w:rPr>
              <w:t>Contador publico</w:t>
            </w:r>
          </w:p>
        </w:tc>
        <w:tc>
          <w:tcPr>
            <w:tcW w:w="1311" w:type="dxa"/>
          </w:tcPr>
          <w:p w14:paraId="5DD40897" w14:textId="4BCC14C3" w:rsidR="00BD27F4" w:rsidRPr="00C337C8" w:rsidRDefault="007B47F6" w:rsidP="00E40D70">
            <w:pPr>
              <w:pStyle w:val="TableParagraph"/>
              <w:spacing w:before="1"/>
              <w:ind w:right="795"/>
              <w:jc w:val="right"/>
              <w:rPr>
                <w:rFonts w:ascii="Calibri"/>
                <w:b/>
                <w:lang w:val="es-CO"/>
              </w:rPr>
            </w:pPr>
            <w:ins w:id="1170" w:author="Usuario" w:date="2018-01-03T16:54:00Z">
              <w:r>
                <w:rPr>
                  <w:rFonts w:ascii="Calibri"/>
                  <w:b/>
                  <w:sz w:val="24"/>
                  <w:szCs w:val="24"/>
                  <w:lang w:val="es-CO"/>
                </w:rPr>
                <w:t>50</w:t>
              </w:r>
            </w:ins>
            <w:del w:id="1171" w:author="Usuario" w:date="2018-01-03T16:54:00Z">
              <w:r w:rsidR="00BD27F4" w:rsidRPr="00C337C8" w:rsidDel="007B47F6">
                <w:rPr>
                  <w:rFonts w:ascii="Calibri"/>
                  <w:b/>
                  <w:sz w:val="24"/>
                  <w:szCs w:val="24"/>
                  <w:lang w:val="es-CO"/>
                </w:rPr>
                <w:delText>15</w:delText>
              </w:r>
            </w:del>
          </w:p>
        </w:tc>
      </w:tr>
      <w:tr w:rsidR="00BD0581" w:rsidRPr="00C337C8" w14:paraId="151A9994" w14:textId="77777777" w:rsidTr="00C337C8">
        <w:trPr>
          <w:gridAfter w:val="1"/>
          <w:wAfter w:w="49" w:type="dxa"/>
          <w:trHeight w:hRule="exact" w:val="476"/>
          <w:jc w:val="center"/>
        </w:trPr>
        <w:tc>
          <w:tcPr>
            <w:tcW w:w="5102" w:type="dxa"/>
            <w:gridSpan w:val="3"/>
          </w:tcPr>
          <w:p w14:paraId="6CFE44FE" w14:textId="77777777" w:rsidR="00BD27F4" w:rsidRPr="00C337C8" w:rsidRDefault="00BD27F4" w:rsidP="00E40D70">
            <w:pPr>
              <w:pStyle w:val="TableParagraph"/>
              <w:spacing w:before="6"/>
              <w:rPr>
                <w:rFonts w:ascii="Calibri"/>
                <w:b/>
                <w:lang w:val="es-CO"/>
              </w:rPr>
            </w:pPr>
            <w:r w:rsidRPr="00C337C8">
              <w:rPr>
                <w:rFonts w:ascii="Calibri"/>
                <w:b/>
                <w:sz w:val="24"/>
                <w:szCs w:val="24"/>
                <w:lang w:val="es-CO"/>
              </w:rPr>
              <w:t>TOTAL</w:t>
            </w:r>
          </w:p>
        </w:tc>
        <w:tc>
          <w:tcPr>
            <w:tcW w:w="1311" w:type="dxa"/>
          </w:tcPr>
          <w:p w14:paraId="71A9AB39" w14:textId="6F456BBB" w:rsidR="00BD27F4" w:rsidRPr="00C337C8" w:rsidRDefault="007B47F6" w:rsidP="00E40D70">
            <w:pPr>
              <w:pStyle w:val="TableParagraph"/>
              <w:spacing w:before="6"/>
              <w:ind w:right="767"/>
              <w:jc w:val="right"/>
              <w:rPr>
                <w:rFonts w:ascii="Calibri"/>
                <w:b/>
                <w:lang w:val="es-CO"/>
              </w:rPr>
            </w:pPr>
            <w:ins w:id="1172" w:author="Usuario" w:date="2018-01-03T16:54:00Z">
              <w:r>
                <w:rPr>
                  <w:rFonts w:ascii="Calibri"/>
                  <w:b/>
                  <w:sz w:val="24"/>
                  <w:szCs w:val="24"/>
                  <w:lang w:val="es-CO"/>
                </w:rPr>
                <w:t>7</w:t>
              </w:r>
            </w:ins>
            <w:del w:id="1173" w:author="Usuario" w:date="2018-01-03T16:54:00Z">
              <w:r w:rsidR="00BD27F4" w:rsidRPr="00C337C8" w:rsidDel="007B47F6">
                <w:rPr>
                  <w:rFonts w:ascii="Calibri"/>
                  <w:b/>
                  <w:sz w:val="24"/>
                  <w:szCs w:val="24"/>
                  <w:lang w:val="es-CO"/>
                </w:rPr>
                <w:delText>2</w:delText>
              </w:r>
            </w:del>
            <w:r w:rsidR="00BD27F4" w:rsidRPr="00C337C8">
              <w:rPr>
                <w:rFonts w:ascii="Calibri"/>
                <w:b/>
                <w:sz w:val="24"/>
                <w:szCs w:val="24"/>
                <w:lang w:val="es-CO"/>
              </w:rPr>
              <w:t>00</w:t>
            </w:r>
          </w:p>
        </w:tc>
      </w:tr>
    </w:tbl>
    <w:p w14:paraId="38827D96" w14:textId="77777777" w:rsidR="00BD27F4" w:rsidRPr="00C337C8" w:rsidRDefault="00BD27F4" w:rsidP="00BD27F4">
      <w:pPr>
        <w:pStyle w:val="Textoindependiente"/>
        <w:rPr>
          <w:lang w:val="es-CO"/>
        </w:rPr>
      </w:pPr>
    </w:p>
    <w:p w14:paraId="0118AD87" w14:textId="77777777" w:rsidR="00BD27F4" w:rsidRPr="00C337C8" w:rsidRDefault="00BD27F4" w:rsidP="00BD27F4">
      <w:pPr>
        <w:pStyle w:val="Textoindependiente"/>
        <w:rPr>
          <w:lang w:val="es-CO"/>
        </w:rPr>
      </w:pPr>
      <w:r w:rsidRPr="00C337C8">
        <w:rPr>
          <w:sz w:val="22"/>
          <w:szCs w:val="22"/>
          <w:lang w:val="es-CO"/>
        </w:rPr>
        <w:t>EXPERIENCIA ESPECÍFICA DE LOS PROFESIONALES EN TRABAJOS SEMEJANTES: PUNTAJE MÁXIMO 300 PUNTOS.</w:t>
      </w:r>
    </w:p>
    <w:p w14:paraId="2AC5B2D7" w14:textId="77777777" w:rsidR="00BD27F4" w:rsidRPr="00C337C8" w:rsidRDefault="00BD27F4" w:rsidP="00BD27F4">
      <w:pPr>
        <w:pStyle w:val="Textoindependiente"/>
        <w:ind w:left="116" w:right="255"/>
        <w:rPr>
          <w:lang w:val="es-CO"/>
        </w:rPr>
      </w:pPr>
      <w:r w:rsidRPr="00C337C8">
        <w:rPr>
          <w:sz w:val="22"/>
          <w:szCs w:val="22"/>
          <w:lang w:val="es-CO"/>
        </w:rPr>
        <w:t>Las experiencias se tendrán en cuenta si cumplen con las siguientes condiciones.</w:t>
      </w:r>
    </w:p>
    <w:p w14:paraId="7D6AAEAE" w14:textId="77777777" w:rsidR="00BD27F4" w:rsidRPr="00C337C8" w:rsidRDefault="00BD27F4" w:rsidP="00BD27F4">
      <w:pPr>
        <w:pStyle w:val="Textoindependiente"/>
        <w:spacing w:before="1"/>
        <w:ind w:left="116" w:right="109"/>
        <w:rPr>
          <w:lang w:val="es-CO"/>
        </w:rPr>
      </w:pPr>
      <w:r w:rsidRPr="00C337C8">
        <w:rPr>
          <w:sz w:val="22"/>
          <w:szCs w:val="22"/>
          <w:lang w:val="es-CO"/>
        </w:rPr>
        <w:t>Para el director certificado oficial de la experiencia en dirección de interventoría de obras civiles.</w:t>
      </w:r>
    </w:p>
    <w:p w14:paraId="00BC46FB" w14:textId="77777777" w:rsidR="00BD27F4" w:rsidRPr="00C337C8" w:rsidRDefault="00BD27F4" w:rsidP="00BD27F4">
      <w:pPr>
        <w:pStyle w:val="Textoindependiente"/>
        <w:spacing w:before="1" w:line="242" w:lineRule="auto"/>
        <w:ind w:left="116" w:right="225"/>
        <w:rPr>
          <w:lang w:val="es-CO"/>
        </w:rPr>
      </w:pPr>
      <w:r w:rsidRPr="00C337C8">
        <w:rPr>
          <w:sz w:val="22"/>
          <w:szCs w:val="22"/>
          <w:lang w:val="es-CO"/>
        </w:rPr>
        <w:lastRenderedPageBreak/>
        <w:t>Residente será con el contrato laboral o de prestación de servicios respectivo como residente de interventoría de obras civiles, diferente al planteado para la experiencia especifica del equipo de trabajo.</w:t>
      </w:r>
    </w:p>
    <w:p w14:paraId="51FBCD58" w14:textId="77777777" w:rsidR="00BD27F4" w:rsidRPr="00BD0581" w:rsidRDefault="00BD27F4" w:rsidP="00BD27F4">
      <w:pPr>
        <w:pStyle w:val="Textoindependiente"/>
        <w:rPr>
          <w:lang w:val="es-CO"/>
        </w:rPr>
      </w:pPr>
      <w:r w:rsidRPr="00C337C8">
        <w:rPr>
          <w:sz w:val="22"/>
          <w:szCs w:val="22"/>
          <w:lang w:val="es-CO"/>
        </w:rPr>
        <w:t>Para los especialistas será con certificaciones en el área respectiva en contratos de interventoría de obras civiles, diferente al planteado para la experiencia específica del equipo de trabajo.</w:t>
      </w:r>
    </w:p>
    <w:p w14:paraId="5723766D" w14:textId="77777777" w:rsidR="00865A4C" w:rsidRPr="00C337C8" w:rsidRDefault="00865A4C" w:rsidP="00BD27F4">
      <w:pPr>
        <w:pStyle w:val="Textoindependiente"/>
        <w:rPr>
          <w:lang w:val="es-CO"/>
        </w:rPr>
      </w:pPr>
    </w:p>
    <w:tbl>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Change w:id="1174" w:author="Usuario" w:date="2018-01-04T13:02:00Z">
          <w:tblPr>
            <w:tblStyle w:val="TableNormal"/>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PrChange>
      </w:tblPr>
      <w:tblGrid>
        <w:gridCol w:w="1418"/>
        <w:gridCol w:w="3824"/>
        <w:gridCol w:w="2410"/>
        <w:gridCol w:w="1376"/>
        <w:tblGridChange w:id="1175">
          <w:tblGrid>
            <w:gridCol w:w="1418"/>
            <w:gridCol w:w="4110"/>
            <w:gridCol w:w="2214"/>
            <w:gridCol w:w="1286"/>
          </w:tblGrid>
        </w:tblGridChange>
      </w:tblGrid>
      <w:tr w:rsidR="00BD27F4" w:rsidRPr="00BD0581" w14:paraId="2422CC7B" w14:textId="77777777" w:rsidTr="00516F8E">
        <w:trPr>
          <w:trHeight w:hRule="exact" w:val="958"/>
          <w:jc w:val="center"/>
          <w:trPrChange w:id="1176" w:author="Usuario" w:date="2018-01-04T13:02:00Z">
            <w:trPr>
              <w:trHeight w:hRule="exact" w:val="958"/>
              <w:jc w:val="center"/>
            </w:trPr>
          </w:trPrChange>
        </w:trPr>
        <w:tc>
          <w:tcPr>
            <w:tcW w:w="1418" w:type="dxa"/>
            <w:tcPrChange w:id="1177" w:author="Usuario" w:date="2018-01-04T13:02:00Z">
              <w:tcPr>
                <w:tcW w:w="1418" w:type="dxa"/>
              </w:tcPr>
            </w:tcPrChange>
          </w:tcPr>
          <w:p w14:paraId="440191B8" w14:textId="77777777" w:rsidR="00BD27F4" w:rsidRPr="00BD0581" w:rsidRDefault="00BD27F4" w:rsidP="00E40D70">
            <w:pPr>
              <w:pStyle w:val="TableParagraph"/>
              <w:tabs>
                <w:tab w:val="left" w:pos="1550"/>
              </w:tabs>
              <w:spacing w:before="9"/>
              <w:rPr>
                <w:rFonts w:asciiTheme="minorHAnsi" w:hAnsiTheme="minorHAnsi"/>
                <w:b/>
                <w:lang w:val="es-CO"/>
              </w:rPr>
            </w:pPr>
            <w:r w:rsidRPr="00BD0581">
              <w:rPr>
                <w:rFonts w:asciiTheme="minorHAnsi" w:hAnsiTheme="minorHAnsi"/>
                <w:b/>
                <w:lang w:val="es-CO"/>
              </w:rPr>
              <w:t>Cargo/</w:t>
            </w:r>
          </w:p>
          <w:p w14:paraId="0B40229A" w14:textId="77777777" w:rsidR="00BD27F4" w:rsidRPr="00BD0581" w:rsidRDefault="00BD27F4" w:rsidP="00E40D70">
            <w:pPr>
              <w:pStyle w:val="TableParagraph"/>
              <w:rPr>
                <w:rFonts w:asciiTheme="minorHAnsi" w:hAnsiTheme="minorHAnsi"/>
                <w:b/>
                <w:lang w:val="es-CO"/>
              </w:rPr>
            </w:pPr>
            <w:r w:rsidRPr="00BD0581">
              <w:rPr>
                <w:rFonts w:asciiTheme="minorHAnsi" w:hAnsiTheme="minorHAnsi"/>
                <w:b/>
                <w:lang w:val="es-CO"/>
              </w:rPr>
              <w:t>Profesión</w:t>
            </w:r>
          </w:p>
        </w:tc>
        <w:tc>
          <w:tcPr>
            <w:tcW w:w="3824" w:type="dxa"/>
            <w:tcPrChange w:id="1178" w:author="Usuario" w:date="2018-01-04T13:02:00Z">
              <w:tcPr>
                <w:tcW w:w="4110" w:type="dxa"/>
              </w:tcPr>
            </w:tcPrChange>
          </w:tcPr>
          <w:p w14:paraId="367C30DB" w14:textId="77777777" w:rsidR="00BD27F4" w:rsidRPr="00BD0581" w:rsidRDefault="00BD27F4" w:rsidP="00E40D70">
            <w:pPr>
              <w:pStyle w:val="TableParagraph"/>
              <w:spacing w:before="1"/>
              <w:ind w:left="105" w:right="470"/>
              <w:rPr>
                <w:rFonts w:asciiTheme="minorHAnsi" w:hAnsiTheme="minorHAnsi"/>
                <w:b/>
                <w:lang w:val="es-CO"/>
              </w:rPr>
            </w:pPr>
            <w:r w:rsidRPr="00BD0581">
              <w:rPr>
                <w:rFonts w:asciiTheme="minorHAnsi" w:hAnsiTheme="minorHAnsi"/>
                <w:b/>
                <w:lang w:val="es-CO"/>
              </w:rPr>
              <w:t>Requisitos</w:t>
            </w:r>
          </w:p>
        </w:tc>
        <w:tc>
          <w:tcPr>
            <w:tcW w:w="2410" w:type="dxa"/>
            <w:tcPrChange w:id="1179" w:author="Usuario" w:date="2018-01-04T13:02:00Z">
              <w:tcPr>
                <w:tcW w:w="2214" w:type="dxa"/>
              </w:tcPr>
            </w:tcPrChange>
          </w:tcPr>
          <w:p w14:paraId="556B2344" w14:textId="77777777" w:rsidR="00BD27F4" w:rsidRPr="00BD0581" w:rsidRDefault="00BD27F4" w:rsidP="00E40D70">
            <w:pPr>
              <w:pStyle w:val="TableParagraph"/>
              <w:spacing w:before="1"/>
              <w:ind w:right="263"/>
              <w:rPr>
                <w:rFonts w:asciiTheme="minorHAnsi" w:hAnsiTheme="minorHAnsi"/>
                <w:b/>
                <w:lang w:val="es-CO"/>
              </w:rPr>
            </w:pPr>
            <w:r w:rsidRPr="00BD0581">
              <w:rPr>
                <w:rFonts w:asciiTheme="minorHAnsi" w:hAnsiTheme="minorHAnsi"/>
                <w:b/>
                <w:lang w:val="es-CO"/>
              </w:rPr>
              <w:t xml:space="preserve">Número de </w:t>
            </w:r>
            <w:r w:rsidRPr="00C337C8">
              <w:rPr>
                <w:rFonts w:asciiTheme="minorHAnsi" w:hAnsiTheme="minorHAnsi"/>
                <w:b/>
                <w:lang w:val="es-CO"/>
              </w:rPr>
              <w:t xml:space="preserve">Contratos </w:t>
            </w:r>
            <w:del w:id="1180" w:author="Usuario" w:date="2018-01-03T17:01:00Z">
              <w:r w:rsidRPr="00C337C8" w:rsidDel="007B47F6">
                <w:rPr>
                  <w:rFonts w:asciiTheme="minorHAnsi" w:hAnsiTheme="minorHAnsi"/>
                  <w:b/>
                  <w:lang w:val="es-CO"/>
                </w:rPr>
                <w:delText xml:space="preserve">de </w:delText>
              </w:r>
              <w:r w:rsidRPr="00C337C8" w:rsidDel="007B47F6">
                <w:rPr>
                  <w:rFonts w:asciiTheme="minorHAnsi" w:hAnsiTheme="minorHAnsi"/>
                  <w:b/>
                  <w:sz w:val="24"/>
                  <w:szCs w:val="24"/>
                  <w:lang w:val="es-CO"/>
                </w:rPr>
                <w:delText>interventoría</w:delText>
              </w:r>
            </w:del>
          </w:p>
        </w:tc>
        <w:tc>
          <w:tcPr>
            <w:tcW w:w="1376" w:type="dxa"/>
            <w:tcPrChange w:id="1181" w:author="Usuario" w:date="2018-01-04T13:02:00Z">
              <w:tcPr>
                <w:tcW w:w="1286" w:type="dxa"/>
              </w:tcPr>
            </w:tcPrChange>
          </w:tcPr>
          <w:p w14:paraId="0A34BC27" w14:textId="77777777" w:rsidR="00BD27F4" w:rsidRPr="00BD0581" w:rsidRDefault="00BD27F4" w:rsidP="00E40D70">
            <w:pPr>
              <w:pStyle w:val="TableParagraph"/>
              <w:spacing w:before="1" w:line="415" w:lineRule="auto"/>
              <w:ind w:left="108" w:right="518"/>
              <w:rPr>
                <w:rFonts w:asciiTheme="minorHAnsi" w:hAnsiTheme="minorHAnsi"/>
                <w:b/>
                <w:lang w:val="es-CO"/>
              </w:rPr>
            </w:pPr>
            <w:r w:rsidRPr="00BD0581">
              <w:rPr>
                <w:rFonts w:asciiTheme="minorHAnsi" w:hAnsiTheme="minorHAnsi"/>
                <w:b/>
                <w:lang w:val="es-CO"/>
              </w:rPr>
              <w:t>Puntos Hasta</w:t>
            </w:r>
          </w:p>
        </w:tc>
      </w:tr>
      <w:tr w:rsidR="00BD27F4" w:rsidRPr="00BD0581" w14:paraId="5332DB51" w14:textId="77777777" w:rsidTr="00516F8E">
        <w:trPr>
          <w:trHeight w:hRule="exact" w:val="2264"/>
          <w:jc w:val="center"/>
          <w:trPrChange w:id="1182" w:author="Usuario" w:date="2018-01-04T13:02:00Z">
            <w:trPr>
              <w:trHeight w:hRule="exact" w:val="1139"/>
              <w:jc w:val="center"/>
            </w:trPr>
          </w:trPrChange>
        </w:trPr>
        <w:tc>
          <w:tcPr>
            <w:tcW w:w="1418" w:type="dxa"/>
            <w:tcPrChange w:id="1183" w:author="Usuario" w:date="2018-01-04T13:02:00Z">
              <w:tcPr>
                <w:tcW w:w="1418" w:type="dxa"/>
              </w:tcPr>
            </w:tcPrChange>
          </w:tcPr>
          <w:p w14:paraId="660B59E1" w14:textId="77777777" w:rsidR="00BD27F4" w:rsidRPr="00BD0581" w:rsidRDefault="00BD27F4" w:rsidP="00E40D70">
            <w:pPr>
              <w:pStyle w:val="TableParagraph"/>
              <w:tabs>
                <w:tab w:val="left" w:pos="1415"/>
              </w:tabs>
              <w:ind w:right="219"/>
              <w:rPr>
                <w:rFonts w:asciiTheme="minorHAnsi" w:hAnsiTheme="minorHAnsi"/>
                <w:lang w:val="es-CO"/>
              </w:rPr>
            </w:pPr>
            <w:r w:rsidRPr="00C337C8">
              <w:rPr>
                <w:rFonts w:asciiTheme="minorHAnsi" w:hAnsiTheme="minorHAnsi"/>
                <w:lang w:val="es-CO"/>
              </w:rPr>
              <w:t xml:space="preserve">Director de </w:t>
            </w:r>
            <w:r w:rsidRPr="00C337C8">
              <w:rPr>
                <w:rFonts w:asciiTheme="minorHAnsi" w:hAnsiTheme="minorHAnsi"/>
                <w:sz w:val="24"/>
                <w:szCs w:val="24"/>
                <w:lang w:val="es-CO"/>
              </w:rPr>
              <w:t>interventoría</w:t>
            </w:r>
          </w:p>
        </w:tc>
        <w:tc>
          <w:tcPr>
            <w:tcW w:w="3824" w:type="dxa"/>
            <w:tcPrChange w:id="1184" w:author="Usuario" w:date="2018-01-04T13:02:00Z">
              <w:tcPr>
                <w:tcW w:w="4110" w:type="dxa"/>
              </w:tcPr>
            </w:tcPrChange>
          </w:tcPr>
          <w:p w14:paraId="5C840CB7" w14:textId="19AAFAD7" w:rsidR="00BD27F4" w:rsidRPr="00BD0581" w:rsidRDefault="00BD27F4">
            <w:pPr>
              <w:pStyle w:val="TableParagraph"/>
              <w:spacing w:line="242" w:lineRule="auto"/>
              <w:ind w:left="105" w:right="212"/>
              <w:jc w:val="both"/>
              <w:rPr>
                <w:rFonts w:asciiTheme="minorHAnsi" w:hAnsiTheme="minorHAnsi"/>
                <w:lang w:val="es-CO"/>
              </w:rPr>
            </w:pPr>
            <w:r w:rsidRPr="00BD0581">
              <w:rPr>
                <w:rFonts w:asciiTheme="minorHAnsi" w:hAnsiTheme="minorHAnsi"/>
                <w:lang w:val="es-CO"/>
              </w:rPr>
              <w:t xml:space="preserve">Experiencia profesional como director de </w:t>
            </w:r>
            <w:r w:rsidRPr="00C337C8">
              <w:rPr>
                <w:rFonts w:asciiTheme="minorHAnsi" w:hAnsiTheme="minorHAnsi"/>
                <w:sz w:val="24"/>
                <w:szCs w:val="24"/>
                <w:lang w:val="es-CO"/>
              </w:rPr>
              <w:t>interventoría</w:t>
            </w:r>
            <w:r w:rsidRPr="00BD0581">
              <w:rPr>
                <w:rFonts w:asciiTheme="minorHAnsi" w:hAnsiTheme="minorHAnsi"/>
                <w:lang w:val="es-CO"/>
              </w:rPr>
              <w:t xml:space="preserve"> de </w:t>
            </w:r>
            <w:r w:rsidRPr="00C337C8">
              <w:rPr>
                <w:rFonts w:asciiTheme="minorHAnsi" w:hAnsiTheme="minorHAnsi"/>
                <w:sz w:val="24"/>
                <w:szCs w:val="24"/>
                <w:lang w:val="es-CO"/>
              </w:rPr>
              <w:t>obras civiles con especialización en</w:t>
            </w:r>
            <w:ins w:id="1185" w:author="Usuario" w:date="2018-01-04T12:54:00Z">
              <w:r w:rsidR="005119C8">
                <w:rPr>
                  <w:rFonts w:asciiTheme="minorHAnsi" w:hAnsiTheme="minorHAnsi"/>
                  <w:sz w:val="24"/>
                  <w:szCs w:val="24"/>
                  <w:lang w:val="es-CO"/>
                </w:rPr>
                <w:t xml:space="preserve"> </w:t>
              </w:r>
            </w:ins>
            <w:del w:id="1186" w:author="Usuario" w:date="2018-01-04T12:54:00Z">
              <w:r w:rsidRPr="00C337C8" w:rsidDel="005119C8">
                <w:rPr>
                  <w:rFonts w:asciiTheme="minorHAnsi" w:hAnsiTheme="minorHAnsi"/>
                  <w:sz w:val="24"/>
                  <w:szCs w:val="24"/>
                  <w:lang w:val="es-CO"/>
                </w:rPr>
                <w:delText xml:space="preserve"> </w:delText>
              </w:r>
            </w:del>
            <w:ins w:id="1187" w:author="Usuario" w:date="2018-01-04T12:54:00Z">
              <w:r w:rsidR="005119C8">
                <w:rPr>
                  <w:rFonts w:asciiTheme="minorHAnsi" w:hAnsiTheme="minorHAnsi"/>
                  <w:sz w:val="24"/>
                  <w:szCs w:val="24"/>
                  <w:lang w:val="es-CO"/>
                </w:rPr>
                <w:t>estructuras</w:t>
              </w:r>
            </w:ins>
            <w:del w:id="1188" w:author="Usuario" w:date="2018-01-04T12:54:00Z">
              <w:r w:rsidRPr="00C337C8" w:rsidDel="005119C8">
                <w:rPr>
                  <w:rFonts w:asciiTheme="minorHAnsi" w:hAnsiTheme="minorHAnsi"/>
                  <w:sz w:val="24"/>
                  <w:szCs w:val="24"/>
                  <w:lang w:val="es-CO"/>
                </w:rPr>
                <w:delText>alguna rama de la ingenieria civil</w:delText>
              </w:r>
            </w:del>
            <w:r w:rsidRPr="00C337C8">
              <w:rPr>
                <w:rFonts w:asciiTheme="minorHAnsi" w:hAnsiTheme="minorHAnsi"/>
                <w:sz w:val="24"/>
                <w:szCs w:val="24"/>
                <w:lang w:val="es-CO"/>
              </w:rPr>
              <w:t>.</w:t>
            </w:r>
          </w:p>
        </w:tc>
        <w:tc>
          <w:tcPr>
            <w:tcW w:w="2410" w:type="dxa"/>
            <w:tcPrChange w:id="1189" w:author="Usuario" w:date="2018-01-04T13:02:00Z">
              <w:tcPr>
                <w:tcW w:w="2214" w:type="dxa"/>
              </w:tcPr>
            </w:tcPrChange>
          </w:tcPr>
          <w:p w14:paraId="50E8AB9C" w14:textId="769318BA" w:rsidR="00BD27F4" w:rsidRPr="00BD0581" w:rsidRDefault="007B47F6" w:rsidP="00E40D70">
            <w:pPr>
              <w:pStyle w:val="TableParagraph"/>
              <w:numPr>
                <w:ilvl w:val="0"/>
                <w:numId w:val="19"/>
              </w:numPr>
              <w:tabs>
                <w:tab w:val="left" w:pos="264"/>
              </w:tabs>
              <w:spacing w:line="268" w:lineRule="exact"/>
              <w:rPr>
                <w:rFonts w:asciiTheme="minorHAnsi" w:hAnsiTheme="minorHAnsi"/>
                <w:lang w:val="es-CO"/>
              </w:rPr>
            </w:pPr>
            <w:r w:rsidRPr="00BD0581">
              <w:rPr>
                <w:rFonts w:asciiTheme="minorHAnsi" w:hAnsiTheme="minorHAnsi"/>
                <w:lang w:val="es-CO"/>
              </w:rPr>
              <w:t>C</w:t>
            </w:r>
            <w:r w:rsidR="00BD27F4" w:rsidRPr="00BD0581">
              <w:rPr>
                <w:rFonts w:asciiTheme="minorHAnsi" w:hAnsiTheme="minorHAnsi"/>
                <w:lang w:val="es-CO"/>
              </w:rPr>
              <w:t>ontrato</w:t>
            </w:r>
            <w:ins w:id="1190" w:author="Usuario" w:date="2018-01-03T17:01:00Z">
              <w:r>
                <w:rPr>
                  <w:rFonts w:asciiTheme="minorHAnsi" w:hAnsiTheme="minorHAnsi"/>
                  <w:lang w:val="es-CO"/>
                </w:rPr>
                <w:t xml:space="preserve"> de </w:t>
              </w:r>
              <w:proofErr w:type="spellStart"/>
              <w:r>
                <w:rPr>
                  <w:rFonts w:asciiTheme="minorHAnsi" w:hAnsiTheme="minorHAnsi"/>
                  <w:lang w:val="es-CO"/>
                </w:rPr>
                <w:t>interventorio</w:t>
              </w:r>
              <w:proofErr w:type="spellEnd"/>
              <w:r>
                <w:rPr>
                  <w:rFonts w:asciiTheme="minorHAnsi" w:hAnsiTheme="minorHAnsi"/>
                  <w:lang w:val="es-CO"/>
                </w:rPr>
                <w:t xml:space="preserve"> o </w:t>
              </w:r>
              <w:proofErr w:type="spellStart"/>
              <w:r>
                <w:rPr>
                  <w:rFonts w:asciiTheme="minorHAnsi" w:hAnsiTheme="minorHAnsi"/>
                  <w:lang w:val="es-CO"/>
                </w:rPr>
                <w:t>consultoria</w:t>
              </w:r>
              <w:proofErr w:type="spellEnd"/>
              <w:r>
                <w:rPr>
                  <w:rFonts w:asciiTheme="minorHAnsi" w:hAnsiTheme="minorHAnsi"/>
                  <w:lang w:val="es-CO"/>
                </w:rPr>
                <w:t xml:space="preserve"> </w:t>
              </w:r>
            </w:ins>
            <w:ins w:id="1191" w:author="Usuario" w:date="2018-01-03T17:02:00Z">
              <w:r>
                <w:rPr>
                  <w:rFonts w:asciiTheme="minorHAnsi" w:hAnsiTheme="minorHAnsi"/>
                  <w:lang w:val="es-CO"/>
                </w:rPr>
                <w:t>según numeral 6,2</w:t>
              </w:r>
            </w:ins>
          </w:p>
          <w:p w14:paraId="090C656E" w14:textId="47B1BE10" w:rsidR="00BD27F4" w:rsidRPr="00BD0581" w:rsidRDefault="00C97497">
            <w:pPr>
              <w:pStyle w:val="TableParagraph"/>
              <w:tabs>
                <w:tab w:val="left" w:pos="264"/>
              </w:tabs>
              <w:ind w:left="103"/>
              <w:rPr>
                <w:rFonts w:asciiTheme="minorHAnsi" w:hAnsiTheme="minorHAnsi"/>
                <w:lang w:val="es-CO"/>
              </w:rPr>
              <w:pPrChange w:id="1192" w:author="Usuario" w:date="2018-01-03T16:59:00Z">
                <w:pPr>
                  <w:pStyle w:val="TableParagraph"/>
                  <w:numPr>
                    <w:numId w:val="19"/>
                  </w:numPr>
                  <w:tabs>
                    <w:tab w:val="left" w:pos="264"/>
                  </w:tabs>
                  <w:ind w:left="264" w:hanging="161"/>
                </w:pPr>
              </w:pPrChange>
            </w:pPr>
            <w:ins w:id="1193" w:author="Usuario" w:date="2018-01-03T17:40:00Z">
              <w:r>
                <w:rPr>
                  <w:rFonts w:asciiTheme="minorHAnsi" w:hAnsiTheme="minorHAnsi"/>
                  <w:lang w:val="es-CO"/>
                </w:rPr>
                <w:t xml:space="preserve">2. por diseño que se cumpla según numeral 6.2 </w:t>
              </w:r>
            </w:ins>
            <w:del w:id="1194" w:author="Usuario" w:date="2018-01-03T16:59:00Z">
              <w:r w:rsidR="00BD27F4" w:rsidRPr="00BD0581" w:rsidDel="007B47F6">
                <w:rPr>
                  <w:rFonts w:asciiTheme="minorHAnsi" w:hAnsiTheme="minorHAnsi"/>
                  <w:lang w:val="es-CO"/>
                </w:rPr>
                <w:delText>contratos o mas</w:delText>
              </w:r>
            </w:del>
          </w:p>
          <w:p w14:paraId="3B9BD3B3" w14:textId="77777777" w:rsidR="00BD27F4" w:rsidRPr="00BD0581" w:rsidRDefault="00BD27F4" w:rsidP="00E40D70">
            <w:pPr>
              <w:pStyle w:val="TableParagraph"/>
              <w:spacing w:before="1"/>
              <w:ind w:right="263"/>
              <w:rPr>
                <w:rFonts w:asciiTheme="minorHAnsi" w:hAnsiTheme="minorHAnsi"/>
                <w:lang w:val="es-CO"/>
              </w:rPr>
            </w:pPr>
          </w:p>
        </w:tc>
        <w:tc>
          <w:tcPr>
            <w:tcW w:w="1376" w:type="dxa"/>
            <w:tcPrChange w:id="1195" w:author="Usuario" w:date="2018-01-04T13:02:00Z">
              <w:tcPr>
                <w:tcW w:w="1286" w:type="dxa"/>
              </w:tcPr>
            </w:tcPrChange>
          </w:tcPr>
          <w:p w14:paraId="64155058" w14:textId="11030B3E" w:rsidR="00BD27F4" w:rsidRPr="00C337C8" w:rsidRDefault="00C37F20" w:rsidP="00E40D70">
            <w:pPr>
              <w:pStyle w:val="TableParagraph"/>
              <w:spacing w:line="268" w:lineRule="exact"/>
              <w:ind w:left="399" w:right="507"/>
              <w:jc w:val="center"/>
              <w:rPr>
                <w:rFonts w:asciiTheme="minorHAnsi" w:hAnsiTheme="minorHAnsi"/>
                <w:lang w:val="es-CO"/>
              </w:rPr>
            </w:pPr>
            <w:ins w:id="1196" w:author="Usuario" w:date="2018-01-03T17:03:00Z">
              <w:r>
                <w:rPr>
                  <w:rFonts w:asciiTheme="minorHAnsi" w:hAnsiTheme="minorHAnsi"/>
                  <w:sz w:val="24"/>
                  <w:szCs w:val="24"/>
                  <w:lang w:val="es-CO"/>
                </w:rPr>
                <w:t>1</w:t>
              </w:r>
            </w:ins>
            <w:ins w:id="1197" w:author="Usuario" w:date="2018-01-03T17:00:00Z">
              <w:r w:rsidR="007B47F6">
                <w:rPr>
                  <w:rFonts w:asciiTheme="minorHAnsi" w:hAnsiTheme="minorHAnsi"/>
                  <w:sz w:val="24"/>
                  <w:szCs w:val="24"/>
                  <w:lang w:val="es-CO"/>
                </w:rPr>
                <w:t>00</w:t>
              </w:r>
            </w:ins>
            <w:del w:id="1198" w:author="Usuario" w:date="2018-01-03T17:00:00Z">
              <w:r w:rsidR="00BD27F4" w:rsidRPr="00C337C8" w:rsidDel="007B47F6">
                <w:rPr>
                  <w:rFonts w:asciiTheme="minorHAnsi" w:hAnsiTheme="minorHAnsi"/>
                  <w:sz w:val="24"/>
                  <w:szCs w:val="24"/>
                  <w:lang w:val="es-CO"/>
                </w:rPr>
                <w:delText>80</w:delText>
              </w:r>
            </w:del>
          </w:p>
          <w:p w14:paraId="08D54CA0" w14:textId="77777777" w:rsidR="00C97497" w:rsidRDefault="00C97497">
            <w:pPr>
              <w:pStyle w:val="TableParagraph"/>
              <w:ind w:left="399" w:right="507"/>
              <w:rPr>
                <w:ins w:id="1199" w:author="Usuario" w:date="2018-01-03T17:43:00Z"/>
                <w:rFonts w:asciiTheme="minorHAnsi" w:hAnsiTheme="minorHAnsi"/>
                <w:sz w:val="24"/>
                <w:szCs w:val="24"/>
                <w:lang w:val="es-CO"/>
              </w:rPr>
              <w:pPrChange w:id="1200" w:author="Usuario" w:date="2018-01-03T17:00:00Z">
                <w:pPr>
                  <w:pStyle w:val="TableParagraph"/>
                  <w:ind w:left="399" w:right="507"/>
                  <w:jc w:val="center"/>
                </w:pPr>
              </w:pPrChange>
            </w:pPr>
          </w:p>
          <w:p w14:paraId="79E93D4F" w14:textId="77777777" w:rsidR="00C97497" w:rsidRDefault="00C97497">
            <w:pPr>
              <w:pStyle w:val="TableParagraph"/>
              <w:ind w:left="399" w:right="507"/>
              <w:rPr>
                <w:ins w:id="1201" w:author="Usuario" w:date="2018-01-03T17:43:00Z"/>
                <w:rFonts w:asciiTheme="minorHAnsi" w:hAnsiTheme="minorHAnsi"/>
                <w:sz w:val="24"/>
                <w:szCs w:val="24"/>
                <w:lang w:val="es-CO"/>
              </w:rPr>
              <w:pPrChange w:id="1202" w:author="Usuario" w:date="2018-01-03T17:00:00Z">
                <w:pPr>
                  <w:pStyle w:val="TableParagraph"/>
                  <w:ind w:left="399" w:right="507"/>
                  <w:jc w:val="center"/>
                </w:pPr>
              </w:pPrChange>
            </w:pPr>
          </w:p>
          <w:p w14:paraId="03E1FFD5" w14:textId="77777777" w:rsidR="00C97497" w:rsidRDefault="00C97497">
            <w:pPr>
              <w:pStyle w:val="TableParagraph"/>
              <w:ind w:left="399" w:right="507"/>
              <w:rPr>
                <w:ins w:id="1203" w:author="Usuario" w:date="2018-01-03T17:43:00Z"/>
                <w:rFonts w:asciiTheme="minorHAnsi" w:hAnsiTheme="minorHAnsi"/>
                <w:sz w:val="24"/>
                <w:szCs w:val="24"/>
                <w:lang w:val="es-CO"/>
              </w:rPr>
              <w:pPrChange w:id="1204" w:author="Usuario" w:date="2018-01-03T17:00:00Z">
                <w:pPr>
                  <w:pStyle w:val="TableParagraph"/>
                  <w:ind w:left="399" w:right="507"/>
                  <w:jc w:val="center"/>
                </w:pPr>
              </w:pPrChange>
            </w:pPr>
          </w:p>
          <w:p w14:paraId="102032DF" w14:textId="77777777" w:rsidR="00C97497" w:rsidRDefault="00C97497">
            <w:pPr>
              <w:pStyle w:val="TableParagraph"/>
              <w:ind w:left="399" w:right="507"/>
              <w:rPr>
                <w:ins w:id="1205" w:author="Usuario" w:date="2018-01-03T17:43:00Z"/>
                <w:rFonts w:asciiTheme="minorHAnsi" w:hAnsiTheme="minorHAnsi"/>
                <w:sz w:val="24"/>
                <w:szCs w:val="24"/>
                <w:lang w:val="es-CO"/>
              </w:rPr>
              <w:pPrChange w:id="1206" w:author="Usuario" w:date="2018-01-03T17:00:00Z">
                <w:pPr>
                  <w:pStyle w:val="TableParagraph"/>
                  <w:ind w:left="399" w:right="507"/>
                  <w:jc w:val="center"/>
                </w:pPr>
              </w:pPrChange>
            </w:pPr>
          </w:p>
          <w:p w14:paraId="20B82367" w14:textId="3E4C5A19" w:rsidR="00BD27F4" w:rsidRPr="00BD0581" w:rsidRDefault="00C97497">
            <w:pPr>
              <w:pStyle w:val="TableParagraph"/>
              <w:ind w:left="399" w:right="507"/>
              <w:rPr>
                <w:rFonts w:asciiTheme="minorHAnsi" w:hAnsiTheme="minorHAnsi"/>
                <w:lang w:val="es-CO"/>
              </w:rPr>
              <w:pPrChange w:id="1207" w:author="Usuario" w:date="2018-01-03T17:00:00Z">
                <w:pPr>
                  <w:pStyle w:val="TableParagraph"/>
                  <w:ind w:left="399" w:right="507"/>
                  <w:jc w:val="center"/>
                </w:pPr>
              </w:pPrChange>
            </w:pPr>
            <w:ins w:id="1208" w:author="Usuario" w:date="2018-01-03T17:43:00Z">
              <w:r>
                <w:rPr>
                  <w:rFonts w:asciiTheme="minorHAnsi" w:hAnsiTheme="minorHAnsi"/>
                  <w:sz w:val="24"/>
                  <w:szCs w:val="24"/>
                  <w:lang w:val="es-CO"/>
                </w:rPr>
                <w:t>50</w:t>
              </w:r>
            </w:ins>
            <w:del w:id="1209" w:author="Usuario" w:date="2018-01-03T17:00:00Z">
              <w:r w:rsidR="00BD27F4" w:rsidRPr="00C337C8" w:rsidDel="007B47F6">
                <w:rPr>
                  <w:rFonts w:asciiTheme="minorHAnsi" w:hAnsiTheme="minorHAnsi"/>
                  <w:sz w:val="24"/>
                  <w:szCs w:val="24"/>
                  <w:lang w:val="es-CO"/>
                </w:rPr>
                <w:delText>100</w:delText>
              </w:r>
            </w:del>
          </w:p>
        </w:tc>
      </w:tr>
      <w:tr w:rsidR="00C337C8" w:rsidRPr="00C337C8" w14:paraId="134FDDF0" w14:textId="77777777" w:rsidTr="00516F8E">
        <w:trPr>
          <w:trHeight w:hRule="exact" w:val="3542"/>
          <w:jc w:val="center"/>
          <w:trPrChange w:id="1210" w:author="Usuario" w:date="2018-01-04T13:02:00Z">
            <w:trPr>
              <w:trHeight w:hRule="exact" w:val="710"/>
              <w:jc w:val="center"/>
            </w:trPr>
          </w:trPrChange>
        </w:trPr>
        <w:tc>
          <w:tcPr>
            <w:tcW w:w="1418" w:type="dxa"/>
            <w:tcPrChange w:id="1211" w:author="Usuario" w:date="2018-01-04T13:02:00Z">
              <w:tcPr>
                <w:tcW w:w="1418" w:type="dxa"/>
              </w:tcPr>
            </w:tcPrChange>
          </w:tcPr>
          <w:p w14:paraId="61149568" w14:textId="77777777" w:rsidR="00BD27F4" w:rsidRPr="00BD0581" w:rsidRDefault="00BD27F4" w:rsidP="00E40D70">
            <w:pPr>
              <w:pStyle w:val="TableParagraph"/>
              <w:tabs>
                <w:tab w:val="left" w:pos="1415"/>
              </w:tabs>
              <w:spacing w:line="244" w:lineRule="auto"/>
              <w:ind w:right="219"/>
              <w:rPr>
                <w:rFonts w:asciiTheme="minorHAnsi" w:hAnsiTheme="minorHAnsi"/>
                <w:lang w:val="es-CO"/>
              </w:rPr>
            </w:pPr>
            <w:r w:rsidRPr="00C337C8">
              <w:rPr>
                <w:rFonts w:asciiTheme="minorHAnsi" w:hAnsiTheme="minorHAnsi"/>
                <w:lang w:val="es-CO"/>
              </w:rPr>
              <w:t xml:space="preserve">Residente de </w:t>
            </w:r>
            <w:r w:rsidRPr="00C337C8">
              <w:rPr>
                <w:rFonts w:asciiTheme="minorHAnsi" w:hAnsiTheme="minorHAnsi"/>
                <w:sz w:val="24"/>
                <w:szCs w:val="24"/>
                <w:lang w:val="es-CO"/>
              </w:rPr>
              <w:t>interventoría</w:t>
            </w:r>
          </w:p>
        </w:tc>
        <w:tc>
          <w:tcPr>
            <w:tcW w:w="3824" w:type="dxa"/>
            <w:tcPrChange w:id="1212" w:author="Usuario" w:date="2018-01-04T13:02:00Z">
              <w:tcPr>
                <w:tcW w:w="4110" w:type="dxa"/>
              </w:tcPr>
            </w:tcPrChange>
          </w:tcPr>
          <w:p w14:paraId="6DB48E98" w14:textId="32E1FF80" w:rsidR="00BD27F4" w:rsidRPr="00BD0581" w:rsidRDefault="00BD27F4" w:rsidP="00E40D70">
            <w:pPr>
              <w:pStyle w:val="TableParagraph"/>
              <w:spacing w:line="242" w:lineRule="auto"/>
              <w:ind w:left="105" w:right="212"/>
              <w:jc w:val="both"/>
              <w:rPr>
                <w:rFonts w:asciiTheme="minorHAnsi" w:hAnsiTheme="minorHAnsi"/>
                <w:lang w:val="es-CO"/>
              </w:rPr>
            </w:pPr>
            <w:r w:rsidRPr="00C337C8">
              <w:rPr>
                <w:rFonts w:asciiTheme="minorHAnsi" w:hAnsiTheme="minorHAnsi"/>
                <w:lang w:val="es-CO"/>
              </w:rPr>
              <w:t xml:space="preserve">Experiencia profesional como residente de </w:t>
            </w:r>
            <w:r w:rsidRPr="00C337C8">
              <w:rPr>
                <w:rFonts w:asciiTheme="minorHAnsi" w:hAnsiTheme="minorHAnsi"/>
                <w:sz w:val="24"/>
                <w:szCs w:val="24"/>
                <w:lang w:val="es-CO"/>
              </w:rPr>
              <w:t>interventoría</w:t>
            </w:r>
            <w:r w:rsidRPr="00BD0581">
              <w:rPr>
                <w:rFonts w:asciiTheme="minorHAnsi" w:hAnsiTheme="minorHAnsi"/>
                <w:lang w:val="es-CO"/>
              </w:rPr>
              <w:t xml:space="preserve"> de obras civiles</w:t>
            </w:r>
            <w:ins w:id="1213" w:author="Usuario" w:date="2018-01-04T12:55:00Z">
              <w:r w:rsidR="005119C8">
                <w:rPr>
                  <w:rFonts w:asciiTheme="minorHAnsi" w:hAnsiTheme="minorHAnsi"/>
                  <w:lang w:val="es-CO"/>
                </w:rPr>
                <w:t xml:space="preserve"> y como contratista de</w:t>
              </w:r>
              <w:r w:rsidR="005119C8" w:rsidRPr="003951D1">
                <w:rPr>
                  <w:noProof/>
                  <w:sz w:val="19"/>
                  <w:szCs w:val="19"/>
                  <w:lang w:val="es-CO"/>
                </w:rPr>
                <w:t xml:space="preserve"> Consultoría con Entidad Pública de por lo menos Seis (6) Proyectos de Estudios Técnicos para el diseño y construcción de polideportivos</w:t>
              </w:r>
              <w:r w:rsidR="005119C8">
                <w:rPr>
                  <w:rFonts w:asciiTheme="minorHAnsi" w:hAnsiTheme="minorHAnsi"/>
                  <w:lang w:val="es-CO"/>
                </w:rPr>
                <w:t xml:space="preserve"> </w:t>
              </w:r>
            </w:ins>
            <w:del w:id="1214" w:author="Usuario" w:date="2018-01-04T12:55:00Z">
              <w:r w:rsidRPr="00BD0581" w:rsidDel="005119C8">
                <w:rPr>
                  <w:rFonts w:asciiTheme="minorHAnsi" w:hAnsiTheme="minorHAnsi"/>
                  <w:lang w:val="es-CO"/>
                </w:rPr>
                <w:delText>.</w:delText>
              </w:r>
            </w:del>
          </w:p>
        </w:tc>
        <w:tc>
          <w:tcPr>
            <w:tcW w:w="2410" w:type="dxa"/>
            <w:tcPrChange w:id="1215" w:author="Usuario" w:date="2018-01-04T13:02:00Z">
              <w:tcPr>
                <w:tcW w:w="2214" w:type="dxa"/>
              </w:tcPr>
            </w:tcPrChange>
          </w:tcPr>
          <w:p w14:paraId="42CF58ED" w14:textId="0153F8C9" w:rsidR="00BD27F4" w:rsidRDefault="005119C8">
            <w:pPr>
              <w:pStyle w:val="TableParagraph"/>
              <w:tabs>
                <w:tab w:val="left" w:pos="264"/>
              </w:tabs>
              <w:spacing w:before="8"/>
              <w:rPr>
                <w:ins w:id="1216" w:author="Usuario" w:date="2018-01-04T12:52:00Z"/>
                <w:rFonts w:asciiTheme="minorHAnsi" w:hAnsiTheme="minorHAnsi"/>
                <w:lang w:val="es-CO"/>
              </w:rPr>
            </w:pPr>
            <w:ins w:id="1217" w:author="Usuario" w:date="2018-01-04T12:50:00Z">
              <w:r>
                <w:rPr>
                  <w:rFonts w:asciiTheme="minorHAnsi" w:hAnsiTheme="minorHAnsi"/>
                  <w:lang w:val="es-CO"/>
                </w:rPr>
                <w:t xml:space="preserve">1, </w:t>
              </w:r>
            </w:ins>
            <w:del w:id="1218" w:author="Usuario" w:date="2018-01-03T17:49:00Z">
              <w:r w:rsidR="00BD27F4" w:rsidRPr="00C337C8" w:rsidDel="00C97497">
                <w:rPr>
                  <w:rFonts w:asciiTheme="minorHAnsi" w:hAnsiTheme="minorHAnsi"/>
                  <w:lang w:val="es-CO"/>
                </w:rPr>
                <w:delText>1</w:delText>
              </w:r>
            </w:del>
            <w:r w:rsidR="00BD27F4" w:rsidRPr="00C337C8">
              <w:rPr>
                <w:rFonts w:asciiTheme="minorHAnsi" w:hAnsiTheme="minorHAnsi"/>
                <w:lang w:val="es-CO"/>
              </w:rPr>
              <w:t xml:space="preserve"> </w:t>
            </w:r>
            <w:ins w:id="1219" w:author="Usuario" w:date="2018-01-04T12:52:00Z">
              <w:r w:rsidRPr="00777D15">
                <w:rPr>
                  <w:noProof/>
                  <w:sz w:val="19"/>
                  <w:szCs w:val="19"/>
                  <w:lang w:val="es-CO"/>
                </w:rPr>
                <w:t>Haber</w:t>
              </w:r>
              <w:r w:rsidRPr="003951D1">
                <w:rPr>
                  <w:noProof/>
                  <w:sz w:val="19"/>
                  <w:szCs w:val="19"/>
                  <w:lang w:val="es-CO"/>
                </w:rPr>
                <w:t xml:space="preserve"> desempeñado el cargo de Ingeniero Residente de Interventoría para la Construcción de al menos Cuatro (4) Polideportivos</w:t>
              </w:r>
              <w:r>
                <w:rPr>
                  <w:noProof/>
                  <w:sz w:val="19"/>
                  <w:szCs w:val="19"/>
                  <w:lang w:val="es-CO"/>
                </w:rPr>
                <w:t xml:space="preserve">, </w:t>
              </w:r>
              <w:r w:rsidRPr="003951D1">
                <w:rPr>
                  <w:noProof/>
                  <w:sz w:val="19"/>
                  <w:szCs w:val="19"/>
                  <w:lang w:val="es-CO"/>
                </w:rPr>
                <w:t xml:space="preserve"> </w:t>
              </w:r>
              <w:r>
                <w:rPr>
                  <w:noProof/>
                  <w:sz w:val="19"/>
                  <w:szCs w:val="19"/>
                  <w:lang w:val="es-CO"/>
                </w:rPr>
                <w:t>cuya</w:t>
              </w:r>
              <w:r w:rsidRPr="003951D1">
                <w:rPr>
                  <w:noProof/>
                  <w:sz w:val="19"/>
                  <w:szCs w:val="19"/>
                  <w:lang w:val="es-CO"/>
                </w:rPr>
                <w:t xml:space="preserve"> área i</w:t>
              </w:r>
              <w:r>
                <w:rPr>
                  <w:noProof/>
                  <w:sz w:val="19"/>
                  <w:szCs w:val="19"/>
                  <w:lang w:val="es-CO"/>
                </w:rPr>
                <w:t>ntervenida sea  mayor o igual a 3000</w:t>
              </w:r>
              <w:r w:rsidRPr="003951D1">
                <w:rPr>
                  <w:noProof/>
                  <w:sz w:val="19"/>
                  <w:szCs w:val="19"/>
                  <w:lang w:val="es-CO"/>
                </w:rPr>
                <w:t>m</w:t>
              </w:r>
              <w:r w:rsidRPr="003951D1">
                <w:rPr>
                  <w:noProof/>
                  <w:sz w:val="19"/>
                  <w:szCs w:val="19"/>
                  <w:vertAlign w:val="superscript"/>
                  <w:lang w:val="es-CO"/>
                </w:rPr>
                <w:t>2</w:t>
              </w:r>
            </w:ins>
            <w:del w:id="1220" w:author="Usuario" w:date="2018-01-04T12:49:00Z">
              <w:r w:rsidR="00BD27F4" w:rsidRPr="00C337C8" w:rsidDel="005119C8">
                <w:rPr>
                  <w:rFonts w:asciiTheme="minorHAnsi" w:hAnsiTheme="minorHAnsi"/>
                  <w:lang w:val="es-CO"/>
                </w:rPr>
                <w:delText>contrato</w:delText>
              </w:r>
            </w:del>
          </w:p>
          <w:p w14:paraId="4DB95F31" w14:textId="2E086543" w:rsidR="005119C8" w:rsidRPr="00C337C8" w:rsidDel="005119C8" w:rsidRDefault="005119C8">
            <w:pPr>
              <w:pStyle w:val="TableParagraph"/>
              <w:tabs>
                <w:tab w:val="left" w:pos="264"/>
              </w:tabs>
              <w:spacing w:before="8"/>
              <w:rPr>
                <w:del w:id="1221" w:author="Usuario" w:date="2018-01-04T12:53:00Z"/>
                <w:rFonts w:asciiTheme="minorHAnsi" w:hAnsiTheme="minorHAnsi"/>
                <w:lang w:val="es-CO"/>
              </w:rPr>
            </w:pPr>
            <w:ins w:id="1222" w:author="Usuario" w:date="2018-01-04T12:52:00Z">
              <w:r>
                <w:rPr>
                  <w:rFonts w:asciiTheme="minorHAnsi" w:hAnsiTheme="minorHAnsi"/>
                  <w:lang w:val="es-CO"/>
                </w:rPr>
                <w:t xml:space="preserve">2 </w:t>
              </w:r>
            </w:ins>
            <w:ins w:id="1223" w:author="Usuario" w:date="2018-01-04T12:53:00Z">
              <w:r w:rsidRPr="003951D1">
                <w:rPr>
                  <w:noProof/>
                  <w:sz w:val="19"/>
                  <w:szCs w:val="19"/>
                  <w:lang w:val="es-CO"/>
                </w:rPr>
                <w:t>Contratista de Consultoría con Entidad Pública de por lo menos Seis (6) Proyectos de Estudios Técnicos para el diseño y construcción de polideportivos</w:t>
              </w:r>
            </w:ins>
          </w:p>
          <w:p w14:paraId="279351BE" w14:textId="6A70EA77" w:rsidR="00BD27F4" w:rsidRPr="00C337C8" w:rsidRDefault="00BD27F4">
            <w:pPr>
              <w:pStyle w:val="TableParagraph"/>
              <w:tabs>
                <w:tab w:val="left" w:pos="264"/>
              </w:tabs>
              <w:spacing w:before="8"/>
              <w:rPr>
                <w:rFonts w:asciiTheme="minorHAnsi" w:hAnsiTheme="minorHAnsi"/>
                <w:lang w:val="es-CO"/>
              </w:rPr>
              <w:pPrChange w:id="1224" w:author="Usuario" w:date="2018-01-04T12:53:00Z">
                <w:pPr>
                  <w:pStyle w:val="TableParagraph"/>
                  <w:tabs>
                    <w:tab w:val="left" w:pos="264"/>
                  </w:tabs>
                  <w:spacing w:before="8"/>
                  <w:ind w:left="2"/>
                </w:pPr>
              </w:pPrChange>
            </w:pPr>
            <w:del w:id="1225" w:author="Usuario" w:date="2018-01-04T12:53:00Z">
              <w:r w:rsidRPr="00C337C8" w:rsidDel="005119C8">
                <w:rPr>
                  <w:rFonts w:asciiTheme="minorHAnsi" w:hAnsiTheme="minorHAnsi"/>
                  <w:lang w:val="es-CO"/>
                </w:rPr>
                <w:delText>2</w:delText>
              </w:r>
              <w:r w:rsidRPr="00BD0581" w:rsidDel="005119C8">
                <w:rPr>
                  <w:rFonts w:asciiTheme="minorHAnsi" w:hAnsiTheme="minorHAnsi"/>
                  <w:lang w:val="es-CO"/>
                </w:rPr>
                <w:delText xml:space="preserve"> con</w:delText>
              </w:r>
              <w:r w:rsidR="00A51A13" w:rsidRPr="00C337C8" w:rsidDel="005119C8">
                <w:rPr>
                  <w:rFonts w:asciiTheme="minorHAnsi" w:hAnsiTheme="minorHAnsi"/>
                  <w:lang w:val="es-CO"/>
                </w:rPr>
                <w:delText>t</w:delText>
              </w:r>
              <w:r w:rsidRPr="00C337C8" w:rsidDel="005119C8">
                <w:rPr>
                  <w:rFonts w:asciiTheme="minorHAnsi" w:hAnsiTheme="minorHAnsi"/>
                  <w:lang w:val="es-CO"/>
                </w:rPr>
                <w:delText>ratos o mas</w:delText>
              </w:r>
            </w:del>
          </w:p>
        </w:tc>
        <w:tc>
          <w:tcPr>
            <w:tcW w:w="1376" w:type="dxa"/>
            <w:tcPrChange w:id="1226" w:author="Usuario" w:date="2018-01-04T13:02:00Z">
              <w:tcPr>
                <w:tcW w:w="1286" w:type="dxa"/>
              </w:tcPr>
            </w:tcPrChange>
          </w:tcPr>
          <w:p w14:paraId="59B3B11A" w14:textId="0D7BF07E" w:rsidR="00BD27F4" w:rsidRDefault="00A51A13" w:rsidP="00E40D70">
            <w:pPr>
              <w:pStyle w:val="TableParagraph"/>
              <w:spacing w:before="4"/>
              <w:ind w:left="399" w:right="507"/>
              <w:jc w:val="center"/>
              <w:rPr>
                <w:ins w:id="1227" w:author="Usuario" w:date="2018-01-04T12:51:00Z"/>
                <w:rFonts w:asciiTheme="minorHAnsi" w:hAnsiTheme="minorHAnsi"/>
                <w:lang w:val="es-CO"/>
              </w:rPr>
            </w:pPr>
            <w:del w:id="1228" w:author="Usuario" w:date="2018-01-04T12:51:00Z">
              <w:r w:rsidRPr="00C337C8" w:rsidDel="005119C8">
                <w:rPr>
                  <w:rFonts w:asciiTheme="minorHAnsi" w:hAnsiTheme="minorHAnsi"/>
                  <w:lang w:val="es-CO"/>
                </w:rPr>
                <w:delText>2</w:delText>
              </w:r>
              <w:r w:rsidR="00BD27F4" w:rsidRPr="00C337C8" w:rsidDel="005119C8">
                <w:rPr>
                  <w:rFonts w:asciiTheme="minorHAnsi" w:hAnsiTheme="minorHAnsi"/>
                  <w:sz w:val="24"/>
                  <w:szCs w:val="24"/>
                  <w:lang w:val="es-CO"/>
                </w:rPr>
                <w:delText>0</w:delText>
              </w:r>
            </w:del>
          </w:p>
          <w:p w14:paraId="66C5D176" w14:textId="77777777" w:rsidR="005119C8" w:rsidRDefault="005119C8" w:rsidP="00E40D70">
            <w:pPr>
              <w:pStyle w:val="TableParagraph"/>
              <w:spacing w:before="4"/>
              <w:ind w:left="399" w:right="507"/>
              <w:jc w:val="center"/>
              <w:rPr>
                <w:ins w:id="1229" w:author="Usuario" w:date="2018-01-04T12:53:00Z"/>
                <w:rFonts w:asciiTheme="minorHAnsi" w:hAnsiTheme="minorHAnsi"/>
                <w:lang w:val="es-CO"/>
              </w:rPr>
            </w:pPr>
          </w:p>
          <w:p w14:paraId="4E019058" w14:textId="77777777" w:rsidR="005119C8" w:rsidRDefault="005119C8" w:rsidP="00E40D70">
            <w:pPr>
              <w:pStyle w:val="TableParagraph"/>
              <w:spacing w:before="4"/>
              <w:ind w:left="399" w:right="507"/>
              <w:jc w:val="center"/>
              <w:rPr>
                <w:ins w:id="1230" w:author="Usuario" w:date="2018-01-04T12:53:00Z"/>
                <w:rFonts w:asciiTheme="minorHAnsi" w:hAnsiTheme="minorHAnsi"/>
                <w:lang w:val="es-CO"/>
              </w:rPr>
            </w:pPr>
          </w:p>
          <w:p w14:paraId="2D0B547D" w14:textId="77777777" w:rsidR="005119C8" w:rsidRDefault="005119C8" w:rsidP="00E40D70">
            <w:pPr>
              <w:pStyle w:val="TableParagraph"/>
              <w:spacing w:before="4"/>
              <w:ind w:left="399" w:right="507"/>
              <w:jc w:val="center"/>
              <w:rPr>
                <w:ins w:id="1231" w:author="Usuario" w:date="2018-01-04T12:53:00Z"/>
                <w:rFonts w:asciiTheme="minorHAnsi" w:hAnsiTheme="minorHAnsi"/>
                <w:lang w:val="es-CO"/>
              </w:rPr>
            </w:pPr>
          </w:p>
          <w:p w14:paraId="26B5150E" w14:textId="0BF5852B" w:rsidR="005119C8" w:rsidRDefault="005119C8" w:rsidP="00E40D70">
            <w:pPr>
              <w:pStyle w:val="TableParagraph"/>
              <w:spacing w:before="4"/>
              <w:ind w:left="399" w:right="507"/>
              <w:jc w:val="center"/>
              <w:rPr>
                <w:ins w:id="1232" w:author="Usuario" w:date="2018-01-04T12:51:00Z"/>
                <w:rFonts w:asciiTheme="minorHAnsi" w:hAnsiTheme="minorHAnsi"/>
                <w:lang w:val="es-CO"/>
              </w:rPr>
            </w:pPr>
            <w:ins w:id="1233" w:author="Usuario" w:date="2018-01-04T12:53:00Z">
              <w:r>
                <w:rPr>
                  <w:rFonts w:asciiTheme="minorHAnsi" w:hAnsiTheme="minorHAnsi"/>
                  <w:lang w:val="es-CO"/>
                </w:rPr>
                <w:t>100</w:t>
              </w:r>
            </w:ins>
          </w:p>
          <w:p w14:paraId="32949187" w14:textId="77777777" w:rsidR="005119C8" w:rsidRDefault="005119C8" w:rsidP="00E40D70">
            <w:pPr>
              <w:pStyle w:val="TableParagraph"/>
              <w:spacing w:before="4"/>
              <w:ind w:left="399" w:right="507"/>
              <w:jc w:val="center"/>
              <w:rPr>
                <w:ins w:id="1234" w:author="Usuario" w:date="2018-01-04T12:51:00Z"/>
                <w:rFonts w:asciiTheme="minorHAnsi" w:hAnsiTheme="minorHAnsi"/>
                <w:lang w:val="es-CO"/>
              </w:rPr>
            </w:pPr>
          </w:p>
          <w:p w14:paraId="70E12F2C" w14:textId="77777777" w:rsidR="005119C8" w:rsidRDefault="005119C8" w:rsidP="00E40D70">
            <w:pPr>
              <w:pStyle w:val="TableParagraph"/>
              <w:spacing w:before="4"/>
              <w:ind w:left="399" w:right="507"/>
              <w:jc w:val="center"/>
              <w:rPr>
                <w:ins w:id="1235" w:author="Usuario" w:date="2018-01-04T12:51:00Z"/>
                <w:rFonts w:asciiTheme="minorHAnsi" w:hAnsiTheme="minorHAnsi"/>
                <w:lang w:val="es-CO"/>
              </w:rPr>
            </w:pPr>
          </w:p>
          <w:p w14:paraId="09DB9A68" w14:textId="77777777" w:rsidR="005119C8" w:rsidRDefault="005119C8" w:rsidP="00E40D70">
            <w:pPr>
              <w:pStyle w:val="TableParagraph"/>
              <w:spacing w:before="4"/>
              <w:ind w:left="399" w:right="507"/>
              <w:jc w:val="center"/>
              <w:rPr>
                <w:ins w:id="1236" w:author="Usuario" w:date="2018-01-04T12:51:00Z"/>
                <w:rFonts w:asciiTheme="minorHAnsi" w:hAnsiTheme="minorHAnsi"/>
                <w:lang w:val="es-CO"/>
              </w:rPr>
            </w:pPr>
          </w:p>
          <w:p w14:paraId="48BF3F27" w14:textId="77777777" w:rsidR="005119C8" w:rsidRDefault="005119C8" w:rsidP="00E40D70">
            <w:pPr>
              <w:pStyle w:val="TableParagraph"/>
              <w:spacing w:before="4"/>
              <w:ind w:left="399" w:right="507"/>
              <w:jc w:val="center"/>
              <w:rPr>
                <w:ins w:id="1237" w:author="Usuario" w:date="2018-01-04T12:51:00Z"/>
                <w:rFonts w:asciiTheme="minorHAnsi" w:hAnsiTheme="minorHAnsi"/>
                <w:lang w:val="es-CO"/>
              </w:rPr>
            </w:pPr>
          </w:p>
          <w:p w14:paraId="6BE69DEC" w14:textId="77777777" w:rsidR="005119C8" w:rsidRPr="00BD0581" w:rsidRDefault="005119C8" w:rsidP="00E40D70">
            <w:pPr>
              <w:pStyle w:val="TableParagraph"/>
              <w:spacing w:before="4"/>
              <w:ind w:left="399" w:right="507"/>
              <w:jc w:val="center"/>
              <w:rPr>
                <w:rFonts w:asciiTheme="minorHAnsi" w:hAnsiTheme="minorHAnsi"/>
                <w:lang w:val="es-CO"/>
              </w:rPr>
            </w:pPr>
          </w:p>
          <w:p w14:paraId="5D9E0C6F" w14:textId="08DFCE38" w:rsidR="00BD27F4" w:rsidRPr="00C337C8" w:rsidRDefault="005119C8" w:rsidP="00E40D70">
            <w:pPr>
              <w:pStyle w:val="TableParagraph"/>
              <w:spacing w:before="4"/>
              <w:ind w:left="399" w:right="507"/>
              <w:jc w:val="center"/>
              <w:rPr>
                <w:rFonts w:asciiTheme="minorHAnsi" w:hAnsiTheme="minorHAnsi"/>
                <w:lang w:val="es-CO"/>
              </w:rPr>
            </w:pPr>
            <w:ins w:id="1238" w:author="Usuario" w:date="2018-01-04T12:53:00Z">
              <w:r>
                <w:rPr>
                  <w:rFonts w:asciiTheme="minorHAnsi" w:hAnsiTheme="minorHAnsi"/>
                  <w:lang w:val="es-CO"/>
                </w:rPr>
                <w:t>100</w:t>
              </w:r>
            </w:ins>
            <w:del w:id="1239" w:author="Usuario" w:date="2018-01-04T12:53:00Z">
              <w:r w:rsidR="00A51A13" w:rsidRPr="00BD0581" w:rsidDel="005119C8">
                <w:rPr>
                  <w:rFonts w:asciiTheme="minorHAnsi" w:hAnsiTheme="minorHAnsi"/>
                  <w:lang w:val="es-CO"/>
                </w:rPr>
                <w:delText>3</w:delText>
              </w:r>
              <w:r w:rsidR="00BD27F4" w:rsidRPr="00C337C8" w:rsidDel="005119C8">
                <w:rPr>
                  <w:rFonts w:asciiTheme="minorHAnsi" w:hAnsiTheme="minorHAnsi"/>
                  <w:lang w:val="es-CO"/>
                </w:rPr>
                <w:delText>0</w:delText>
              </w:r>
            </w:del>
          </w:p>
        </w:tc>
      </w:tr>
      <w:tr w:rsidR="00C337C8" w:rsidRPr="00C337C8" w14:paraId="02304546" w14:textId="77777777" w:rsidTr="00516F8E">
        <w:trPr>
          <w:trHeight w:hRule="exact" w:val="3112"/>
          <w:jc w:val="center"/>
          <w:trPrChange w:id="1240" w:author="Usuario" w:date="2018-01-04T13:02:00Z">
            <w:trPr>
              <w:trHeight w:hRule="exact" w:val="1121"/>
              <w:jc w:val="center"/>
            </w:trPr>
          </w:trPrChange>
        </w:trPr>
        <w:tc>
          <w:tcPr>
            <w:tcW w:w="1418" w:type="dxa"/>
            <w:tcPrChange w:id="1241" w:author="Usuario" w:date="2018-01-04T13:02:00Z">
              <w:tcPr>
                <w:tcW w:w="1418" w:type="dxa"/>
              </w:tcPr>
            </w:tcPrChange>
          </w:tcPr>
          <w:p w14:paraId="7A01EAF8" w14:textId="60A8BC8E" w:rsidR="00BD27F4" w:rsidRPr="00C337C8" w:rsidRDefault="00BD27F4" w:rsidP="00E40D70">
            <w:pPr>
              <w:pStyle w:val="TableParagraph"/>
              <w:tabs>
                <w:tab w:val="left" w:pos="1418"/>
              </w:tabs>
              <w:ind w:right="215"/>
              <w:rPr>
                <w:rFonts w:asciiTheme="minorHAnsi" w:hAnsiTheme="minorHAnsi"/>
                <w:lang w:val="es-CO"/>
              </w:rPr>
            </w:pPr>
            <w:del w:id="1242" w:author="Usuario" w:date="2018-01-04T12:56:00Z">
              <w:r w:rsidRPr="00C337C8" w:rsidDel="005119C8">
                <w:rPr>
                  <w:rFonts w:asciiTheme="minorHAnsi" w:hAnsiTheme="minorHAnsi"/>
                  <w:lang w:val="es-CO"/>
                </w:rPr>
                <w:lastRenderedPageBreak/>
                <w:delText xml:space="preserve">Especialista </w:delText>
              </w:r>
            </w:del>
            <w:ins w:id="1243" w:author="Usuario" w:date="2018-01-04T12:56:00Z">
              <w:r w:rsidR="005119C8">
                <w:rPr>
                  <w:rFonts w:asciiTheme="minorHAnsi" w:hAnsiTheme="minorHAnsi"/>
                  <w:lang w:val="es-CO"/>
                </w:rPr>
                <w:t xml:space="preserve">ingeniero Civil y Ambiental con </w:t>
              </w:r>
              <w:proofErr w:type="spellStart"/>
              <w:r w:rsidR="005119C8">
                <w:rPr>
                  <w:rFonts w:asciiTheme="minorHAnsi" w:hAnsiTheme="minorHAnsi"/>
                  <w:lang w:val="es-CO"/>
                </w:rPr>
                <w:t>especializacion</w:t>
              </w:r>
              <w:proofErr w:type="spellEnd"/>
              <w:r w:rsidR="005119C8">
                <w:rPr>
                  <w:rFonts w:asciiTheme="minorHAnsi" w:hAnsiTheme="minorHAnsi"/>
                  <w:lang w:val="es-CO"/>
                </w:rPr>
                <w:t xml:space="preserve"> </w:t>
              </w:r>
            </w:ins>
            <w:r w:rsidRPr="00C337C8">
              <w:rPr>
                <w:rFonts w:asciiTheme="minorHAnsi" w:hAnsiTheme="minorHAnsi"/>
                <w:lang w:val="es-CO"/>
              </w:rPr>
              <w:t>en Geotecnia</w:t>
            </w:r>
          </w:p>
        </w:tc>
        <w:tc>
          <w:tcPr>
            <w:tcW w:w="3824" w:type="dxa"/>
            <w:tcPrChange w:id="1244" w:author="Usuario" w:date="2018-01-04T13:02:00Z">
              <w:tcPr>
                <w:tcW w:w="4110" w:type="dxa"/>
              </w:tcPr>
            </w:tcPrChange>
          </w:tcPr>
          <w:p w14:paraId="5362367F" w14:textId="77777777" w:rsidR="005119C8" w:rsidRPr="00777D15" w:rsidRDefault="005119C8" w:rsidP="005119C8">
            <w:pPr>
              <w:pStyle w:val="TableParagraph"/>
              <w:rPr>
                <w:ins w:id="1245" w:author="Usuario" w:date="2018-01-04T12:57:00Z"/>
                <w:noProof/>
                <w:sz w:val="19"/>
                <w:szCs w:val="19"/>
                <w:lang w:val="es-CO"/>
              </w:rPr>
            </w:pPr>
            <w:ins w:id="1246" w:author="Usuario" w:date="2018-01-04T12:57:00Z">
              <w:r w:rsidRPr="00777D15">
                <w:rPr>
                  <w:noProof/>
                  <w:sz w:val="19"/>
                  <w:szCs w:val="19"/>
                  <w:lang w:val="es-CO"/>
                </w:rPr>
                <w:t>Haber desempeñado el cargo de Ingeniero Especialista en Geotécnia para la Elaboración de Estudios de Suelos con propósios de ingeniería para al menos Seis (6) Polideportivos, situación que deberá acreditarse mediante la respectiva certificación.</w:t>
              </w:r>
            </w:ins>
          </w:p>
          <w:p w14:paraId="36A0216F" w14:textId="1FFCD5CA" w:rsidR="00BD27F4" w:rsidRPr="00C337C8" w:rsidRDefault="005119C8">
            <w:pPr>
              <w:pStyle w:val="TableParagraph"/>
              <w:ind w:left="105" w:right="470"/>
              <w:rPr>
                <w:rFonts w:asciiTheme="minorHAnsi" w:hAnsiTheme="minorHAnsi"/>
                <w:lang w:val="es-CO"/>
              </w:rPr>
            </w:pPr>
            <w:ins w:id="1247" w:author="Usuario" w:date="2018-01-04T12:57:00Z">
              <w:r w:rsidRPr="00777D15">
                <w:rPr>
                  <w:noProof/>
                  <w:sz w:val="19"/>
                  <w:szCs w:val="19"/>
                  <w:lang w:val="es-CO"/>
                </w:rPr>
                <w:t xml:space="preserve">Así mismo, deberá demostrar su participación en calidad de Contratista de Obra con Entidad Pública de por lo menos Un (1) proyecto de Construcción, </w:t>
              </w:r>
            </w:ins>
            <w:del w:id="1248" w:author="Usuario" w:date="2018-01-04T12:57:00Z">
              <w:r w:rsidR="00BD27F4" w:rsidRPr="00C337C8" w:rsidDel="005119C8">
                <w:rPr>
                  <w:rFonts w:asciiTheme="minorHAnsi" w:hAnsiTheme="minorHAnsi"/>
                  <w:lang w:val="es-CO"/>
                </w:rPr>
                <w:delText>Experiencia profesional Como especialista en Geotecnia.</w:delText>
              </w:r>
            </w:del>
          </w:p>
        </w:tc>
        <w:tc>
          <w:tcPr>
            <w:tcW w:w="2410" w:type="dxa"/>
            <w:tcPrChange w:id="1249" w:author="Usuario" w:date="2018-01-04T13:02:00Z">
              <w:tcPr>
                <w:tcW w:w="2214" w:type="dxa"/>
              </w:tcPr>
            </w:tcPrChange>
          </w:tcPr>
          <w:p w14:paraId="7F06471E" w14:textId="77777777" w:rsidR="005119C8" w:rsidRDefault="005119C8" w:rsidP="00E40D70">
            <w:pPr>
              <w:pStyle w:val="TableParagraph"/>
              <w:spacing w:line="242" w:lineRule="auto"/>
              <w:ind w:right="581"/>
              <w:rPr>
                <w:ins w:id="1250" w:author="Usuario" w:date="2018-01-04T12:59:00Z"/>
                <w:rFonts w:asciiTheme="minorHAnsi" w:hAnsiTheme="minorHAnsi"/>
                <w:lang w:val="es-CO"/>
              </w:rPr>
            </w:pPr>
            <w:ins w:id="1251" w:author="Usuario" w:date="2018-01-04T12:58:00Z">
              <w:r>
                <w:rPr>
                  <w:noProof/>
                  <w:sz w:val="19"/>
                  <w:szCs w:val="19"/>
                  <w:lang w:val="es-CO"/>
                </w:rPr>
                <w:t>1 desempeñar</w:t>
              </w:r>
              <w:r w:rsidRPr="00777D15">
                <w:rPr>
                  <w:noProof/>
                  <w:sz w:val="19"/>
                  <w:szCs w:val="19"/>
                  <w:lang w:val="es-CO"/>
                </w:rPr>
                <w:t xml:space="preserve"> el cargo de Ingeniero Especialista en Geotécnia para la Elaboración de Estudios de Suelos con propósios de ingeniería para al menos Seis (6) Polideportivos</w:t>
              </w:r>
              <w:r w:rsidRPr="00C337C8" w:rsidDel="005119C8">
                <w:rPr>
                  <w:rFonts w:asciiTheme="minorHAnsi" w:hAnsiTheme="minorHAnsi"/>
                  <w:lang w:val="es-CO"/>
                </w:rPr>
                <w:t xml:space="preserve"> </w:t>
              </w:r>
            </w:ins>
          </w:p>
          <w:p w14:paraId="382F6409" w14:textId="4F5A4935" w:rsidR="00BD27F4" w:rsidRPr="00C337C8" w:rsidDel="005119C8" w:rsidRDefault="00BD27F4" w:rsidP="00E40D70">
            <w:pPr>
              <w:pStyle w:val="TableParagraph"/>
              <w:spacing w:line="268" w:lineRule="exact"/>
              <w:ind w:right="263"/>
              <w:rPr>
                <w:del w:id="1252" w:author="Usuario" w:date="2018-01-04T12:57:00Z"/>
                <w:rFonts w:asciiTheme="minorHAnsi" w:hAnsiTheme="minorHAnsi"/>
                <w:lang w:val="es-CO"/>
              </w:rPr>
            </w:pPr>
            <w:del w:id="1253" w:author="Usuario" w:date="2018-01-04T12:57:00Z">
              <w:r w:rsidRPr="00C337C8" w:rsidDel="005119C8">
                <w:rPr>
                  <w:rFonts w:asciiTheme="minorHAnsi" w:hAnsiTheme="minorHAnsi"/>
                  <w:lang w:val="es-CO"/>
                </w:rPr>
                <w:delText>De 1 Certificaciones</w:delText>
              </w:r>
            </w:del>
          </w:p>
          <w:p w14:paraId="0D1D7667" w14:textId="03BE8927" w:rsidR="00BD27F4" w:rsidRPr="00C337C8" w:rsidRDefault="00BD27F4" w:rsidP="00E40D70">
            <w:pPr>
              <w:pStyle w:val="TableParagraph"/>
              <w:spacing w:line="242" w:lineRule="auto"/>
              <w:ind w:right="581"/>
              <w:rPr>
                <w:rFonts w:asciiTheme="minorHAnsi" w:hAnsiTheme="minorHAnsi"/>
                <w:lang w:val="es-CO"/>
              </w:rPr>
            </w:pPr>
            <w:del w:id="1254" w:author="Usuario" w:date="2018-01-04T12:57:00Z">
              <w:r w:rsidRPr="00C337C8" w:rsidDel="005119C8">
                <w:rPr>
                  <w:rFonts w:asciiTheme="minorHAnsi" w:hAnsiTheme="minorHAnsi"/>
                  <w:lang w:val="es-CO"/>
                </w:rPr>
                <w:delText>De 2 Certificaciones o mas</w:delText>
              </w:r>
            </w:del>
          </w:p>
        </w:tc>
        <w:tc>
          <w:tcPr>
            <w:tcW w:w="1376" w:type="dxa"/>
            <w:tcPrChange w:id="1255" w:author="Usuario" w:date="2018-01-04T13:02:00Z">
              <w:tcPr>
                <w:tcW w:w="1286" w:type="dxa"/>
              </w:tcPr>
            </w:tcPrChange>
          </w:tcPr>
          <w:p w14:paraId="6E5527BF" w14:textId="77777777" w:rsidR="005119C8" w:rsidRDefault="005119C8" w:rsidP="00E40D70">
            <w:pPr>
              <w:pStyle w:val="TableParagraph"/>
              <w:ind w:left="399" w:right="507"/>
              <w:jc w:val="center"/>
              <w:rPr>
                <w:ins w:id="1256" w:author="Usuario" w:date="2018-01-04T12:58:00Z"/>
                <w:rFonts w:asciiTheme="minorHAnsi" w:hAnsiTheme="minorHAnsi"/>
                <w:sz w:val="24"/>
                <w:szCs w:val="24"/>
                <w:lang w:val="es-CO"/>
              </w:rPr>
            </w:pPr>
          </w:p>
          <w:p w14:paraId="53E2B47C" w14:textId="77777777" w:rsidR="005119C8" w:rsidRDefault="005119C8" w:rsidP="00E40D70">
            <w:pPr>
              <w:pStyle w:val="TableParagraph"/>
              <w:ind w:left="399" w:right="507"/>
              <w:jc w:val="center"/>
              <w:rPr>
                <w:ins w:id="1257" w:author="Usuario" w:date="2018-01-04T12:58:00Z"/>
                <w:rFonts w:asciiTheme="minorHAnsi" w:hAnsiTheme="minorHAnsi"/>
                <w:sz w:val="24"/>
                <w:szCs w:val="24"/>
                <w:lang w:val="es-CO"/>
              </w:rPr>
            </w:pPr>
          </w:p>
          <w:p w14:paraId="3B32DAAE" w14:textId="77777777" w:rsidR="005119C8" w:rsidRDefault="005119C8" w:rsidP="00E40D70">
            <w:pPr>
              <w:pStyle w:val="TableParagraph"/>
              <w:ind w:left="399" w:right="507"/>
              <w:jc w:val="center"/>
              <w:rPr>
                <w:ins w:id="1258" w:author="Usuario" w:date="2018-01-04T12:58:00Z"/>
                <w:rFonts w:asciiTheme="minorHAnsi" w:hAnsiTheme="minorHAnsi"/>
                <w:sz w:val="24"/>
                <w:szCs w:val="24"/>
                <w:lang w:val="es-CO"/>
              </w:rPr>
            </w:pPr>
          </w:p>
          <w:p w14:paraId="3E540BAF" w14:textId="28FC12B0" w:rsidR="00BD27F4" w:rsidRPr="00C337C8" w:rsidDel="005119C8" w:rsidRDefault="005119C8" w:rsidP="00E40D70">
            <w:pPr>
              <w:pStyle w:val="TableParagraph"/>
              <w:spacing w:line="268" w:lineRule="exact"/>
              <w:ind w:left="399" w:right="507"/>
              <w:jc w:val="center"/>
              <w:rPr>
                <w:del w:id="1259" w:author="Usuario" w:date="2018-01-04T12:58:00Z"/>
                <w:rFonts w:asciiTheme="minorHAnsi" w:hAnsiTheme="minorHAnsi"/>
                <w:lang w:val="es-CO"/>
              </w:rPr>
            </w:pPr>
            <w:ins w:id="1260" w:author="Usuario" w:date="2018-01-04T12:58:00Z">
              <w:r>
                <w:rPr>
                  <w:rFonts w:asciiTheme="minorHAnsi" w:hAnsiTheme="minorHAnsi"/>
                  <w:sz w:val="24"/>
                  <w:szCs w:val="24"/>
                  <w:lang w:val="es-CO"/>
                </w:rPr>
                <w:t>50</w:t>
              </w:r>
            </w:ins>
            <w:del w:id="1261" w:author="Usuario" w:date="2018-01-04T12:58:00Z">
              <w:r w:rsidR="00BD27F4" w:rsidRPr="00C337C8" w:rsidDel="005119C8">
                <w:rPr>
                  <w:rFonts w:asciiTheme="minorHAnsi" w:hAnsiTheme="minorHAnsi"/>
                  <w:sz w:val="24"/>
                  <w:szCs w:val="24"/>
                  <w:lang w:val="es-CO"/>
                </w:rPr>
                <w:delText>30</w:delText>
              </w:r>
            </w:del>
          </w:p>
          <w:p w14:paraId="3951103E" w14:textId="63E373CC" w:rsidR="00BD27F4" w:rsidRPr="00BD0581" w:rsidDel="005119C8" w:rsidRDefault="00BD27F4" w:rsidP="00E40D70">
            <w:pPr>
              <w:pStyle w:val="TableParagraph"/>
              <w:ind w:left="399" w:right="507"/>
              <w:jc w:val="center"/>
              <w:rPr>
                <w:del w:id="1262" w:author="Usuario" w:date="2018-01-04T12:58:00Z"/>
                <w:rFonts w:asciiTheme="minorHAnsi" w:hAnsiTheme="minorHAnsi"/>
                <w:lang w:val="es-CO"/>
              </w:rPr>
            </w:pPr>
          </w:p>
          <w:p w14:paraId="75E8E1ED" w14:textId="17C4A75C" w:rsidR="00BD27F4" w:rsidRPr="00C337C8" w:rsidRDefault="00A51A13" w:rsidP="00E40D70">
            <w:pPr>
              <w:pStyle w:val="TableParagraph"/>
              <w:ind w:left="399" w:right="507"/>
              <w:jc w:val="center"/>
              <w:rPr>
                <w:rFonts w:asciiTheme="minorHAnsi" w:hAnsiTheme="minorHAnsi"/>
                <w:lang w:val="es-CO"/>
              </w:rPr>
            </w:pPr>
            <w:del w:id="1263" w:author="Usuario" w:date="2018-01-04T12:58:00Z">
              <w:r w:rsidRPr="00BD0581" w:rsidDel="005119C8">
                <w:rPr>
                  <w:rFonts w:asciiTheme="minorHAnsi" w:hAnsiTheme="minorHAnsi"/>
                  <w:lang w:val="es-CO"/>
                </w:rPr>
                <w:delText>5</w:delText>
              </w:r>
              <w:r w:rsidR="00BD27F4" w:rsidRPr="00C337C8" w:rsidDel="005119C8">
                <w:rPr>
                  <w:rFonts w:asciiTheme="minorHAnsi" w:hAnsiTheme="minorHAnsi"/>
                  <w:sz w:val="24"/>
                  <w:szCs w:val="24"/>
                  <w:lang w:val="es-CO"/>
                </w:rPr>
                <w:delText>0</w:delText>
              </w:r>
            </w:del>
          </w:p>
        </w:tc>
      </w:tr>
      <w:tr w:rsidR="00516F8E" w:rsidRPr="00C337C8" w14:paraId="198957C9" w14:textId="77777777" w:rsidTr="00516F8E">
        <w:trPr>
          <w:trHeight w:hRule="exact" w:val="2132"/>
          <w:jc w:val="center"/>
          <w:ins w:id="1264" w:author="Usuario" w:date="2018-01-04T12:59:00Z"/>
          <w:trPrChange w:id="1265" w:author="Usuario" w:date="2018-01-04T13:03:00Z">
            <w:trPr>
              <w:trHeight w:hRule="exact" w:val="3112"/>
              <w:jc w:val="center"/>
            </w:trPr>
          </w:trPrChange>
        </w:trPr>
        <w:tc>
          <w:tcPr>
            <w:tcW w:w="1418" w:type="dxa"/>
            <w:tcPrChange w:id="1266" w:author="Usuario" w:date="2018-01-04T13:03:00Z">
              <w:tcPr>
                <w:tcW w:w="1418" w:type="dxa"/>
              </w:tcPr>
            </w:tcPrChange>
          </w:tcPr>
          <w:p w14:paraId="4E3A84C5" w14:textId="77777777" w:rsidR="00516F8E" w:rsidRPr="00C337C8" w:rsidDel="005119C8" w:rsidRDefault="00516F8E" w:rsidP="00E40D70">
            <w:pPr>
              <w:pStyle w:val="TableParagraph"/>
              <w:tabs>
                <w:tab w:val="left" w:pos="1418"/>
              </w:tabs>
              <w:ind w:right="215"/>
              <w:rPr>
                <w:ins w:id="1267" w:author="Usuario" w:date="2018-01-04T12:59:00Z"/>
                <w:rFonts w:asciiTheme="minorHAnsi" w:hAnsiTheme="minorHAnsi"/>
                <w:lang w:val="es-CO"/>
              </w:rPr>
            </w:pPr>
          </w:p>
        </w:tc>
        <w:tc>
          <w:tcPr>
            <w:tcW w:w="3824" w:type="dxa"/>
            <w:tcPrChange w:id="1268" w:author="Usuario" w:date="2018-01-04T13:03:00Z">
              <w:tcPr>
                <w:tcW w:w="4110" w:type="dxa"/>
              </w:tcPr>
            </w:tcPrChange>
          </w:tcPr>
          <w:p w14:paraId="36045787" w14:textId="41A2604D" w:rsidR="00516F8E" w:rsidRPr="00777D15" w:rsidRDefault="00516F8E" w:rsidP="005119C8">
            <w:pPr>
              <w:pStyle w:val="TableParagraph"/>
              <w:rPr>
                <w:ins w:id="1269" w:author="Usuario" w:date="2018-01-04T12:59:00Z"/>
                <w:noProof/>
                <w:sz w:val="19"/>
                <w:szCs w:val="19"/>
                <w:lang w:val="es-CO"/>
              </w:rPr>
            </w:pPr>
            <w:ins w:id="1270" w:author="Usuario" w:date="2018-01-04T13:01:00Z">
              <w:r w:rsidRPr="00777D15">
                <w:rPr>
                  <w:noProof/>
                  <w:sz w:val="19"/>
                  <w:szCs w:val="19"/>
                  <w:lang w:val="es-CO"/>
                </w:rPr>
                <w:t>Remodelación, Adecuación y/o Mejoramiento de polideportivo, lo cual se certificará mediante la presentación de su respectiva acta de liquidación</w:t>
              </w:r>
            </w:ins>
          </w:p>
        </w:tc>
        <w:tc>
          <w:tcPr>
            <w:tcW w:w="2410" w:type="dxa"/>
            <w:tcPrChange w:id="1271" w:author="Usuario" w:date="2018-01-04T13:03:00Z">
              <w:tcPr>
                <w:tcW w:w="2214" w:type="dxa"/>
              </w:tcPr>
            </w:tcPrChange>
          </w:tcPr>
          <w:p w14:paraId="5F9EA757" w14:textId="7D0F84A6" w:rsidR="00516F8E" w:rsidRDefault="00516F8E" w:rsidP="00E40D70">
            <w:pPr>
              <w:pStyle w:val="TableParagraph"/>
              <w:spacing w:line="242" w:lineRule="auto"/>
              <w:ind w:right="581"/>
              <w:rPr>
                <w:ins w:id="1272" w:author="Usuario" w:date="2018-01-04T12:59:00Z"/>
                <w:noProof/>
                <w:sz w:val="19"/>
                <w:szCs w:val="19"/>
                <w:lang w:val="es-CO"/>
              </w:rPr>
            </w:pPr>
            <w:ins w:id="1273" w:author="Usuario" w:date="2018-01-04T13:01:00Z">
              <w:r>
                <w:rPr>
                  <w:rFonts w:asciiTheme="minorHAnsi" w:hAnsiTheme="minorHAnsi"/>
                  <w:lang w:val="es-CO"/>
                </w:rPr>
                <w:t xml:space="preserve">2 </w:t>
              </w:r>
            </w:ins>
            <w:ins w:id="1274" w:author="Usuario" w:date="2018-01-04T13:03:00Z">
              <w:r w:rsidRPr="00777D15">
                <w:rPr>
                  <w:noProof/>
                  <w:sz w:val="19"/>
                  <w:szCs w:val="19"/>
                  <w:lang w:val="es-CO"/>
                </w:rPr>
                <w:t>Contratista de Obra con Entidad Pública de por lo menos Un (1) proyecto de Construcción, Remodelación, Adecuación y/o Mejoramiento de polideportivo</w:t>
              </w:r>
            </w:ins>
          </w:p>
        </w:tc>
        <w:tc>
          <w:tcPr>
            <w:tcW w:w="1376" w:type="dxa"/>
            <w:tcPrChange w:id="1275" w:author="Usuario" w:date="2018-01-04T13:03:00Z">
              <w:tcPr>
                <w:tcW w:w="1286" w:type="dxa"/>
              </w:tcPr>
            </w:tcPrChange>
          </w:tcPr>
          <w:p w14:paraId="41AFDB71" w14:textId="77777777" w:rsidR="00516F8E" w:rsidRDefault="00516F8E" w:rsidP="00E40D70">
            <w:pPr>
              <w:pStyle w:val="TableParagraph"/>
              <w:ind w:left="399" w:right="507"/>
              <w:jc w:val="center"/>
              <w:rPr>
                <w:ins w:id="1276" w:author="Usuario" w:date="2018-01-04T13:02:00Z"/>
                <w:rFonts w:asciiTheme="minorHAnsi" w:hAnsiTheme="minorHAnsi"/>
                <w:sz w:val="24"/>
                <w:szCs w:val="24"/>
                <w:lang w:val="es-CO"/>
              </w:rPr>
            </w:pPr>
          </w:p>
          <w:p w14:paraId="128266F4" w14:textId="77777777" w:rsidR="00516F8E" w:rsidRDefault="00516F8E" w:rsidP="00E40D70">
            <w:pPr>
              <w:pStyle w:val="TableParagraph"/>
              <w:ind w:left="399" w:right="507"/>
              <w:jc w:val="center"/>
              <w:rPr>
                <w:ins w:id="1277" w:author="Usuario" w:date="2018-01-04T13:02:00Z"/>
                <w:rFonts w:asciiTheme="minorHAnsi" w:hAnsiTheme="minorHAnsi"/>
                <w:sz w:val="24"/>
                <w:szCs w:val="24"/>
                <w:lang w:val="es-CO"/>
              </w:rPr>
            </w:pPr>
          </w:p>
          <w:p w14:paraId="64869184" w14:textId="2FB45D82" w:rsidR="00516F8E" w:rsidRDefault="00516F8E" w:rsidP="00E40D70">
            <w:pPr>
              <w:pStyle w:val="TableParagraph"/>
              <w:ind w:left="399" w:right="507"/>
              <w:jc w:val="center"/>
              <w:rPr>
                <w:ins w:id="1278" w:author="Usuario" w:date="2018-01-04T12:59:00Z"/>
                <w:rFonts w:asciiTheme="minorHAnsi" w:hAnsiTheme="minorHAnsi"/>
                <w:sz w:val="24"/>
                <w:szCs w:val="24"/>
                <w:lang w:val="es-CO"/>
              </w:rPr>
            </w:pPr>
            <w:ins w:id="1279" w:author="Usuario" w:date="2018-01-04T13:02:00Z">
              <w:r>
                <w:rPr>
                  <w:rFonts w:asciiTheme="minorHAnsi" w:hAnsiTheme="minorHAnsi"/>
                  <w:sz w:val="24"/>
                  <w:szCs w:val="24"/>
                  <w:lang w:val="es-CO"/>
                </w:rPr>
                <w:t>50</w:t>
              </w:r>
            </w:ins>
          </w:p>
        </w:tc>
      </w:tr>
      <w:tr w:rsidR="00A51A13" w:rsidRPr="00BD0581" w14:paraId="6B937838" w14:textId="77777777" w:rsidTr="00516F8E">
        <w:trPr>
          <w:trHeight w:hRule="exact" w:val="4112"/>
          <w:jc w:val="center"/>
          <w:trPrChange w:id="1280" w:author="Usuario" w:date="2018-01-04T13:06:00Z">
            <w:trPr>
              <w:trHeight w:hRule="exact" w:val="1121"/>
              <w:jc w:val="center"/>
            </w:trPr>
          </w:trPrChange>
        </w:trPr>
        <w:tc>
          <w:tcPr>
            <w:tcW w:w="1418" w:type="dxa"/>
            <w:tcPrChange w:id="1281" w:author="Usuario" w:date="2018-01-04T13:06:00Z">
              <w:tcPr>
                <w:tcW w:w="1418" w:type="dxa"/>
              </w:tcPr>
            </w:tcPrChange>
          </w:tcPr>
          <w:p w14:paraId="0B2D737A" w14:textId="32A0EE62" w:rsidR="00A51A13" w:rsidRPr="00BD0581" w:rsidRDefault="00516F8E" w:rsidP="00E40D70">
            <w:pPr>
              <w:pStyle w:val="TableParagraph"/>
              <w:tabs>
                <w:tab w:val="left" w:pos="1418"/>
              </w:tabs>
              <w:ind w:right="215"/>
              <w:rPr>
                <w:rFonts w:asciiTheme="minorHAnsi" w:hAnsiTheme="minorHAnsi"/>
                <w:lang w:val="es-CO"/>
              </w:rPr>
            </w:pPr>
            <w:ins w:id="1282" w:author="Usuario" w:date="2018-01-04T13:04:00Z">
              <w:r w:rsidRPr="00777D15">
                <w:rPr>
                  <w:noProof/>
                  <w:sz w:val="16"/>
                  <w:szCs w:val="16"/>
                  <w:lang w:val="es-CO"/>
                </w:rPr>
                <w:t>TOPOGRAFO</w:t>
              </w:r>
              <w:r w:rsidRPr="00C337C8" w:rsidDel="00516F8E">
                <w:rPr>
                  <w:rFonts w:asciiTheme="minorHAnsi" w:hAnsiTheme="minorHAnsi"/>
                  <w:lang w:val="es-CO"/>
                </w:rPr>
                <w:t xml:space="preserve"> </w:t>
              </w:r>
            </w:ins>
            <w:del w:id="1283" w:author="Usuario" w:date="2018-01-04T13:03:00Z">
              <w:r w:rsidR="00A51A13" w:rsidRPr="00C337C8" w:rsidDel="00516F8E">
                <w:rPr>
                  <w:rFonts w:asciiTheme="minorHAnsi" w:hAnsiTheme="minorHAnsi"/>
                  <w:lang w:val="es-CO"/>
                </w:rPr>
                <w:delText>Especialista en estructuras</w:delText>
              </w:r>
            </w:del>
          </w:p>
        </w:tc>
        <w:tc>
          <w:tcPr>
            <w:tcW w:w="3824" w:type="dxa"/>
            <w:tcPrChange w:id="1284" w:author="Usuario" w:date="2018-01-04T13:06:00Z">
              <w:tcPr>
                <w:tcW w:w="4110" w:type="dxa"/>
              </w:tcPr>
            </w:tcPrChange>
          </w:tcPr>
          <w:p w14:paraId="603A2C74" w14:textId="77777777" w:rsidR="00516F8E" w:rsidRPr="003951D1" w:rsidRDefault="00516F8E" w:rsidP="00516F8E">
            <w:pPr>
              <w:pStyle w:val="TableParagraph"/>
              <w:rPr>
                <w:ins w:id="1285" w:author="Usuario" w:date="2018-01-04T13:04:00Z"/>
                <w:noProof/>
                <w:sz w:val="19"/>
                <w:szCs w:val="19"/>
                <w:lang w:val="es-CO"/>
              </w:rPr>
            </w:pPr>
            <w:ins w:id="1286" w:author="Usuario" w:date="2018-01-04T13:04:00Z">
              <w:r w:rsidRPr="003951D1">
                <w:rPr>
                  <w:noProof/>
                  <w:sz w:val="19"/>
                  <w:szCs w:val="19"/>
                  <w:lang w:val="es-CO"/>
                </w:rPr>
                <w:t xml:space="preserve">Certificacion de minimo </w:t>
              </w:r>
              <w:r>
                <w:rPr>
                  <w:noProof/>
                  <w:sz w:val="19"/>
                  <w:szCs w:val="19"/>
                  <w:lang w:val="es-CO"/>
                </w:rPr>
                <w:t xml:space="preserve">dos (2) </w:t>
              </w:r>
              <w:r w:rsidRPr="003951D1">
                <w:rPr>
                  <w:noProof/>
                  <w:sz w:val="19"/>
                  <w:szCs w:val="19"/>
                  <w:lang w:val="es-CO"/>
                </w:rPr>
                <w:t>contrato de consultoria con entidad publica</w:t>
              </w:r>
              <w:r>
                <w:rPr>
                  <w:noProof/>
                  <w:sz w:val="19"/>
                  <w:szCs w:val="19"/>
                  <w:lang w:val="es-CO"/>
                </w:rPr>
                <w:t xml:space="preserve"> y/o prvada, los cuales la suman debera de ser mayor o igual al 40% del presupuesto oficial</w:t>
              </w:r>
              <w:r w:rsidRPr="003951D1">
                <w:rPr>
                  <w:noProof/>
                  <w:sz w:val="19"/>
                  <w:szCs w:val="19"/>
                  <w:lang w:val="es-CO"/>
                </w:rPr>
                <w:t>.</w:t>
              </w:r>
              <w:r>
                <w:rPr>
                  <w:noProof/>
                  <w:sz w:val="19"/>
                  <w:szCs w:val="19"/>
                  <w:lang w:val="es-CO"/>
                </w:rPr>
                <w:t xml:space="preserve"> Se debera anexar los</w:t>
              </w:r>
              <w:r w:rsidRPr="003951D1">
                <w:rPr>
                  <w:noProof/>
                  <w:sz w:val="19"/>
                  <w:szCs w:val="19"/>
                  <w:lang w:val="es-CO"/>
                </w:rPr>
                <w:t xml:space="preserve"> contrato</w:t>
              </w:r>
              <w:r>
                <w:rPr>
                  <w:noProof/>
                  <w:sz w:val="19"/>
                  <w:szCs w:val="19"/>
                  <w:lang w:val="es-CO"/>
                </w:rPr>
                <w:t xml:space="preserve">s de consultoria </w:t>
              </w:r>
              <w:r w:rsidRPr="003951D1">
                <w:rPr>
                  <w:noProof/>
                  <w:sz w:val="19"/>
                  <w:szCs w:val="19"/>
                  <w:lang w:val="es-CO"/>
                </w:rPr>
                <w:t xml:space="preserve"> y</w:t>
              </w:r>
              <w:r>
                <w:rPr>
                  <w:noProof/>
                  <w:sz w:val="19"/>
                  <w:szCs w:val="19"/>
                  <w:lang w:val="es-CO"/>
                </w:rPr>
                <w:t xml:space="preserve"> las respectivas </w:t>
              </w:r>
              <w:r w:rsidRPr="003951D1">
                <w:rPr>
                  <w:noProof/>
                  <w:sz w:val="19"/>
                  <w:szCs w:val="19"/>
                  <w:lang w:val="es-CO"/>
                </w:rPr>
                <w:t xml:space="preserve"> acta</w:t>
              </w:r>
              <w:r>
                <w:rPr>
                  <w:noProof/>
                  <w:sz w:val="19"/>
                  <w:szCs w:val="19"/>
                  <w:lang w:val="es-CO"/>
                </w:rPr>
                <w:t>s</w:t>
              </w:r>
              <w:r w:rsidRPr="003951D1">
                <w:rPr>
                  <w:noProof/>
                  <w:sz w:val="19"/>
                  <w:szCs w:val="19"/>
                  <w:lang w:val="es-CO"/>
                </w:rPr>
                <w:t xml:space="preserve"> de liquidacion final. Ademas debe anexar la vigencia como topografo</w:t>
              </w:r>
              <w:r>
                <w:rPr>
                  <w:noProof/>
                  <w:sz w:val="19"/>
                  <w:szCs w:val="19"/>
                  <w:lang w:val="es-CO"/>
                </w:rPr>
                <w:t xml:space="preserve"> y</w:t>
              </w:r>
              <w:r w:rsidRPr="003951D1">
                <w:rPr>
                  <w:noProof/>
                  <w:sz w:val="19"/>
                  <w:szCs w:val="19"/>
                  <w:lang w:val="es-CO"/>
                </w:rPr>
                <w:t xml:space="preserve"> actualizada. </w:t>
              </w:r>
            </w:ins>
          </w:p>
          <w:p w14:paraId="69B3D407" w14:textId="5739D200" w:rsidR="00A51A13" w:rsidRPr="00BD0581" w:rsidRDefault="00A51A13" w:rsidP="00516F8E">
            <w:pPr>
              <w:pStyle w:val="TableParagraph"/>
              <w:ind w:left="105" w:right="470"/>
              <w:rPr>
                <w:rFonts w:asciiTheme="minorHAnsi" w:hAnsiTheme="minorHAnsi"/>
                <w:lang w:val="es-CO"/>
              </w:rPr>
            </w:pPr>
            <w:del w:id="1287" w:author="Usuario" w:date="2018-01-04T13:03:00Z">
              <w:r w:rsidRPr="00BD0581" w:rsidDel="00516F8E">
                <w:rPr>
                  <w:rFonts w:asciiTheme="minorHAnsi" w:hAnsiTheme="minorHAnsi"/>
                  <w:lang w:val="es-CO"/>
                </w:rPr>
                <w:delText>Experiencia profesional Como especialista en Estructuras.</w:delText>
              </w:r>
            </w:del>
          </w:p>
        </w:tc>
        <w:tc>
          <w:tcPr>
            <w:tcW w:w="2410" w:type="dxa"/>
            <w:tcPrChange w:id="1288" w:author="Usuario" w:date="2018-01-04T13:06:00Z">
              <w:tcPr>
                <w:tcW w:w="2214" w:type="dxa"/>
              </w:tcPr>
            </w:tcPrChange>
          </w:tcPr>
          <w:p w14:paraId="520ECBE3" w14:textId="3CE4E8FB" w:rsidR="00A51A13" w:rsidRPr="00BD0581" w:rsidDel="00516F8E" w:rsidRDefault="00516F8E">
            <w:pPr>
              <w:pStyle w:val="TableParagraph"/>
              <w:tabs>
                <w:tab w:val="left" w:pos="264"/>
              </w:tabs>
              <w:spacing w:before="8"/>
              <w:rPr>
                <w:del w:id="1289" w:author="Usuario" w:date="2018-01-04T13:03:00Z"/>
                <w:rFonts w:asciiTheme="minorHAnsi" w:hAnsiTheme="minorHAnsi"/>
                <w:lang w:val="es-CO"/>
              </w:rPr>
            </w:pPr>
            <w:ins w:id="1290" w:author="Usuario" w:date="2018-01-04T13:05:00Z">
              <w:r>
                <w:rPr>
                  <w:rFonts w:asciiTheme="minorHAnsi" w:hAnsiTheme="minorHAnsi"/>
                  <w:lang w:val="es-CO"/>
                </w:rPr>
                <w:t xml:space="preserve">Certificación de dos (2) contratos de </w:t>
              </w:r>
              <w:proofErr w:type="spellStart"/>
              <w:r>
                <w:rPr>
                  <w:rFonts w:asciiTheme="minorHAnsi" w:hAnsiTheme="minorHAnsi"/>
                  <w:lang w:val="es-CO"/>
                </w:rPr>
                <w:t>consultoria</w:t>
              </w:r>
              <w:proofErr w:type="spellEnd"/>
              <w:r>
                <w:rPr>
                  <w:rFonts w:asciiTheme="minorHAnsi" w:hAnsiTheme="minorHAnsi"/>
                  <w:lang w:val="es-CO"/>
                </w:rPr>
                <w:t xml:space="preserve"> </w:t>
              </w:r>
            </w:ins>
            <w:ins w:id="1291" w:author="Usuario" w:date="2018-01-04T13:06:00Z">
              <w:r w:rsidRPr="003951D1">
                <w:rPr>
                  <w:noProof/>
                  <w:sz w:val="19"/>
                  <w:szCs w:val="19"/>
                  <w:lang w:val="es-CO"/>
                </w:rPr>
                <w:t>con entidad publica</w:t>
              </w:r>
              <w:r>
                <w:rPr>
                  <w:noProof/>
                  <w:sz w:val="19"/>
                  <w:szCs w:val="19"/>
                  <w:lang w:val="es-CO"/>
                </w:rPr>
                <w:t xml:space="preserve"> y/o prvada, los cuales la suman debera de ser mayor o igual al 40% del presupuesto oficial</w:t>
              </w:r>
              <w:r w:rsidRPr="003951D1">
                <w:rPr>
                  <w:noProof/>
                  <w:sz w:val="19"/>
                  <w:szCs w:val="19"/>
                  <w:lang w:val="es-CO"/>
                </w:rPr>
                <w:t>.</w:t>
              </w:r>
              <w:r>
                <w:rPr>
                  <w:noProof/>
                  <w:sz w:val="19"/>
                  <w:szCs w:val="19"/>
                  <w:lang w:val="es-CO"/>
                </w:rPr>
                <w:t xml:space="preserve"> Se debera anexar los</w:t>
              </w:r>
              <w:r w:rsidRPr="003951D1">
                <w:rPr>
                  <w:noProof/>
                  <w:sz w:val="19"/>
                  <w:szCs w:val="19"/>
                  <w:lang w:val="es-CO"/>
                </w:rPr>
                <w:t xml:space="preserve"> contrato</w:t>
              </w:r>
              <w:r>
                <w:rPr>
                  <w:noProof/>
                  <w:sz w:val="19"/>
                  <w:szCs w:val="19"/>
                  <w:lang w:val="es-CO"/>
                </w:rPr>
                <w:t xml:space="preserve">s de consultoria </w:t>
              </w:r>
              <w:r w:rsidRPr="003951D1">
                <w:rPr>
                  <w:noProof/>
                  <w:sz w:val="19"/>
                  <w:szCs w:val="19"/>
                  <w:lang w:val="es-CO"/>
                </w:rPr>
                <w:t xml:space="preserve"> y</w:t>
              </w:r>
              <w:r>
                <w:rPr>
                  <w:noProof/>
                  <w:sz w:val="19"/>
                  <w:szCs w:val="19"/>
                  <w:lang w:val="es-CO"/>
                </w:rPr>
                <w:t xml:space="preserve"> las respectivas </w:t>
              </w:r>
              <w:r w:rsidRPr="003951D1">
                <w:rPr>
                  <w:noProof/>
                  <w:sz w:val="19"/>
                  <w:szCs w:val="19"/>
                  <w:lang w:val="es-CO"/>
                </w:rPr>
                <w:t xml:space="preserve"> acta</w:t>
              </w:r>
              <w:r>
                <w:rPr>
                  <w:noProof/>
                  <w:sz w:val="19"/>
                  <w:szCs w:val="19"/>
                  <w:lang w:val="es-CO"/>
                </w:rPr>
                <w:t>s</w:t>
              </w:r>
              <w:r w:rsidRPr="003951D1">
                <w:rPr>
                  <w:noProof/>
                  <w:sz w:val="19"/>
                  <w:szCs w:val="19"/>
                  <w:lang w:val="es-CO"/>
                </w:rPr>
                <w:t xml:space="preserve"> de liquidacion final. Ademas debe anexar la vigencia como topografo</w:t>
              </w:r>
              <w:r>
                <w:rPr>
                  <w:noProof/>
                  <w:sz w:val="19"/>
                  <w:szCs w:val="19"/>
                  <w:lang w:val="es-CO"/>
                </w:rPr>
                <w:t xml:space="preserve"> y</w:t>
              </w:r>
              <w:r w:rsidRPr="003951D1">
                <w:rPr>
                  <w:noProof/>
                  <w:sz w:val="19"/>
                  <w:szCs w:val="19"/>
                  <w:lang w:val="es-CO"/>
                </w:rPr>
                <w:t xml:space="preserve"> actualizada. </w:t>
              </w:r>
            </w:ins>
            <w:del w:id="1292" w:author="Usuario" w:date="2018-01-04T13:03:00Z">
              <w:r w:rsidR="00A51A13" w:rsidRPr="00BD0581" w:rsidDel="00516F8E">
                <w:rPr>
                  <w:rFonts w:asciiTheme="minorHAnsi" w:hAnsiTheme="minorHAnsi"/>
                  <w:lang w:val="es-CO"/>
                </w:rPr>
                <w:delText>1 contrato</w:delText>
              </w:r>
            </w:del>
          </w:p>
          <w:p w14:paraId="32DA000A" w14:textId="0CC10DBB" w:rsidR="00A51A13" w:rsidRPr="00C337C8" w:rsidRDefault="00A51A13">
            <w:pPr>
              <w:pStyle w:val="TableParagraph"/>
              <w:spacing w:line="268" w:lineRule="exact"/>
              <w:ind w:right="263"/>
              <w:rPr>
                <w:rFonts w:asciiTheme="minorHAnsi" w:hAnsiTheme="minorHAnsi"/>
                <w:lang w:val="es-CO"/>
              </w:rPr>
            </w:pPr>
            <w:del w:id="1293" w:author="Usuario" w:date="2018-01-04T13:03:00Z">
              <w:r w:rsidRPr="00C337C8" w:rsidDel="00516F8E">
                <w:rPr>
                  <w:rFonts w:asciiTheme="minorHAnsi" w:hAnsiTheme="minorHAnsi"/>
                  <w:lang w:val="es-CO"/>
                </w:rPr>
                <w:delText>2</w:delText>
              </w:r>
              <w:r w:rsidRPr="00BD0581" w:rsidDel="00516F8E">
                <w:rPr>
                  <w:rFonts w:asciiTheme="minorHAnsi" w:hAnsiTheme="minorHAnsi"/>
                  <w:lang w:val="es-CO"/>
                </w:rPr>
                <w:delText xml:space="preserve"> con</w:delText>
              </w:r>
              <w:r w:rsidRPr="00C337C8" w:rsidDel="00516F8E">
                <w:rPr>
                  <w:rFonts w:asciiTheme="minorHAnsi" w:hAnsiTheme="minorHAnsi"/>
                  <w:lang w:val="es-CO"/>
                </w:rPr>
                <w:delText>tratos o mas</w:delText>
              </w:r>
            </w:del>
          </w:p>
        </w:tc>
        <w:tc>
          <w:tcPr>
            <w:tcW w:w="1376" w:type="dxa"/>
            <w:tcPrChange w:id="1294" w:author="Usuario" w:date="2018-01-04T13:06:00Z">
              <w:tcPr>
                <w:tcW w:w="1286" w:type="dxa"/>
              </w:tcPr>
            </w:tcPrChange>
          </w:tcPr>
          <w:p w14:paraId="0E383E69" w14:textId="77777777" w:rsidR="00516F8E" w:rsidRDefault="00516F8E" w:rsidP="00E40D70">
            <w:pPr>
              <w:pStyle w:val="TableParagraph"/>
              <w:spacing w:line="268" w:lineRule="exact"/>
              <w:ind w:left="399" w:right="507"/>
              <w:jc w:val="center"/>
              <w:rPr>
                <w:ins w:id="1295" w:author="Usuario" w:date="2018-01-04T13:06:00Z"/>
                <w:rFonts w:asciiTheme="minorHAnsi" w:hAnsiTheme="minorHAnsi"/>
                <w:lang w:val="es-CO"/>
              </w:rPr>
            </w:pPr>
          </w:p>
          <w:p w14:paraId="1EBEF759" w14:textId="77777777" w:rsidR="00516F8E" w:rsidRDefault="00516F8E" w:rsidP="00E40D70">
            <w:pPr>
              <w:pStyle w:val="TableParagraph"/>
              <w:spacing w:line="268" w:lineRule="exact"/>
              <w:ind w:left="399" w:right="507"/>
              <w:jc w:val="center"/>
              <w:rPr>
                <w:ins w:id="1296" w:author="Usuario" w:date="2018-01-04T13:06:00Z"/>
                <w:rFonts w:asciiTheme="minorHAnsi" w:hAnsiTheme="minorHAnsi"/>
                <w:lang w:val="es-CO"/>
              </w:rPr>
            </w:pPr>
          </w:p>
          <w:p w14:paraId="1F23C376" w14:textId="77777777" w:rsidR="00516F8E" w:rsidRDefault="00516F8E" w:rsidP="00E40D70">
            <w:pPr>
              <w:pStyle w:val="TableParagraph"/>
              <w:spacing w:line="268" w:lineRule="exact"/>
              <w:ind w:left="399" w:right="507"/>
              <w:jc w:val="center"/>
              <w:rPr>
                <w:ins w:id="1297" w:author="Usuario" w:date="2018-01-04T13:06:00Z"/>
                <w:rFonts w:asciiTheme="minorHAnsi" w:hAnsiTheme="minorHAnsi"/>
                <w:lang w:val="es-CO"/>
              </w:rPr>
            </w:pPr>
          </w:p>
          <w:p w14:paraId="3A0E4D33" w14:textId="77777777" w:rsidR="00516F8E" w:rsidRDefault="00516F8E" w:rsidP="00E40D70">
            <w:pPr>
              <w:pStyle w:val="TableParagraph"/>
              <w:spacing w:line="268" w:lineRule="exact"/>
              <w:ind w:left="399" w:right="507"/>
              <w:jc w:val="center"/>
              <w:rPr>
                <w:ins w:id="1298" w:author="Usuario" w:date="2018-01-04T13:06:00Z"/>
                <w:rFonts w:asciiTheme="minorHAnsi" w:hAnsiTheme="minorHAnsi"/>
                <w:lang w:val="es-CO"/>
              </w:rPr>
            </w:pPr>
          </w:p>
          <w:p w14:paraId="51B4745E" w14:textId="77777777" w:rsidR="00516F8E" w:rsidRDefault="00516F8E" w:rsidP="00E40D70">
            <w:pPr>
              <w:pStyle w:val="TableParagraph"/>
              <w:spacing w:line="268" w:lineRule="exact"/>
              <w:ind w:left="399" w:right="507"/>
              <w:jc w:val="center"/>
              <w:rPr>
                <w:ins w:id="1299" w:author="Usuario" w:date="2018-01-04T13:06:00Z"/>
                <w:rFonts w:asciiTheme="minorHAnsi" w:hAnsiTheme="minorHAnsi"/>
                <w:lang w:val="es-CO"/>
              </w:rPr>
            </w:pPr>
          </w:p>
          <w:p w14:paraId="12E127FF" w14:textId="77777777" w:rsidR="00516F8E" w:rsidRDefault="00516F8E" w:rsidP="00E40D70">
            <w:pPr>
              <w:pStyle w:val="TableParagraph"/>
              <w:spacing w:line="268" w:lineRule="exact"/>
              <w:ind w:left="399" w:right="507"/>
              <w:jc w:val="center"/>
              <w:rPr>
                <w:ins w:id="1300" w:author="Usuario" w:date="2018-01-04T13:06:00Z"/>
                <w:rFonts w:asciiTheme="minorHAnsi" w:hAnsiTheme="minorHAnsi"/>
                <w:lang w:val="es-CO"/>
              </w:rPr>
            </w:pPr>
          </w:p>
          <w:p w14:paraId="62C8200D" w14:textId="77777777" w:rsidR="00516F8E" w:rsidRDefault="00516F8E" w:rsidP="00E40D70">
            <w:pPr>
              <w:pStyle w:val="TableParagraph"/>
              <w:spacing w:line="268" w:lineRule="exact"/>
              <w:ind w:left="399" w:right="507"/>
              <w:jc w:val="center"/>
              <w:rPr>
                <w:ins w:id="1301" w:author="Usuario" w:date="2018-01-04T13:06:00Z"/>
                <w:rFonts w:asciiTheme="minorHAnsi" w:hAnsiTheme="minorHAnsi"/>
                <w:lang w:val="es-CO"/>
              </w:rPr>
            </w:pPr>
          </w:p>
          <w:p w14:paraId="775518E4" w14:textId="32827854" w:rsidR="00A51A13" w:rsidRPr="00BD0581" w:rsidDel="00516F8E" w:rsidRDefault="00516F8E" w:rsidP="00E40D70">
            <w:pPr>
              <w:pStyle w:val="TableParagraph"/>
              <w:spacing w:line="268" w:lineRule="exact"/>
              <w:ind w:left="399" w:right="507"/>
              <w:jc w:val="center"/>
              <w:rPr>
                <w:del w:id="1302" w:author="Usuario" w:date="2018-01-04T13:03:00Z"/>
                <w:rFonts w:asciiTheme="minorHAnsi" w:hAnsiTheme="minorHAnsi"/>
                <w:lang w:val="es-CO"/>
              </w:rPr>
            </w:pPr>
            <w:ins w:id="1303" w:author="Usuario" w:date="2018-01-04T13:06:00Z">
              <w:r>
                <w:rPr>
                  <w:rFonts w:asciiTheme="minorHAnsi" w:hAnsiTheme="minorHAnsi"/>
                  <w:lang w:val="es-CO"/>
                </w:rPr>
                <w:t>100</w:t>
              </w:r>
            </w:ins>
            <w:del w:id="1304" w:author="Usuario" w:date="2018-01-04T13:03:00Z">
              <w:r w:rsidR="00A51A13" w:rsidRPr="00BD0581" w:rsidDel="00516F8E">
                <w:rPr>
                  <w:rFonts w:asciiTheme="minorHAnsi" w:hAnsiTheme="minorHAnsi"/>
                  <w:lang w:val="es-CO"/>
                </w:rPr>
                <w:delText>20</w:delText>
              </w:r>
            </w:del>
          </w:p>
          <w:p w14:paraId="70403DE5" w14:textId="5B752ADA" w:rsidR="00A51A13" w:rsidRPr="00BD0581" w:rsidRDefault="00A51A13" w:rsidP="00E40D70">
            <w:pPr>
              <w:pStyle w:val="TableParagraph"/>
              <w:spacing w:line="268" w:lineRule="exact"/>
              <w:ind w:left="399" w:right="507"/>
              <w:jc w:val="center"/>
              <w:rPr>
                <w:rFonts w:asciiTheme="minorHAnsi" w:hAnsiTheme="minorHAnsi"/>
                <w:lang w:val="es-CO"/>
              </w:rPr>
            </w:pPr>
            <w:del w:id="1305" w:author="Usuario" w:date="2018-01-04T13:03:00Z">
              <w:r w:rsidRPr="00BD0581" w:rsidDel="00516F8E">
                <w:rPr>
                  <w:rFonts w:asciiTheme="minorHAnsi" w:hAnsiTheme="minorHAnsi"/>
                  <w:lang w:val="es-CO"/>
                </w:rPr>
                <w:delText>50</w:delText>
              </w:r>
            </w:del>
          </w:p>
        </w:tc>
      </w:tr>
      <w:tr w:rsidR="00BD27F4" w:rsidRPr="00BD0581" w14:paraId="6A227D48" w14:textId="77777777" w:rsidTr="004166BF">
        <w:trPr>
          <w:trHeight w:hRule="exact" w:val="3972"/>
          <w:jc w:val="center"/>
          <w:trPrChange w:id="1306" w:author="Usuario" w:date="2018-01-04T13:10:00Z">
            <w:trPr>
              <w:trHeight w:hRule="exact" w:val="1229"/>
              <w:jc w:val="center"/>
            </w:trPr>
          </w:trPrChange>
        </w:trPr>
        <w:tc>
          <w:tcPr>
            <w:tcW w:w="1418" w:type="dxa"/>
            <w:tcPrChange w:id="1307" w:author="Usuario" w:date="2018-01-04T13:10:00Z">
              <w:tcPr>
                <w:tcW w:w="1418" w:type="dxa"/>
              </w:tcPr>
            </w:tcPrChange>
          </w:tcPr>
          <w:p w14:paraId="286B3EA1" w14:textId="77777777" w:rsidR="00516F8E" w:rsidRPr="00777D15" w:rsidRDefault="00516F8E" w:rsidP="00516F8E">
            <w:pPr>
              <w:pStyle w:val="TableParagraph"/>
              <w:spacing w:before="9"/>
              <w:rPr>
                <w:ins w:id="1308" w:author="Usuario" w:date="2018-01-04T13:06:00Z"/>
                <w:noProof/>
                <w:sz w:val="16"/>
                <w:szCs w:val="16"/>
                <w:lang w:val="es-CO"/>
              </w:rPr>
            </w:pPr>
            <w:ins w:id="1309" w:author="Usuario" w:date="2018-01-04T13:06:00Z">
              <w:r w:rsidRPr="00777D15">
                <w:rPr>
                  <w:noProof/>
                  <w:sz w:val="16"/>
                  <w:szCs w:val="16"/>
                  <w:lang w:val="es-CO"/>
                </w:rPr>
                <w:lastRenderedPageBreak/>
                <w:t>ABOGADO</w:t>
              </w:r>
            </w:ins>
          </w:p>
          <w:p w14:paraId="10DE51CB" w14:textId="7CA2C287" w:rsidR="00BD27F4" w:rsidRPr="00C337C8" w:rsidRDefault="00516F8E">
            <w:pPr>
              <w:pStyle w:val="TableParagraph"/>
              <w:spacing w:before="7"/>
              <w:rPr>
                <w:rFonts w:asciiTheme="minorHAnsi" w:hAnsiTheme="minorHAnsi"/>
                <w:lang w:val="es-CO"/>
              </w:rPr>
            </w:pPr>
            <w:ins w:id="1310" w:author="Usuario" w:date="2018-01-04T13:06:00Z">
              <w:r>
                <w:rPr>
                  <w:noProof/>
                  <w:sz w:val="16"/>
                  <w:szCs w:val="16"/>
                  <w:lang w:val="es-CO"/>
                </w:rPr>
                <w:t>EXPECIALIZACIO</w:t>
              </w:r>
            </w:ins>
            <w:ins w:id="1311" w:author="Usuario" w:date="2018-01-04T13:14:00Z">
              <w:r w:rsidR="004166BF">
                <w:rPr>
                  <w:noProof/>
                  <w:sz w:val="16"/>
                  <w:szCs w:val="16"/>
                  <w:lang w:val="es-CO"/>
                </w:rPr>
                <w:t>N</w:t>
              </w:r>
            </w:ins>
            <w:ins w:id="1312" w:author="Usuario" w:date="2018-01-04T13:06:00Z">
              <w:r w:rsidRPr="00777D15">
                <w:rPr>
                  <w:noProof/>
                  <w:sz w:val="16"/>
                  <w:szCs w:val="16"/>
                  <w:lang w:val="es-CO"/>
                </w:rPr>
                <w:t xml:space="preserve"> </w:t>
              </w:r>
            </w:ins>
            <w:del w:id="1313" w:author="Usuario" w:date="2018-01-04T13:06:00Z">
              <w:r w:rsidR="00BD27F4" w:rsidRPr="00C337C8" w:rsidDel="00516F8E">
                <w:rPr>
                  <w:rFonts w:asciiTheme="minorHAnsi" w:hAnsiTheme="minorHAnsi"/>
                  <w:lang w:val="es-CO"/>
                </w:rPr>
                <w:delText>Abogado</w:delText>
              </w:r>
            </w:del>
          </w:p>
        </w:tc>
        <w:tc>
          <w:tcPr>
            <w:tcW w:w="3824" w:type="dxa"/>
            <w:tcPrChange w:id="1314" w:author="Usuario" w:date="2018-01-04T13:10:00Z">
              <w:tcPr>
                <w:tcW w:w="4110" w:type="dxa"/>
              </w:tcPr>
            </w:tcPrChange>
          </w:tcPr>
          <w:p w14:paraId="3BF4978A" w14:textId="0F97ED62" w:rsidR="00BD27F4" w:rsidRPr="00BD0581" w:rsidRDefault="00516F8E" w:rsidP="00E40D70">
            <w:pPr>
              <w:pStyle w:val="TableParagraph"/>
              <w:spacing w:before="9" w:line="237" w:lineRule="auto"/>
              <w:ind w:left="105" w:right="523"/>
              <w:rPr>
                <w:rFonts w:asciiTheme="minorHAnsi" w:hAnsiTheme="minorHAnsi"/>
                <w:lang w:val="es-CO"/>
              </w:rPr>
            </w:pPr>
            <w:ins w:id="1315" w:author="Usuario" w:date="2018-01-04T13:07:00Z">
              <w:r w:rsidRPr="00777D15">
                <w:rPr>
                  <w:noProof/>
                  <w:sz w:val="19"/>
                  <w:szCs w:val="19"/>
                  <w:lang w:val="es-CO"/>
                </w:rPr>
                <w:t>Haber desempeñado el cargo de Abogado en representación de Entidad Pública, por un tiempo no menor a Ocho (8) años, situación que deberá acreditarse mediante la respectiva certificación expedida por la Entidad Pública que contrató sus servicios profesionales. Adicionalmente, deberá contar con Estudios de E</w:t>
              </w:r>
              <w:r w:rsidRPr="003951D1">
                <w:rPr>
                  <w:noProof/>
                  <w:sz w:val="19"/>
                  <w:szCs w:val="19"/>
                  <w:lang w:val="es-CO"/>
                </w:rPr>
                <w:t xml:space="preserve">specializacion en derecho laboral y </w:t>
              </w:r>
              <w:r w:rsidRPr="00777D15">
                <w:rPr>
                  <w:noProof/>
                  <w:sz w:val="19"/>
                  <w:szCs w:val="19"/>
                  <w:lang w:val="es-CO"/>
                </w:rPr>
                <w:t>de Maestria con enfasis en  derecho público, situación que deberá demostrarse mediante la presentación de certificados de</w:t>
              </w:r>
            </w:ins>
            <w:ins w:id="1316" w:author="Usuario" w:date="2018-01-04T13:09:00Z">
              <w:r w:rsidR="004166BF">
                <w:rPr>
                  <w:noProof/>
                  <w:sz w:val="19"/>
                  <w:szCs w:val="19"/>
                  <w:lang w:val="es-CO"/>
                </w:rPr>
                <w:t xml:space="preserve"> terminacion de materia</w:t>
              </w:r>
            </w:ins>
            <w:ins w:id="1317" w:author="Usuario" w:date="2018-01-04T13:10:00Z">
              <w:r w:rsidR="004166BF">
                <w:rPr>
                  <w:noProof/>
                  <w:sz w:val="19"/>
                  <w:szCs w:val="19"/>
                  <w:lang w:val="es-CO"/>
                </w:rPr>
                <w:t>s o acta de grado que certifique dicha maestria</w:t>
              </w:r>
            </w:ins>
            <w:del w:id="1318" w:author="Usuario" w:date="2018-01-04T13:07:00Z">
              <w:r w:rsidR="00BD27F4" w:rsidRPr="00C337C8" w:rsidDel="00516F8E">
                <w:rPr>
                  <w:rFonts w:asciiTheme="minorHAnsi" w:hAnsiTheme="minorHAnsi"/>
                  <w:lang w:val="es-CO"/>
                </w:rPr>
                <w:delText xml:space="preserve">Experiencia </w:delText>
              </w:r>
              <w:r w:rsidR="00BD27F4" w:rsidRPr="00C337C8" w:rsidDel="00516F8E">
                <w:rPr>
                  <w:rFonts w:asciiTheme="minorHAnsi" w:hAnsiTheme="minorHAnsi"/>
                  <w:sz w:val="24"/>
                  <w:szCs w:val="24"/>
                  <w:lang w:val="es-CO"/>
                </w:rPr>
                <w:delText xml:space="preserve">derecho </w:delText>
              </w:r>
              <w:r w:rsidR="00BD27F4" w:rsidRPr="00BD0581" w:rsidDel="00516F8E">
                <w:rPr>
                  <w:rFonts w:asciiTheme="minorHAnsi" w:hAnsiTheme="minorHAnsi"/>
                  <w:sz w:val="24"/>
                  <w:szCs w:val="24"/>
                  <w:lang w:val="es-CO"/>
                </w:rPr>
                <w:delText xml:space="preserve">publico y/o en </w:delText>
              </w:r>
              <w:r w:rsidR="00BD27F4" w:rsidRPr="00C337C8" w:rsidDel="00516F8E">
                <w:rPr>
                  <w:rFonts w:asciiTheme="minorHAnsi" w:hAnsiTheme="minorHAnsi"/>
                  <w:sz w:val="24"/>
                  <w:szCs w:val="24"/>
                  <w:lang w:val="es-CO"/>
                </w:rPr>
                <w:delText>asesoria de municipios</w:delText>
              </w:r>
            </w:del>
          </w:p>
        </w:tc>
        <w:tc>
          <w:tcPr>
            <w:tcW w:w="2410" w:type="dxa"/>
            <w:tcPrChange w:id="1319" w:author="Usuario" w:date="2018-01-04T13:10:00Z">
              <w:tcPr>
                <w:tcW w:w="2214" w:type="dxa"/>
              </w:tcPr>
            </w:tcPrChange>
          </w:tcPr>
          <w:p w14:paraId="229642E6" w14:textId="77777777" w:rsidR="00516F8E" w:rsidRDefault="00516F8E" w:rsidP="00E40D70">
            <w:pPr>
              <w:pStyle w:val="TableParagraph"/>
              <w:spacing w:before="7"/>
              <w:ind w:right="263"/>
              <w:rPr>
                <w:ins w:id="1320" w:author="Usuario" w:date="2018-01-04T13:08:00Z"/>
                <w:noProof/>
                <w:sz w:val="19"/>
                <w:szCs w:val="19"/>
                <w:lang w:val="es-CO"/>
              </w:rPr>
            </w:pPr>
            <w:ins w:id="1321" w:author="Usuario" w:date="2018-01-04T13:08:00Z">
              <w:r w:rsidRPr="00777D15">
                <w:rPr>
                  <w:noProof/>
                  <w:sz w:val="19"/>
                  <w:szCs w:val="19"/>
                  <w:lang w:val="es-CO"/>
                </w:rPr>
                <w:t>certificación expedida por la Entidad Pública que contrató sus servicios profesionales.</w:t>
              </w:r>
            </w:ins>
          </w:p>
          <w:p w14:paraId="5168C884" w14:textId="77777777" w:rsidR="00516F8E" w:rsidRDefault="00516F8E" w:rsidP="00E40D70">
            <w:pPr>
              <w:pStyle w:val="TableParagraph"/>
              <w:spacing w:before="7"/>
              <w:ind w:right="263"/>
              <w:rPr>
                <w:ins w:id="1322" w:author="Usuario" w:date="2018-01-04T13:08:00Z"/>
                <w:noProof/>
                <w:sz w:val="19"/>
                <w:szCs w:val="19"/>
                <w:lang w:val="es-CO"/>
              </w:rPr>
            </w:pPr>
          </w:p>
          <w:p w14:paraId="1A5EBD9D" w14:textId="77777777" w:rsidR="00516F8E" w:rsidRDefault="00516F8E" w:rsidP="00E40D70">
            <w:pPr>
              <w:pStyle w:val="TableParagraph"/>
              <w:spacing w:before="7"/>
              <w:ind w:right="263"/>
              <w:rPr>
                <w:ins w:id="1323" w:author="Usuario" w:date="2018-01-04T13:08:00Z"/>
                <w:noProof/>
                <w:sz w:val="19"/>
                <w:szCs w:val="19"/>
                <w:lang w:val="es-CO"/>
              </w:rPr>
            </w:pPr>
            <w:ins w:id="1324" w:author="Usuario" w:date="2018-01-04T13:08:00Z">
              <w:r w:rsidRPr="00777D15">
                <w:rPr>
                  <w:noProof/>
                  <w:sz w:val="19"/>
                  <w:szCs w:val="19"/>
                  <w:lang w:val="es-CO"/>
                </w:rPr>
                <w:t>Estudios de E</w:t>
              </w:r>
              <w:r w:rsidRPr="003951D1">
                <w:rPr>
                  <w:noProof/>
                  <w:sz w:val="19"/>
                  <w:szCs w:val="19"/>
                  <w:lang w:val="es-CO"/>
                </w:rPr>
                <w:t xml:space="preserve">specializacion en derecho laboral </w:t>
              </w:r>
            </w:ins>
          </w:p>
          <w:p w14:paraId="7FEDD47A" w14:textId="77777777" w:rsidR="00516F8E" w:rsidRDefault="00516F8E" w:rsidP="00E40D70">
            <w:pPr>
              <w:pStyle w:val="TableParagraph"/>
              <w:spacing w:before="7"/>
              <w:ind w:right="263"/>
              <w:rPr>
                <w:ins w:id="1325" w:author="Usuario" w:date="2018-01-04T13:08:00Z"/>
                <w:noProof/>
                <w:sz w:val="19"/>
                <w:szCs w:val="19"/>
                <w:lang w:val="es-CO"/>
              </w:rPr>
            </w:pPr>
          </w:p>
          <w:p w14:paraId="31665BDB" w14:textId="13033206" w:rsidR="00BD27F4" w:rsidRPr="00C337C8" w:rsidDel="00516F8E" w:rsidRDefault="004166BF" w:rsidP="00E40D70">
            <w:pPr>
              <w:pStyle w:val="TableParagraph"/>
              <w:spacing w:before="7"/>
              <w:ind w:right="263"/>
              <w:rPr>
                <w:del w:id="1326" w:author="Usuario" w:date="2018-01-04T13:08:00Z"/>
                <w:rFonts w:asciiTheme="minorHAnsi" w:hAnsiTheme="minorHAnsi"/>
                <w:lang w:val="es-CO"/>
              </w:rPr>
            </w:pPr>
            <w:ins w:id="1327" w:author="Usuario" w:date="2018-01-04T13:11:00Z">
              <w:r>
                <w:rPr>
                  <w:noProof/>
                  <w:sz w:val="19"/>
                  <w:szCs w:val="19"/>
                  <w:lang w:val="es-CO"/>
                </w:rPr>
                <w:t>Certificacion de terminacio</w:t>
              </w:r>
            </w:ins>
            <w:ins w:id="1328" w:author="Usuario" w:date="2018-01-04T13:12:00Z">
              <w:r>
                <w:rPr>
                  <w:noProof/>
                  <w:sz w:val="19"/>
                  <w:szCs w:val="19"/>
                  <w:lang w:val="es-CO"/>
                </w:rPr>
                <w:t>n de mater</w:t>
              </w:r>
            </w:ins>
            <w:ins w:id="1329" w:author="Usuario" w:date="2018-01-04T13:13:00Z">
              <w:r>
                <w:rPr>
                  <w:noProof/>
                  <w:sz w:val="19"/>
                  <w:szCs w:val="19"/>
                  <w:lang w:val="es-CO"/>
                </w:rPr>
                <w:t xml:space="preserve">ias o creditos correspondiientes a la </w:t>
              </w:r>
            </w:ins>
            <w:ins w:id="1330" w:author="Usuario" w:date="2018-01-04T13:11:00Z">
              <w:r w:rsidRPr="00777D15">
                <w:rPr>
                  <w:noProof/>
                  <w:sz w:val="19"/>
                  <w:szCs w:val="19"/>
                  <w:lang w:val="es-CO"/>
                </w:rPr>
                <w:t xml:space="preserve">Maestria con enfasis en  derecho público, </w:t>
              </w:r>
            </w:ins>
            <w:del w:id="1331" w:author="Usuario" w:date="2018-01-04T13:08:00Z">
              <w:r w:rsidR="00BD27F4" w:rsidRPr="00C337C8" w:rsidDel="00516F8E">
                <w:rPr>
                  <w:rFonts w:asciiTheme="minorHAnsi" w:hAnsiTheme="minorHAnsi"/>
                  <w:sz w:val="24"/>
                  <w:szCs w:val="24"/>
                  <w:lang w:val="es-CO"/>
                </w:rPr>
                <w:delText>Un (1) año más de experiencia</w:delText>
              </w:r>
            </w:del>
          </w:p>
          <w:p w14:paraId="3EDEA86A" w14:textId="361EEBE7" w:rsidR="00BD27F4" w:rsidRPr="00BD0581" w:rsidRDefault="00BD27F4" w:rsidP="00E40D70">
            <w:pPr>
              <w:pStyle w:val="TableParagraph"/>
              <w:spacing w:before="7"/>
              <w:ind w:right="263"/>
              <w:rPr>
                <w:rFonts w:asciiTheme="minorHAnsi" w:hAnsiTheme="minorHAnsi"/>
                <w:lang w:val="es-CO"/>
              </w:rPr>
            </w:pPr>
            <w:del w:id="1332" w:author="Usuario" w:date="2018-01-04T13:08:00Z">
              <w:r w:rsidRPr="00C337C8" w:rsidDel="00516F8E">
                <w:rPr>
                  <w:rFonts w:asciiTheme="minorHAnsi" w:hAnsiTheme="minorHAnsi"/>
                  <w:sz w:val="24"/>
                  <w:szCs w:val="24"/>
                  <w:lang w:val="es-CO"/>
                </w:rPr>
                <w:delText>Dos (2) años más de experiencia.</w:delText>
              </w:r>
            </w:del>
          </w:p>
        </w:tc>
        <w:tc>
          <w:tcPr>
            <w:tcW w:w="1376" w:type="dxa"/>
            <w:tcPrChange w:id="1333" w:author="Usuario" w:date="2018-01-04T13:10:00Z">
              <w:tcPr>
                <w:tcW w:w="1286" w:type="dxa"/>
              </w:tcPr>
            </w:tcPrChange>
          </w:tcPr>
          <w:p w14:paraId="7EEFCBC3" w14:textId="6FE078FD" w:rsidR="00BD27F4" w:rsidRPr="00BD0581" w:rsidDel="00516F8E" w:rsidRDefault="00BD27F4" w:rsidP="00E40D70">
            <w:pPr>
              <w:pStyle w:val="TableParagraph"/>
              <w:spacing w:before="7"/>
              <w:ind w:left="399" w:right="507"/>
              <w:jc w:val="center"/>
              <w:rPr>
                <w:del w:id="1334" w:author="Usuario" w:date="2018-01-04T13:08:00Z"/>
                <w:rFonts w:asciiTheme="minorHAnsi" w:hAnsiTheme="minorHAnsi"/>
                <w:lang w:val="es-CO"/>
              </w:rPr>
            </w:pPr>
            <w:del w:id="1335" w:author="Usuario" w:date="2018-01-04T13:08:00Z">
              <w:r w:rsidRPr="00C337C8" w:rsidDel="00516F8E">
                <w:rPr>
                  <w:rFonts w:asciiTheme="minorHAnsi" w:hAnsiTheme="minorHAnsi"/>
                  <w:sz w:val="24"/>
                  <w:szCs w:val="24"/>
                  <w:lang w:val="es-CO"/>
                </w:rPr>
                <w:delText>10</w:delText>
              </w:r>
            </w:del>
          </w:p>
          <w:p w14:paraId="5068EF33" w14:textId="118E62A5" w:rsidR="00BD27F4" w:rsidRPr="00BD0581" w:rsidDel="00516F8E" w:rsidRDefault="00BD27F4" w:rsidP="00E40D70">
            <w:pPr>
              <w:pStyle w:val="TableParagraph"/>
              <w:spacing w:before="7"/>
              <w:ind w:left="399" w:right="507"/>
              <w:jc w:val="center"/>
              <w:rPr>
                <w:del w:id="1336" w:author="Usuario" w:date="2018-01-04T13:08:00Z"/>
                <w:rFonts w:asciiTheme="minorHAnsi" w:hAnsiTheme="minorHAnsi"/>
                <w:lang w:val="es-CO"/>
              </w:rPr>
            </w:pPr>
          </w:p>
          <w:p w14:paraId="4701D32A" w14:textId="77777777" w:rsidR="00BD27F4" w:rsidRDefault="00BD27F4" w:rsidP="00E40D70">
            <w:pPr>
              <w:pStyle w:val="TableParagraph"/>
              <w:spacing w:before="7"/>
              <w:ind w:left="399" w:right="507"/>
              <w:jc w:val="center"/>
              <w:rPr>
                <w:ins w:id="1337" w:author="Usuario" w:date="2018-01-04T13:08:00Z"/>
                <w:rFonts w:asciiTheme="minorHAnsi" w:hAnsiTheme="minorHAnsi"/>
                <w:sz w:val="24"/>
                <w:szCs w:val="24"/>
                <w:lang w:val="es-CO"/>
              </w:rPr>
            </w:pPr>
            <w:del w:id="1338" w:author="Usuario" w:date="2018-01-04T13:08:00Z">
              <w:r w:rsidRPr="00C337C8" w:rsidDel="00516F8E">
                <w:rPr>
                  <w:rFonts w:asciiTheme="minorHAnsi" w:hAnsiTheme="minorHAnsi"/>
                  <w:sz w:val="24"/>
                  <w:szCs w:val="24"/>
                  <w:lang w:val="es-CO"/>
                </w:rPr>
                <w:delText>50</w:delText>
              </w:r>
            </w:del>
            <w:ins w:id="1339" w:author="Usuario" w:date="2018-01-04T13:08:00Z">
              <w:r w:rsidR="00516F8E">
                <w:rPr>
                  <w:rFonts w:asciiTheme="minorHAnsi" w:hAnsiTheme="minorHAnsi"/>
                  <w:sz w:val="24"/>
                  <w:szCs w:val="24"/>
                  <w:lang w:val="es-CO"/>
                </w:rPr>
                <w:t>20</w:t>
              </w:r>
            </w:ins>
          </w:p>
          <w:p w14:paraId="2C0ECCFF" w14:textId="77777777" w:rsidR="00516F8E" w:rsidRDefault="00516F8E" w:rsidP="00E40D70">
            <w:pPr>
              <w:pStyle w:val="TableParagraph"/>
              <w:spacing w:before="7"/>
              <w:ind w:left="399" w:right="507"/>
              <w:jc w:val="center"/>
              <w:rPr>
                <w:ins w:id="1340" w:author="Usuario" w:date="2018-01-04T13:08:00Z"/>
                <w:rFonts w:asciiTheme="minorHAnsi" w:hAnsiTheme="minorHAnsi"/>
                <w:sz w:val="24"/>
                <w:szCs w:val="24"/>
                <w:lang w:val="es-CO"/>
              </w:rPr>
            </w:pPr>
          </w:p>
          <w:p w14:paraId="4EDB2B34" w14:textId="77777777" w:rsidR="00516F8E" w:rsidRDefault="00516F8E" w:rsidP="00E40D70">
            <w:pPr>
              <w:pStyle w:val="TableParagraph"/>
              <w:spacing w:before="7"/>
              <w:ind w:left="399" w:right="507"/>
              <w:jc w:val="center"/>
              <w:rPr>
                <w:ins w:id="1341" w:author="Usuario" w:date="2018-01-04T13:08:00Z"/>
                <w:rFonts w:asciiTheme="minorHAnsi" w:hAnsiTheme="minorHAnsi"/>
                <w:sz w:val="24"/>
                <w:szCs w:val="24"/>
                <w:lang w:val="es-CO"/>
              </w:rPr>
            </w:pPr>
          </w:p>
          <w:p w14:paraId="49153831" w14:textId="77777777" w:rsidR="00516F8E" w:rsidRDefault="00516F8E" w:rsidP="00E40D70">
            <w:pPr>
              <w:pStyle w:val="TableParagraph"/>
              <w:spacing w:before="7"/>
              <w:ind w:left="399" w:right="507"/>
              <w:jc w:val="center"/>
              <w:rPr>
                <w:ins w:id="1342" w:author="Usuario" w:date="2018-01-04T13:08:00Z"/>
                <w:rFonts w:asciiTheme="minorHAnsi" w:hAnsiTheme="minorHAnsi"/>
                <w:sz w:val="24"/>
                <w:szCs w:val="24"/>
                <w:lang w:val="es-CO"/>
              </w:rPr>
            </w:pPr>
          </w:p>
          <w:p w14:paraId="4E198285" w14:textId="390F488B" w:rsidR="00516F8E" w:rsidRDefault="00516F8E" w:rsidP="00E40D70">
            <w:pPr>
              <w:pStyle w:val="TableParagraph"/>
              <w:spacing w:before="7"/>
              <w:ind w:left="399" w:right="507"/>
              <w:jc w:val="center"/>
              <w:rPr>
                <w:ins w:id="1343" w:author="Usuario" w:date="2018-01-04T13:13:00Z"/>
                <w:rFonts w:asciiTheme="minorHAnsi" w:hAnsiTheme="minorHAnsi"/>
                <w:sz w:val="24"/>
                <w:szCs w:val="24"/>
                <w:lang w:val="es-CO"/>
              </w:rPr>
            </w:pPr>
            <w:ins w:id="1344" w:author="Usuario" w:date="2018-01-04T13:08:00Z">
              <w:r>
                <w:rPr>
                  <w:rFonts w:asciiTheme="minorHAnsi" w:hAnsiTheme="minorHAnsi"/>
                  <w:sz w:val="24"/>
                  <w:szCs w:val="24"/>
                  <w:lang w:val="es-CO"/>
                </w:rPr>
                <w:t>20</w:t>
              </w:r>
            </w:ins>
          </w:p>
          <w:p w14:paraId="5D8ED4A3" w14:textId="77777777" w:rsidR="004166BF" w:rsidRDefault="004166BF" w:rsidP="00E40D70">
            <w:pPr>
              <w:pStyle w:val="TableParagraph"/>
              <w:spacing w:before="7"/>
              <w:ind w:left="399" w:right="507"/>
              <w:jc w:val="center"/>
              <w:rPr>
                <w:ins w:id="1345" w:author="Usuario" w:date="2018-01-04T13:13:00Z"/>
                <w:rFonts w:asciiTheme="minorHAnsi" w:hAnsiTheme="minorHAnsi"/>
                <w:sz w:val="24"/>
                <w:szCs w:val="24"/>
                <w:lang w:val="es-CO"/>
              </w:rPr>
            </w:pPr>
          </w:p>
          <w:p w14:paraId="4B805552" w14:textId="77777777" w:rsidR="004166BF" w:rsidRDefault="004166BF" w:rsidP="00E40D70">
            <w:pPr>
              <w:pStyle w:val="TableParagraph"/>
              <w:spacing w:before="7"/>
              <w:ind w:left="399" w:right="507"/>
              <w:jc w:val="center"/>
              <w:rPr>
                <w:ins w:id="1346" w:author="Usuario" w:date="2018-01-04T13:13:00Z"/>
                <w:rFonts w:asciiTheme="minorHAnsi" w:hAnsiTheme="minorHAnsi"/>
                <w:sz w:val="24"/>
                <w:szCs w:val="24"/>
                <w:lang w:val="es-CO"/>
              </w:rPr>
            </w:pPr>
          </w:p>
          <w:p w14:paraId="1555F80B" w14:textId="77777777" w:rsidR="004166BF" w:rsidRDefault="004166BF" w:rsidP="00E40D70">
            <w:pPr>
              <w:pStyle w:val="TableParagraph"/>
              <w:spacing w:before="7"/>
              <w:ind w:left="399" w:right="507"/>
              <w:jc w:val="center"/>
              <w:rPr>
                <w:ins w:id="1347" w:author="Usuario" w:date="2018-01-04T13:13:00Z"/>
                <w:rFonts w:asciiTheme="minorHAnsi" w:hAnsiTheme="minorHAnsi"/>
                <w:sz w:val="24"/>
                <w:szCs w:val="24"/>
                <w:lang w:val="es-CO"/>
              </w:rPr>
            </w:pPr>
          </w:p>
          <w:p w14:paraId="1E197BE4" w14:textId="52B28EA7" w:rsidR="004166BF" w:rsidRDefault="004166BF" w:rsidP="00E40D70">
            <w:pPr>
              <w:pStyle w:val="TableParagraph"/>
              <w:spacing w:before="7"/>
              <w:ind w:left="399" w:right="507"/>
              <w:jc w:val="center"/>
              <w:rPr>
                <w:ins w:id="1348" w:author="Usuario" w:date="2018-01-04T13:08:00Z"/>
                <w:rFonts w:asciiTheme="minorHAnsi" w:hAnsiTheme="minorHAnsi"/>
                <w:sz w:val="24"/>
                <w:szCs w:val="24"/>
                <w:lang w:val="es-CO"/>
              </w:rPr>
            </w:pPr>
            <w:ins w:id="1349" w:author="Usuario" w:date="2018-01-04T13:13:00Z">
              <w:r>
                <w:rPr>
                  <w:rFonts w:asciiTheme="minorHAnsi" w:hAnsiTheme="minorHAnsi"/>
                  <w:sz w:val="24"/>
                  <w:szCs w:val="24"/>
                  <w:lang w:val="es-CO"/>
                </w:rPr>
                <w:t>10</w:t>
              </w:r>
            </w:ins>
          </w:p>
          <w:p w14:paraId="43B11689" w14:textId="77777777" w:rsidR="00516F8E" w:rsidRDefault="00516F8E" w:rsidP="00E40D70">
            <w:pPr>
              <w:pStyle w:val="TableParagraph"/>
              <w:spacing w:before="7"/>
              <w:ind w:left="399" w:right="507"/>
              <w:jc w:val="center"/>
              <w:rPr>
                <w:ins w:id="1350" w:author="Usuario" w:date="2018-01-04T13:08:00Z"/>
                <w:rFonts w:asciiTheme="minorHAnsi" w:hAnsiTheme="minorHAnsi"/>
                <w:sz w:val="24"/>
                <w:szCs w:val="24"/>
                <w:lang w:val="es-CO"/>
              </w:rPr>
            </w:pPr>
          </w:p>
          <w:p w14:paraId="7BBA6706" w14:textId="77777777" w:rsidR="00516F8E" w:rsidRDefault="00516F8E" w:rsidP="00E40D70">
            <w:pPr>
              <w:pStyle w:val="TableParagraph"/>
              <w:spacing w:before="7"/>
              <w:ind w:left="399" w:right="507"/>
              <w:jc w:val="center"/>
              <w:rPr>
                <w:ins w:id="1351" w:author="Usuario" w:date="2018-01-04T13:08:00Z"/>
                <w:rFonts w:asciiTheme="minorHAnsi" w:hAnsiTheme="minorHAnsi"/>
                <w:sz w:val="24"/>
                <w:szCs w:val="24"/>
                <w:lang w:val="es-CO"/>
              </w:rPr>
            </w:pPr>
          </w:p>
          <w:p w14:paraId="64AD5F00" w14:textId="0DE84470" w:rsidR="00516F8E" w:rsidRPr="00C337C8" w:rsidRDefault="00516F8E" w:rsidP="00E40D70">
            <w:pPr>
              <w:pStyle w:val="TableParagraph"/>
              <w:spacing w:before="7"/>
              <w:ind w:left="399" w:right="507"/>
              <w:jc w:val="center"/>
              <w:rPr>
                <w:rFonts w:asciiTheme="minorHAnsi" w:hAnsiTheme="minorHAnsi"/>
                <w:lang w:val="es-CO"/>
              </w:rPr>
            </w:pPr>
          </w:p>
        </w:tc>
      </w:tr>
      <w:tr w:rsidR="00BD27F4" w:rsidRPr="00BD0581" w14:paraId="1F22B37E" w14:textId="77777777" w:rsidTr="004166BF">
        <w:trPr>
          <w:trHeight w:hRule="exact" w:val="2982"/>
          <w:jc w:val="center"/>
          <w:trPrChange w:id="1352" w:author="Usuario" w:date="2018-01-04T13:16:00Z">
            <w:trPr>
              <w:trHeight w:hRule="exact" w:val="1229"/>
              <w:jc w:val="center"/>
            </w:trPr>
          </w:trPrChange>
        </w:trPr>
        <w:tc>
          <w:tcPr>
            <w:tcW w:w="1418" w:type="dxa"/>
            <w:tcPrChange w:id="1353" w:author="Usuario" w:date="2018-01-04T13:16:00Z">
              <w:tcPr>
                <w:tcW w:w="1418" w:type="dxa"/>
              </w:tcPr>
            </w:tcPrChange>
          </w:tcPr>
          <w:p w14:paraId="3138DC25" w14:textId="77777777" w:rsidR="004166BF" w:rsidRPr="003951D1" w:rsidRDefault="004166BF" w:rsidP="004166BF">
            <w:pPr>
              <w:pStyle w:val="Ttulo4"/>
              <w:tabs>
                <w:tab w:val="left" w:pos="837"/>
              </w:tabs>
              <w:spacing w:before="0"/>
              <w:rPr>
                <w:ins w:id="1354" w:author="Usuario" w:date="2018-01-04T13:14:00Z"/>
                <w:noProof/>
                <w:sz w:val="16"/>
                <w:szCs w:val="16"/>
                <w:lang w:val="es-CO"/>
              </w:rPr>
            </w:pPr>
            <w:ins w:id="1355" w:author="Usuario" w:date="2018-01-04T13:14:00Z">
              <w:r w:rsidRPr="003951D1">
                <w:rPr>
                  <w:noProof/>
                  <w:sz w:val="16"/>
                  <w:szCs w:val="16"/>
                  <w:lang w:val="es-CO"/>
                </w:rPr>
                <w:t>CONTADOR PÚBLICO</w:t>
              </w:r>
              <w:r>
                <w:rPr>
                  <w:noProof/>
                  <w:sz w:val="16"/>
                  <w:szCs w:val="16"/>
                  <w:lang w:val="es-CO"/>
                </w:rPr>
                <w:t xml:space="preserve"> CON ESPECIALIZACION.</w:t>
              </w:r>
            </w:ins>
          </w:p>
          <w:p w14:paraId="482D1DC7" w14:textId="71C86E35" w:rsidR="00BD27F4" w:rsidRPr="00C337C8" w:rsidRDefault="00BD27F4" w:rsidP="00E40D70">
            <w:pPr>
              <w:pStyle w:val="TableParagraph"/>
              <w:spacing w:before="7"/>
              <w:rPr>
                <w:rFonts w:asciiTheme="minorHAnsi" w:hAnsiTheme="minorHAnsi"/>
                <w:lang w:val="es-CO"/>
              </w:rPr>
            </w:pPr>
            <w:del w:id="1356" w:author="Usuario" w:date="2018-01-04T13:14:00Z">
              <w:r w:rsidRPr="00C337C8" w:rsidDel="004166BF">
                <w:rPr>
                  <w:rFonts w:asciiTheme="minorHAnsi" w:hAnsiTheme="minorHAnsi"/>
                  <w:lang w:val="es-CO"/>
                </w:rPr>
                <w:delText>Contador Público</w:delText>
              </w:r>
            </w:del>
          </w:p>
        </w:tc>
        <w:tc>
          <w:tcPr>
            <w:tcW w:w="3824" w:type="dxa"/>
            <w:tcPrChange w:id="1357" w:author="Usuario" w:date="2018-01-04T13:16:00Z">
              <w:tcPr>
                <w:tcW w:w="4110" w:type="dxa"/>
              </w:tcPr>
            </w:tcPrChange>
          </w:tcPr>
          <w:p w14:paraId="6D300F50" w14:textId="77777777" w:rsidR="004166BF" w:rsidRPr="00A16D9A" w:rsidRDefault="004166BF" w:rsidP="004166BF">
            <w:pPr>
              <w:pStyle w:val="TableParagraph"/>
              <w:rPr>
                <w:ins w:id="1358" w:author="Usuario" w:date="2018-01-04T13:14:00Z"/>
                <w:noProof/>
                <w:sz w:val="19"/>
                <w:szCs w:val="19"/>
                <w:lang w:val="es-CO"/>
              </w:rPr>
            </w:pPr>
            <w:ins w:id="1359" w:author="Usuario" w:date="2018-01-04T13:14:00Z">
              <w:r>
                <w:rPr>
                  <w:noProof/>
                  <w:sz w:val="19"/>
                  <w:szCs w:val="19"/>
                  <w:lang w:val="es-CO"/>
                </w:rPr>
                <w:t xml:space="preserve">Acreditar experiencia mediante la certificacion de minimo 2 contratos de interventoria como contador publico. </w:t>
              </w:r>
            </w:ins>
          </w:p>
          <w:p w14:paraId="05DC4758" w14:textId="1088DA6C" w:rsidR="00BD27F4" w:rsidRPr="00BD0581" w:rsidRDefault="00BD27F4" w:rsidP="00E40D70">
            <w:pPr>
              <w:pStyle w:val="TableParagraph"/>
              <w:spacing w:before="9" w:line="237" w:lineRule="auto"/>
              <w:ind w:left="105" w:right="523"/>
              <w:rPr>
                <w:rFonts w:asciiTheme="minorHAnsi" w:hAnsiTheme="minorHAnsi"/>
                <w:lang w:val="es-CO"/>
              </w:rPr>
            </w:pPr>
            <w:del w:id="1360" w:author="Usuario" w:date="2018-01-04T13:14:00Z">
              <w:r w:rsidRPr="00C337C8" w:rsidDel="004166BF">
                <w:rPr>
                  <w:rFonts w:asciiTheme="minorHAnsi" w:hAnsiTheme="minorHAnsi"/>
                  <w:lang w:val="es-CO"/>
                </w:rPr>
                <w:delText xml:space="preserve">Experiencia </w:delText>
              </w:r>
              <w:r w:rsidRPr="00C337C8" w:rsidDel="004166BF">
                <w:rPr>
                  <w:rFonts w:asciiTheme="minorHAnsi" w:hAnsiTheme="minorHAnsi"/>
                  <w:sz w:val="24"/>
                  <w:szCs w:val="24"/>
                  <w:lang w:val="es-CO"/>
                </w:rPr>
                <w:delText>administrativa y/o en asesoria de municipios</w:delText>
              </w:r>
            </w:del>
          </w:p>
        </w:tc>
        <w:tc>
          <w:tcPr>
            <w:tcW w:w="2410" w:type="dxa"/>
            <w:tcPrChange w:id="1361" w:author="Usuario" w:date="2018-01-04T13:16:00Z">
              <w:tcPr>
                <w:tcW w:w="2214" w:type="dxa"/>
              </w:tcPr>
            </w:tcPrChange>
          </w:tcPr>
          <w:p w14:paraId="6EA9AB98" w14:textId="595D4EA3" w:rsidR="00BD27F4" w:rsidRPr="00C337C8" w:rsidDel="004166BF" w:rsidRDefault="004166BF" w:rsidP="00E40D70">
            <w:pPr>
              <w:pStyle w:val="TableParagraph"/>
              <w:spacing w:before="7"/>
              <w:ind w:right="263"/>
              <w:rPr>
                <w:del w:id="1362" w:author="Usuario" w:date="2018-01-04T13:15:00Z"/>
                <w:rFonts w:asciiTheme="minorHAnsi" w:hAnsiTheme="minorHAnsi"/>
                <w:lang w:val="es-CO"/>
              </w:rPr>
            </w:pPr>
            <w:ins w:id="1363" w:author="Usuario" w:date="2018-01-04T13:15:00Z">
              <w:r>
                <w:rPr>
                  <w:rFonts w:asciiTheme="minorHAnsi" w:hAnsiTheme="minorHAnsi"/>
                  <w:lang w:val="es-CO"/>
                </w:rPr>
                <w:t xml:space="preserve">Dos (2) </w:t>
              </w:r>
            </w:ins>
            <w:del w:id="1364" w:author="Usuario" w:date="2018-01-04T13:15:00Z">
              <w:r w:rsidR="00BD27F4" w:rsidRPr="00C337C8" w:rsidDel="004166BF">
                <w:rPr>
                  <w:rFonts w:asciiTheme="minorHAnsi" w:hAnsiTheme="minorHAnsi"/>
                  <w:lang w:val="es-CO"/>
                </w:rPr>
                <w:delText>De 1 Certificaciones</w:delText>
              </w:r>
            </w:del>
          </w:p>
          <w:p w14:paraId="0247B522" w14:textId="77777777" w:rsidR="00BD27F4" w:rsidRDefault="00BD27F4" w:rsidP="00E40D70">
            <w:pPr>
              <w:pStyle w:val="TableParagraph"/>
              <w:spacing w:before="194" w:line="242" w:lineRule="auto"/>
              <w:ind w:right="581"/>
              <w:rPr>
                <w:ins w:id="1365" w:author="Usuario" w:date="2018-01-04T13:16:00Z"/>
                <w:rFonts w:asciiTheme="minorHAnsi" w:hAnsiTheme="minorHAnsi"/>
                <w:lang w:val="es-CO"/>
              </w:rPr>
            </w:pPr>
            <w:del w:id="1366" w:author="Usuario" w:date="2018-01-04T13:15:00Z">
              <w:r w:rsidRPr="00C337C8" w:rsidDel="004166BF">
                <w:rPr>
                  <w:rFonts w:asciiTheme="minorHAnsi" w:hAnsiTheme="minorHAnsi"/>
                  <w:lang w:val="es-CO"/>
                </w:rPr>
                <w:delText>De 2 Certificaciones o mas</w:delText>
              </w:r>
            </w:del>
            <w:proofErr w:type="spellStart"/>
            <w:ins w:id="1367" w:author="Usuario" w:date="2018-01-04T13:15:00Z">
              <w:r w:rsidR="004166BF">
                <w:rPr>
                  <w:rFonts w:asciiTheme="minorHAnsi" w:hAnsiTheme="minorHAnsi"/>
                  <w:lang w:val="es-CO"/>
                </w:rPr>
                <w:t>certificaciónes</w:t>
              </w:r>
              <w:proofErr w:type="spellEnd"/>
              <w:r w:rsidR="004166BF">
                <w:rPr>
                  <w:rFonts w:asciiTheme="minorHAnsi" w:hAnsiTheme="minorHAnsi"/>
                  <w:lang w:val="es-CO"/>
                </w:rPr>
                <w:t xml:space="preserve"> como contador </w:t>
              </w:r>
              <w:proofErr w:type="spellStart"/>
              <w:r w:rsidR="004166BF">
                <w:rPr>
                  <w:rFonts w:asciiTheme="minorHAnsi" w:hAnsiTheme="minorHAnsi"/>
                  <w:lang w:val="es-CO"/>
                </w:rPr>
                <w:t>publico</w:t>
              </w:r>
              <w:proofErr w:type="spellEnd"/>
              <w:r w:rsidR="004166BF">
                <w:rPr>
                  <w:rFonts w:asciiTheme="minorHAnsi" w:hAnsiTheme="minorHAnsi"/>
                  <w:lang w:val="es-CO"/>
                </w:rPr>
                <w:t xml:space="preserve"> en </w:t>
              </w:r>
              <w:proofErr w:type="spellStart"/>
              <w:r w:rsidR="004166BF">
                <w:rPr>
                  <w:rFonts w:asciiTheme="minorHAnsi" w:hAnsiTheme="minorHAnsi"/>
                  <w:lang w:val="es-CO"/>
                </w:rPr>
                <w:t>iterventoria</w:t>
              </w:r>
            </w:ins>
            <w:proofErr w:type="spellEnd"/>
          </w:p>
          <w:p w14:paraId="13FC8C3B" w14:textId="21D1AF58" w:rsidR="004166BF" w:rsidRDefault="004166BF" w:rsidP="00E40D70">
            <w:pPr>
              <w:pStyle w:val="TableParagraph"/>
              <w:spacing w:before="194" w:line="242" w:lineRule="auto"/>
              <w:ind w:right="581"/>
              <w:rPr>
                <w:ins w:id="1368" w:author="Usuario" w:date="2018-01-04T13:16:00Z"/>
                <w:rFonts w:asciiTheme="minorHAnsi" w:hAnsiTheme="minorHAnsi"/>
                <w:lang w:val="es-CO"/>
              </w:rPr>
            </w:pPr>
            <w:ins w:id="1369" w:author="Usuario" w:date="2018-01-04T13:16:00Z">
              <w:r>
                <w:rPr>
                  <w:rFonts w:asciiTheme="minorHAnsi" w:hAnsiTheme="minorHAnsi"/>
                  <w:lang w:val="es-CO"/>
                </w:rPr>
                <w:t xml:space="preserve">contar con una especialización en la rama de contaduría publica </w:t>
              </w:r>
            </w:ins>
          </w:p>
          <w:p w14:paraId="7E28E1FF" w14:textId="038178FC" w:rsidR="004166BF" w:rsidRPr="00C337C8" w:rsidRDefault="004166BF" w:rsidP="00E40D70">
            <w:pPr>
              <w:pStyle w:val="TableParagraph"/>
              <w:spacing w:before="194" w:line="242" w:lineRule="auto"/>
              <w:ind w:right="581"/>
              <w:rPr>
                <w:rFonts w:asciiTheme="minorHAnsi" w:hAnsiTheme="minorHAnsi"/>
                <w:lang w:val="es-CO"/>
              </w:rPr>
            </w:pPr>
          </w:p>
        </w:tc>
        <w:tc>
          <w:tcPr>
            <w:tcW w:w="1376" w:type="dxa"/>
            <w:tcPrChange w:id="1370" w:author="Usuario" w:date="2018-01-04T13:16:00Z">
              <w:tcPr>
                <w:tcW w:w="1286" w:type="dxa"/>
              </w:tcPr>
            </w:tcPrChange>
          </w:tcPr>
          <w:p w14:paraId="05188A87" w14:textId="77777777" w:rsidR="004166BF" w:rsidRDefault="004166BF" w:rsidP="00E40D70">
            <w:pPr>
              <w:pStyle w:val="TableParagraph"/>
              <w:spacing w:before="7"/>
              <w:ind w:left="399" w:right="507"/>
              <w:jc w:val="center"/>
              <w:rPr>
                <w:ins w:id="1371" w:author="Usuario" w:date="2018-01-04T13:16:00Z"/>
                <w:rFonts w:asciiTheme="minorHAnsi" w:hAnsiTheme="minorHAnsi"/>
                <w:sz w:val="24"/>
                <w:szCs w:val="24"/>
                <w:lang w:val="es-CO"/>
              </w:rPr>
            </w:pPr>
          </w:p>
          <w:p w14:paraId="198712B2" w14:textId="77777777" w:rsidR="004166BF" w:rsidRDefault="004166BF" w:rsidP="00E40D70">
            <w:pPr>
              <w:pStyle w:val="TableParagraph"/>
              <w:spacing w:before="7"/>
              <w:ind w:left="399" w:right="507"/>
              <w:jc w:val="center"/>
              <w:rPr>
                <w:ins w:id="1372" w:author="Usuario" w:date="2018-01-04T13:16:00Z"/>
                <w:rFonts w:asciiTheme="minorHAnsi" w:hAnsiTheme="minorHAnsi"/>
                <w:sz w:val="24"/>
                <w:szCs w:val="24"/>
                <w:lang w:val="es-CO"/>
              </w:rPr>
            </w:pPr>
          </w:p>
          <w:p w14:paraId="6DE4EC3C" w14:textId="77777777" w:rsidR="004166BF" w:rsidRDefault="004166BF" w:rsidP="00E40D70">
            <w:pPr>
              <w:pStyle w:val="TableParagraph"/>
              <w:spacing w:before="7"/>
              <w:ind w:left="399" w:right="507"/>
              <w:jc w:val="center"/>
              <w:rPr>
                <w:ins w:id="1373" w:author="Usuario" w:date="2018-01-04T13:16:00Z"/>
                <w:rFonts w:asciiTheme="minorHAnsi" w:hAnsiTheme="minorHAnsi"/>
                <w:sz w:val="24"/>
                <w:szCs w:val="24"/>
                <w:lang w:val="es-CO"/>
              </w:rPr>
            </w:pPr>
          </w:p>
          <w:p w14:paraId="0172F68A" w14:textId="10220B4F" w:rsidR="00BD27F4" w:rsidRPr="00BD0581" w:rsidRDefault="00BD27F4" w:rsidP="00E40D70">
            <w:pPr>
              <w:pStyle w:val="TableParagraph"/>
              <w:spacing w:before="7"/>
              <w:ind w:left="399" w:right="507"/>
              <w:jc w:val="center"/>
              <w:rPr>
                <w:rFonts w:asciiTheme="minorHAnsi" w:hAnsiTheme="minorHAnsi"/>
                <w:lang w:val="es-CO"/>
              </w:rPr>
            </w:pPr>
            <w:del w:id="1374" w:author="Usuario" w:date="2018-01-04T13:16:00Z">
              <w:r w:rsidRPr="00C337C8" w:rsidDel="004166BF">
                <w:rPr>
                  <w:rFonts w:asciiTheme="minorHAnsi" w:hAnsiTheme="minorHAnsi"/>
                  <w:sz w:val="24"/>
                  <w:szCs w:val="24"/>
                  <w:lang w:val="es-CO"/>
                </w:rPr>
                <w:delText>10</w:delText>
              </w:r>
            </w:del>
            <w:ins w:id="1375" w:author="Usuario" w:date="2018-01-04T13:16:00Z">
              <w:r w:rsidR="004166BF">
                <w:rPr>
                  <w:rFonts w:asciiTheme="minorHAnsi" w:hAnsiTheme="minorHAnsi"/>
                  <w:sz w:val="24"/>
                  <w:szCs w:val="24"/>
                  <w:lang w:val="es-CO"/>
                </w:rPr>
                <w:t>25</w:t>
              </w:r>
            </w:ins>
          </w:p>
          <w:p w14:paraId="3268CC33" w14:textId="77777777" w:rsidR="00BD27F4" w:rsidRPr="00BD0581" w:rsidRDefault="00BD27F4" w:rsidP="00E40D70">
            <w:pPr>
              <w:pStyle w:val="TableParagraph"/>
              <w:spacing w:before="7"/>
              <w:ind w:left="399" w:right="507"/>
              <w:jc w:val="center"/>
              <w:rPr>
                <w:rFonts w:asciiTheme="minorHAnsi" w:hAnsiTheme="minorHAnsi"/>
                <w:lang w:val="es-CO"/>
              </w:rPr>
            </w:pPr>
          </w:p>
          <w:p w14:paraId="331C2F2C" w14:textId="77777777" w:rsidR="004166BF" w:rsidRDefault="004166BF" w:rsidP="00E40D70">
            <w:pPr>
              <w:pStyle w:val="TableParagraph"/>
              <w:spacing w:before="7"/>
              <w:ind w:left="399" w:right="507"/>
              <w:jc w:val="center"/>
              <w:rPr>
                <w:ins w:id="1376" w:author="Usuario" w:date="2018-01-04T13:16:00Z"/>
                <w:rFonts w:asciiTheme="minorHAnsi" w:hAnsiTheme="minorHAnsi"/>
                <w:sz w:val="24"/>
                <w:szCs w:val="24"/>
                <w:lang w:val="es-CO"/>
              </w:rPr>
            </w:pPr>
          </w:p>
          <w:p w14:paraId="5B4A735D" w14:textId="77777777" w:rsidR="004166BF" w:rsidRDefault="004166BF" w:rsidP="00E40D70">
            <w:pPr>
              <w:pStyle w:val="TableParagraph"/>
              <w:spacing w:before="7"/>
              <w:ind w:left="399" w:right="507"/>
              <w:jc w:val="center"/>
              <w:rPr>
                <w:ins w:id="1377" w:author="Usuario" w:date="2018-01-04T13:16:00Z"/>
                <w:rFonts w:asciiTheme="minorHAnsi" w:hAnsiTheme="minorHAnsi"/>
                <w:sz w:val="24"/>
                <w:szCs w:val="24"/>
                <w:lang w:val="es-CO"/>
              </w:rPr>
            </w:pPr>
          </w:p>
          <w:p w14:paraId="5238A275" w14:textId="77777777" w:rsidR="004166BF" w:rsidRDefault="004166BF" w:rsidP="00E40D70">
            <w:pPr>
              <w:pStyle w:val="TableParagraph"/>
              <w:spacing w:before="7"/>
              <w:ind w:left="399" w:right="507"/>
              <w:jc w:val="center"/>
              <w:rPr>
                <w:ins w:id="1378" w:author="Usuario" w:date="2018-01-04T13:16:00Z"/>
                <w:rFonts w:asciiTheme="minorHAnsi" w:hAnsiTheme="minorHAnsi"/>
                <w:sz w:val="24"/>
                <w:szCs w:val="24"/>
                <w:lang w:val="es-CO"/>
              </w:rPr>
            </w:pPr>
          </w:p>
          <w:p w14:paraId="796E7F9D" w14:textId="61BD3D04" w:rsidR="00BD27F4" w:rsidRPr="00C337C8" w:rsidRDefault="004166BF" w:rsidP="00E40D70">
            <w:pPr>
              <w:pStyle w:val="TableParagraph"/>
              <w:spacing w:before="7"/>
              <w:ind w:left="399" w:right="507"/>
              <w:jc w:val="center"/>
              <w:rPr>
                <w:rFonts w:asciiTheme="minorHAnsi" w:hAnsiTheme="minorHAnsi"/>
                <w:lang w:val="es-CO"/>
              </w:rPr>
            </w:pPr>
            <w:ins w:id="1379" w:author="Usuario" w:date="2018-01-04T13:16:00Z">
              <w:r>
                <w:rPr>
                  <w:rFonts w:asciiTheme="minorHAnsi" w:hAnsiTheme="minorHAnsi"/>
                  <w:sz w:val="24"/>
                  <w:szCs w:val="24"/>
                  <w:lang w:val="es-CO"/>
                </w:rPr>
                <w:t>25</w:t>
              </w:r>
            </w:ins>
            <w:del w:id="1380" w:author="Usuario" w:date="2018-01-04T13:15:00Z">
              <w:r w:rsidR="00BD27F4" w:rsidRPr="00C337C8" w:rsidDel="004166BF">
                <w:rPr>
                  <w:rFonts w:asciiTheme="minorHAnsi" w:hAnsiTheme="minorHAnsi"/>
                  <w:sz w:val="24"/>
                  <w:szCs w:val="24"/>
                  <w:lang w:val="es-CO"/>
                </w:rPr>
                <w:delText>20</w:delText>
              </w:r>
            </w:del>
          </w:p>
        </w:tc>
      </w:tr>
    </w:tbl>
    <w:p w14:paraId="327F4E09" w14:textId="77777777" w:rsidR="00812E56" w:rsidRPr="00BD0581" w:rsidRDefault="00812E56" w:rsidP="00BD27F4">
      <w:pPr>
        <w:pStyle w:val="Textoindependiente"/>
        <w:spacing w:before="19"/>
        <w:ind w:left="116" w:right="225"/>
        <w:rPr>
          <w:lang w:val="es-CO"/>
        </w:rPr>
      </w:pPr>
    </w:p>
    <w:p w14:paraId="4734E554" w14:textId="77777777" w:rsidR="00BD27F4" w:rsidRPr="00BD0581" w:rsidRDefault="00BD27F4" w:rsidP="00BD27F4">
      <w:pPr>
        <w:pStyle w:val="Textoindependiente"/>
        <w:rPr>
          <w:lang w:val="es-CO"/>
        </w:rPr>
      </w:pPr>
      <w:r w:rsidRPr="003B3707">
        <w:rPr>
          <w:lang w:val="es-CO"/>
        </w:rPr>
        <w:t>En el evento en que dos o más proponentes aporten una misma información y ésta presente inconsistencias, se solicitará la aclaración respectiva a cada uno de ellos y sólo se tendrá en cuenta para la calificación aquella que esté demostrada.</w:t>
      </w:r>
    </w:p>
    <w:p w14:paraId="237682F2" w14:textId="77777777" w:rsidR="00CB25EF" w:rsidRPr="00BD0581" w:rsidRDefault="00CB25EF" w:rsidP="00BD27F4">
      <w:pPr>
        <w:pStyle w:val="Textoindependiente"/>
        <w:rPr>
          <w:lang w:val="es-CO"/>
        </w:rPr>
      </w:pPr>
    </w:p>
    <w:p w14:paraId="534EB2E3" w14:textId="77777777" w:rsidR="00BD27F4" w:rsidRPr="00BD0581" w:rsidRDefault="00BD27F4" w:rsidP="00BD27F4">
      <w:pPr>
        <w:pStyle w:val="Textoindependiente"/>
        <w:rPr>
          <w:lang w:val="es-CO"/>
        </w:rPr>
      </w:pPr>
      <w:r w:rsidRPr="003B3707">
        <w:rPr>
          <w:lang w:val="es-CO"/>
        </w:rPr>
        <w:t xml:space="preserve">Durante el trámite de la audiencia de apertura y revisión de la propuesta económica o después de adjudicado el contrato, el proponente podrá sustituir algún miembro del equipo de trabajo previa autorización escrita de la </w:t>
      </w:r>
      <w:r w:rsidRPr="00C337C8">
        <w:rPr>
          <w:sz w:val="22"/>
          <w:szCs w:val="22"/>
          <w:lang w:val="es-CO"/>
        </w:rPr>
        <w:t>interventoría</w:t>
      </w:r>
      <w:r w:rsidRPr="00BD0581">
        <w:rPr>
          <w:lang w:val="es-CO"/>
        </w:rPr>
        <w:t xml:space="preserve"> y la entidad contratante, </w:t>
      </w:r>
      <w:r w:rsidRPr="00BD0581">
        <w:rPr>
          <w:lang w:val="es-CO"/>
        </w:rPr>
        <w:lastRenderedPageBreak/>
        <w:t xml:space="preserve">siempre que el nuevo miembro </w:t>
      </w:r>
    </w:p>
    <w:p w14:paraId="0D319379" w14:textId="77777777" w:rsidR="00BD27F4" w:rsidRPr="00BD0581" w:rsidRDefault="00BD27F4" w:rsidP="00BD27F4">
      <w:pPr>
        <w:pStyle w:val="Textoindependiente"/>
        <w:rPr>
          <w:lang w:val="es-CO"/>
        </w:rPr>
      </w:pPr>
      <w:proofErr w:type="gramStart"/>
      <w:r w:rsidRPr="003B3707">
        <w:rPr>
          <w:lang w:val="es-CO"/>
        </w:rPr>
        <w:t>propuesto</w:t>
      </w:r>
      <w:proofErr w:type="gramEnd"/>
      <w:r w:rsidRPr="003B3707">
        <w:rPr>
          <w:lang w:val="es-CO"/>
        </w:rPr>
        <w:t xml:space="preserve"> cuente con calidades iguales o superiores a las exigidas en los presentes pliegos respecto al miembro del equipo a quien</w:t>
      </w:r>
      <w:r w:rsidRPr="003B3707">
        <w:rPr>
          <w:spacing w:val="-11"/>
          <w:lang w:val="es-CO"/>
        </w:rPr>
        <w:t xml:space="preserve"> </w:t>
      </w:r>
      <w:r w:rsidRPr="003B3707">
        <w:rPr>
          <w:lang w:val="es-CO"/>
        </w:rPr>
        <w:t>remplaza.</w:t>
      </w:r>
    </w:p>
    <w:p w14:paraId="41F336BD" w14:textId="77777777" w:rsidR="00BD27F4" w:rsidRPr="00BD0581" w:rsidRDefault="00BD27F4" w:rsidP="00BD27F4">
      <w:pPr>
        <w:pStyle w:val="Textoindependiente"/>
        <w:rPr>
          <w:lang w:val="es-CO"/>
        </w:rPr>
      </w:pPr>
      <w:r w:rsidRPr="003B3707">
        <w:rPr>
          <w:lang w:val="es-CO"/>
        </w:rPr>
        <w:t>De conformidad con lo establecido en el Artículo 7 de la Ley 842 de 2003, quienes hayan obtenido el título académico de Ingeniero en cualquiera de sus ramas, otorgado por Instituciones de Educación Superior que funcionen en países con los cuales Colombia no haya celebrado tratados o convenios sobre reciprocidad de títulos, deberán acreditar la convalidación del título académico ante las autoridades competentes, conforme con las normas vigentes sobre la materia.</w:t>
      </w:r>
    </w:p>
    <w:p w14:paraId="2A87C9D4" w14:textId="77777777" w:rsidR="00BD27F4" w:rsidRPr="00BD0581" w:rsidRDefault="00BD27F4" w:rsidP="00BD27F4">
      <w:pPr>
        <w:pStyle w:val="Textoindependiente"/>
        <w:rPr>
          <w:lang w:val="es-CO"/>
        </w:rPr>
      </w:pPr>
      <w:r w:rsidRPr="003B3707">
        <w:rPr>
          <w:lang w:val="es-CO"/>
        </w:rPr>
        <w:t>No obstante, lo anterior, para los títulos académicos de postgrado de ingenieros matriculados en Colombia que hayan sido obtenidos en el exterior, solo será necesario la resolución del ministerio de educación (Parágrafo 1o del artículo 7, Ley 842 de 2003).</w:t>
      </w:r>
    </w:p>
    <w:p w14:paraId="36568356" w14:textId="77777777" w:rsidR="00BD27F4" w:rsidRPr="00BD0581" w:rsidRDefault="00BD27F4" w:rsidP="00BD27F4">
      <w:pPr>
        <w:pStyle w:val="Textoindependiente"/>
        <w:rPr>
          <w:lang w:val="es-CO"/>
        </w:rPr>
      </w:pPr>
      <w:r w:rsidRPr="003B3707">
        <w:rPr>
          <w:lang w:val="es-CO"/>
        </w:rPr>
        <w:t>Si una de las personas requeridas para el equipo de trabajo, no cumple con los requisitos exigidos, la propuesta se rechazará, y el interesado no podrá presentar otro profesional.</w:t>
      </w:r>
    </w:p>
    <w:p w14:paraId="2FF9525C" w14:textId="77777777" w:rsidR="00BD27F4" w:rsidRPr="00BD0581" w:rsidRDefault="00BD27F4" w:rsidP="00BD27F4">
      <w:pPr>
        <w:pStyle w:val="Textoindependiente"/>
        <w:rPr>
          <w:lang w:val="es-CO"/>
        </w:rPr>
      </w:pPr>
      <w:r w:rsidRPr="003B3707">
        <w:rPr>
          <w:lang w:val="es-CO"/>
        </w:rPr>
        <w:t xml:space="preserve">El equipo de trabajo presentado por cada uno de los proponentes en sus propuestas, deberá ser el mismo que participe en desarrollo de la ejecución del contrato de </w:t>
      </w:r>
      <w:r w:rsidRPr="00C337C8">
        <w:rPr>
          <w:sz w:val="22"/>
          <w:szCs w:val="22"/>
          <w:lang w:val="es-CO"/>
        </w:rPr>
        <w:t>interventoría</w:t>
      </w:r>
      <w:r w:rsidRPr="00BD0581">
        <w:rPr>
          <w:lang w:val="es-CO"/>
        </w:rPr>
        <w:t xml:space="preserve">, sólo se permitirá dicha sustitución por personas con iguales o mayores cualidades a las ofertadas por el </w:t>
      </w:r>
      <w:r w:rsidRPr="00C337C8">
        <w:rPr>
          <w:sz w:val="22"/>
          <w:szCs w:val="22"/>
          <w:lang w:val="es-CO"/>
        </w:rPr>
        <w:t>interventor</w:t>
      </w:r>
      <w:r w:rsidRPr="00BD0581">
        <w:rPr>
          <w:lang w:val="es-CO"/>
        </w:rPr>
        <w:t xml:space="preserve"> en su propuesta con la debid</w:t>
      </w:r>
      <w:r w:rsidRPr="00C337C8">
        <w:rPr>
          <w:lang w:val="es-CO"/>
        </w:rPr>
        <w:t>a autorización de la</w:t>
      </w:r>
      <w:r w:rsidRPr="003B3707">
        <w:rPr>
          <w:spacing w:val="4"/>
          <w:lang w:val="es-CO"/>
        </w:rPr>
        <w:t xml:space="preserve"> </w:t>
      </w:r>
      <w:r w:rsidRPr="003B3707">
        <w:rPr>
          <w:lang w:val="es-CO"/>
        </w:rPr>
        <w:t>entidad contratante.</w:t>
      </w:r>
    </w:p>
    <w:p w14:paraId="392C7C5F" w14:textId="77777777" w:rsidR="00770051" w:rsidRPr="00BD0581" w:rsidRDefault="00770051" w:rsidP="00770051">
      <w:pPr>
        <w:pStyle w:val="Ttulo2"/>
        <w:rPr>
          <w:noProof/>
          <w:lang w:val="es-CO"/>
        </w:rPr>
      </w:pPr>
      <w:r w:rsidRPr="003B3707">
        <w:rPr>
          <w:noProof/>
          <w:spacing w:val="5"/>
          <w:lang w:val="es-CO"/>
        </w:rPr>
        <w:t xml:space="preserve">7.3.  INCENTIVO </w:t>
      </w:r>
      <w:r w:rsidRPr="003B3707">
        <w:rPr>
          <w:noProof/>
          <w:lang w:val="es-CO"/>
        </w:rPr>
        <w:t xml:space="preserve">A LA INDUSTRIA </w:t>
      </w:r>
      <w:r w:rsidRPr="003B3707">
        <w:rPr>
          <w:noProof/>
          <w:spacing w:val="-4"/>
          <w:lang w:val="es-CO"/>
        </w:rPr>
        <w:t>NACIONAL:</w:t>
      </w:r>
      <w:r w:rsidRPr="003B3707">
        <w:rPr>
          <w:noProof/>
          <w:spacing w:val="58"/>
          <w:lang w:val="es-CO"/>
        </w:rPr>
        <w:t xml:space="preserve"> </w:t>
      </w:r>
      <w:r w:rsidRPr="003B3707">
        <w:rPr>
          <w:noProof/>
          <w:lang w:val="es-CO"/>
        </w:rPr>
        <w:t xml:space="preserve">PUNTAJE </w:t>
      </w:r>
      <w:r w:rsidRPr="003B3707">
        <w:rPr>
          <w:noProof/>
          <w:spacing w:val="-4"/>
          <w:lang w:val="es-CO"/>
        </w:rPr>
        <w:t xml:space="preserve">MÁXIMO </w:t>
      </w:r>
      <w:r w:rsidRPr="003B3707">
        <w:rPr>
          <w:noProof/>
          <w:spacing w:val="12"/>
          <w:lang w:val="es-CO"/>
        </w:rPr>
        <w:t xml:space="preserve">100 </w:t>
      </w:r>
      <w:r w:rsidRPr="003B3707">
        <w:rPr>
          <w:noProof/>
          <w:spacing w:val="3"/>
          <w:lang w:val="es-CO"/>
        </w:rPr>
        <w:t>PUNTOS</w:t>
      </w:r>
    </w:p>
    <w:p w14:paraId="7AAC28DE" w14:textId="77777777" w:rsidR="00770051" w:rsidRPr="00BD0581" w:rsidRDefault="00770051" w:rsidP="00770051">
      <w:pPr>
        <w:pStyle w:val="Textoindependiente"/>
        <w:rPr>
          <w:lang w:val="es-CO"/>
        </w:rPr>
      </w:pPr>
      <w:r w:rsidRPr="003B3707">
        <w:rPr>
          <w:lang w:val="es-CO"/>
        </w:rPr>
        <w:t>Con el fin de establecer el apoyo que los proponentes NACIONALES y EXTRANJEROS otorguen a la industria nacional en virtud de lo dispuesto en el artículo 2 de la Ley 816 de 2003, deberán efectuar ofrecimiento suscrito por el proponente, en el que se indique la procedencia, nacional o extranjera o ambas, del personal que será puesto al servicio en la ejecución del contrato.</w:t>
      </w:r>
    </w:p>
    <w:p w14:paraId="39A8C895" w14:textId="77777777" w:rsidR="00770051" w:rsidRPr="00BD0581" w:rsidRDefault="00770051" w:rsidP="00770051">
      <w:pPr>
        <w:pStyle w:val="Textoindependiente"/>
        <w:rPr>
          <w:lang w:val="es-CO"/>
        </w:rPr>
      </w:pPr>
      <w:r w:rsidRPr="003B3707">
        <w:rPr>
          <w:rFonts w:ascii="Symbol" w:hAnsi="Symbol"/>
          <w:lang w:val="es-CO"/>
        </w:rPr>
        <w:lastRenderedPageBreak/>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lang w:val="es-CO"/>
        </w:rPr>
        <w:t xml:space="preserve">Cuando el proponente oferte el 100% de bienes y personal nacional y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w:t>
      </w:r>
      <w:r w:rsidRPr="003B3707">
        <w:rPr>
          <w:b/>
          <w:lang w:val="es-CO"/>
        </w:rPr>
        <w:t>100 puntos</w:t>
      </w:r>
      <w:r w:rsidRPr="003B3707">
        <w:rPr>
          <w:lang w:val="es-CO"/>
        </w:rPr>
        <w:t>.</w:t>
      </w:r>
    </w:p>
    <w:p w14:paraId="1B23C03E" w14:textId="77777777" w:rsidR="00770051" w:rsidRPr="00BD0581" w:rsidRDefault="00770051" w:rsidP="00770051">
      <w:pPr>
        <w:pStyle w:val="Textoindependiente"/>
        <w:rPr>
          <w:lang w:val="es-CO"/>
        </w:rPr>
      </w:pP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rFonts w:ascii="Symbol" w:hAnsi="Symbol"/>
          <w:lang w:val="es-CO"/>
        </w:rPr>
        <w:t></w:t>
      </w:r>
      <w:r w:rsidRPr="003B3707">
        <w:rPr>
          <w:lang w:val="es-CO"/>
        </w:rPr>
        <w:t xml:space="preserve">Cuando el proponente oferte bienes y personal nacional y originarios de los países con los que Colombia ha negociado trato nacional en materia de compras estatales y de aquellos países en los cuales a las ofertas de bienes y servicios colombianos se les conceda el mismo tratamiento otorgado a sus bienes y servicios nacionales y extranjero sin estas prerrogativas, se le asignarán </w:t>
      </w:r>
      <w:r w:rsidRPr="003B3707">
        <w:rPr>
          <w:b/>
          <w:lang w:val="es-CO"/>
        </w:rPr>
        <w:t>50</w:t>
      </w:r>
      <w:r w:rsidRPr="003B3707">
        <w:rPr>
          <w:b/>
          <w:spacing w:val="-27"/>
          <w:lang w:val="es-CO"/>
        </w:rPr>
        <w:t xml:space="preserve"> </w:t>
      </w:r>
      <w:r w:rsidRPr="003B3707">
        <w:rPr>
          <w:b/>
          <w:lang w:val="es-CO"/>
        </w:rPr>
        <w:t>puntos</w:t>
      </w:r>
      <w:r w:rsidRPr="003B3707">
        <w:rPr>
          <w:lang w:val="es-CO"/>
        </w:rPr>
        <w:t>.</w:t>
      </w:r>
    </w:p>
    <w:p w14:paraId="4592C245" w14:textId="77777777" w:rsidR="00770051" w:rsidRPr="00BD0581" w:rsidRDefault="00770051" w:rsidP="00770051">
      <w:pPr>
        <w:pStyle w:val="Textoindependiente"/>
        <w:rPr>
          <w:lang w:val="es-CO"/>
        </w:rPr>
      </w:pPr>
      <w:r w:rsidRPr="003B3707">
        <w:rPr>
          <w:lang w:val="es-CO"/>
        </w:rPr>
        <w:t xml:space="preserve">7.3.3.  Cuando el proponente oferte bienes y servicios con personal extranjero sin prerrogativa de ser originario de los países con los que Colombia ha negociado trato nacional en materia de compras estatales y de aquellos países en los cuales a las ofertas de bienes y servicios colombianos se les conceda el mismo tratamiento otorgado a sus bienes y servicios nacionales, se le asignarán </w:t>
      </w:r>
      <w:r w:rsidRPr="003B3707">
        <w:rPr>
          <w:b/>
          <w:lang w:val="es-CO"/>
        </w:rPr>
        <w:t>25 puntos</w:t>
      </w:r>
      <w:r w:rsidRPr="003B3707">
        <w:rPr>
          <w:lang w:val="es-CO"/>
        </w:rPr>
        <w:t>.</w:t>
      </w:r>
    </w:p>
    <w:p w14:paraId="2A33B04D" w14:textId="77777777" w:rsidR="00770051" w:rsidRPr="00BD0581" w:rsidRDefault="00770051" w:rsidP="00770051">
      <w:pPr>
        <w:pStyle w:val="Textoindependiente"/>
        <w:ind w:right="500"/>
        <w:rPr>
          <w:lang w:val="es-CO"/>
        </w:rPr>
      </w:pPr>
      <w:r w:rsidRPr="003B3707">
        <w:rPr>
          <w:lang w:val="es-CO"/>
        </w:rPr>
        <w:t>En el caso de no remitirse esta información expresa, no se asignará puntaje alguno por este concepto.</w:t>
      </w:r>
    </w:p>
    <w:p w14:paraId="0AD95E47" w14:textId="7700DEAF" w:rsidR="00BD27F4" w:rsidRPr="00BD0581" w:rsidRDefault="0096542F" w:rsidP="00BD27F4">
      <w:pPr>
        <w:pStyle w:val="Ttulo2"/>
        <w:tabs>
          <w:tab w:val="left" w:pos="922"/>
        </w:tabs>
        <w:jc w:val="both"/>
        <w:rPr>
          <w:noProof/>
          <w:lang w:val="es-CO"/>
        </w:rPr>
      </w:pPr>
      <w:r w:rsidRPr="003B3707">
        <w:rPr>
          <w:noProof/>
          <w:lang w:val="es-CO"/>
        </w:rPr>
        <w:t>7</w:t>
      </w:r>
      <w:r w:rsidR="00812E56" w:rsidRPr="003B3707">
        <w:rPr>
          <w:noProof/>
          <w:lang w:val="es-CO"/>
        </w:rPr>
        <w:t>.4</w:t>
      </w:r>
      <w:r w:rsidR="00BD27F4" w:rsidRPr="003B3707">
        <w:rPr>
          <w:noProof/>
          <w:lang w:val="es-CO"/>
        </w:rPr>
        <w:t>.  ORDEN DE</w:t>
      </w:r>
      <w:r w:rsidR="00BD27F4" w:rsidRPr="003B3707">
        <w:rPr>
          <w:noProof/>
          <w:spacing w:val="8"/>
          <w:lang w:val="es-CO"/>
        </w:rPr>
        <w:t xml:space="preserve"> </w:t>
      </w:r>
      <w:r w:rsidR="00BD27F4" w:rsidRPr="003B3707">
        <w:rPr>
          <w:noProof/>
          <w:lang w:val="es-CO"/>
        </w:rPr>
        <w:t>ELEGIBILIDAD</w:t>
      </w:r>
    </w:p>
    <w:p w14:paraId="50028EE0" w14:textId="77777777" w:rsidR="00BD27F4" w:rsidRPr="00BD0581" w:rsidRDefault="00BD27F4" w:rsidP="00BD27F4">
      <w:pPr>
        <w:pStyle w:val="Textoindependiente"/>
        <w:rPr>
          <w:noProof/>
          <w:lang w:val="es-CO"/>
        </w:rPr>
      </w:pPr>
      <w:r w:rsidRPr="003B3707">
        <w:rPr>
          <w:noProof/>
          <w:lang w:val="es-CO"/>
        </w:rPr>
        <w:t xml:space="preserve">Ocupará el </w:t>
      </w:r>
      <w:r w:rsidRPr="003B3707">
        <w:rPr>
          <w:noProof/>
          <w:spacing w:val="-3"/>
          <w:lang w:val="es-CO"/>
        </w:rPr>
        <w:t xml:space="preserve">primer </w:t>
      </w:r>
      <w:r w:rsidRPr="003B3707">
        <w:rPr>
          <w:noProof/>
          <w:lang w:val="es-CO"/>
        </w:rPr>
        <w:t xml:space="preserve">puesto en el orden de elegibilidad el proponente que obtenga el </w:t>
      </w:r>
      <w:r w:rsidRPr="003B3707">
        <w:rPr>
          <w:noProof/>
          <w:spacing w:val="-3"/>
          <w:lang w:val="es-CO"/>
        </w:rPr>
        <w:t xml:space="preserve">mayor </w:t>
      </w:r>
      <w:r w:rsidRPr="003B3707">
        <w:rPr>
          <w:noProof/>
          <w:lang w:val="es-CO"/>
        </w:rPr>
        <w:t>puntaje,</w:t>
      </w:r>
    </w:p>
    <w:p w14:paraId="0D30135A" w14:textId="046F3A3A" w:rsidR="00BD27F4" w:rsidRPr="00BD0581" w:rsidRDefault="0096542F" w:rsidP="00BD27F4">
      <w:pPr>
        <w:pStyle w:val="Ttulo2"/>
        <w:rPr>
          <w:noProof/>
          <w:lang w:val="es-CO"/>
        </w:rPr>
      </w:pPr>
      <w:r w:rsidRPr="003B3707">
        <w:rPr>
          <w:noProof/>
          <w:lang w:val="es-CO"/>
        </w:rPr>
        <w:t>7</w:t>
      </w:r>
      <w:r w:rsidR="00812E56" w:rsidRPr="003B3707">
        <w:rPr>
          <w:noProof/>
          <w:lang w:val="es-CO"/>
        </w:rPr>
        <w:t>.5.</w:t>
      </w:r>
      <w:r w:rsidR="00BD27F4" w:rsidRPr="003B3707">
        <w:rPr>
          <w:noProof/>
          <w:lang w:val="es-CO"/>
        </w:rPr>
        <w:t xml:space="preserve">  Factores de</w:t>
      </w:r>
      <w:r w:rsidR="00BD27F4" w:rsidRPr="003B3707">
        <w:rPr>
          <w:noProof/>
          <w:spacing w:val="-10"/>
          <w:lang w:val="es-CO"/>
        </w:rPr>
        <w:t xml:space="preserve"> </w:t>
      </w:r>
      <w:r w:rsidR="00C22136" w:rsidRPr="003B3707">
        <w:rPr>
          <w:noProof/>
          <w:spacing w:val="-10"/>
          <w:lang w:val="es-CO"/>
        </w:rPr>
        <w:t xml:space="preserve"> </w:t>
      </w:r>
      <w:r w:rsidR="00BD27F4" w:rsidRPr="003B3707">
        <w:rPr>
          <w:noProof/>
          <w:lang w:val="es-CO"/>
        </w:rPr>
        <w:t>desempate</w:t>
      </w:r>
    </w:p>
    <w:p w14:paraId="08630D5C" w14:textId="77777777" w:rsidR="00BD27F4" w:rsidRPr="00BD0581" w:rsidRDefault="00BD27F4" w:rsidP="00BD27F4">
      <w:pPr>
        <w:pStyle w:val="Textoindependiente"/>
        <w:rPr>
          <w:lang w:val="es-CO"/>
        </w:rPr>
      </w:pPr>
      <w:r w:rsidRPr="003B3707">
        <w:rPr>
          <w:lang w:val="es-CO"/>
        </w:rPr>
        <w:t>En caso de empate, LA ENTIDAD CONTRATANTE aplicará los siguientes criterios de desempate de acuerdo con lo establecido en el artículo 2.2.1.1.2.2.9 del decreto 1082 de 2015:</w:t>
      </w:r>
    </w:p>
    <w:p w14:paraId="5B043599" w14:textId="77777777" w:rsidR="00BD27F4" w:rsidRPr="00BD0581" w:rsidRDefault="00BD27F4" w:rsidP="00BD27F4">
      <w:pPr>
        <w:pStyle w:val="Textoindependiente"/>
        <w:rPr>
          <w:lang w:val="es-CO"/>
        </w:rPr>
      </w:pPr>
      <w:r w:rsidRPr="003B3707">
        <w:rPr>
          <w:lang w:val="es-CO"/>
        </w:rPr>
        <w:t xml:space="preserve">En caso de empate en el puntaje total de dos o más ofertas, la Entidad Estatal escogerá </w:t>
      </w:r>
      <w:r w:rsidRPr="003B3707">
        <w:rPr>
          <w:lang w:val="es-CO"/>
        </w:rPr>
        <w:lastRenderedPageBreak/>
        <w:t>el oferente que tenga el mayor puntaje en el primero de los factores de escogencia y calificación establecidos en los pliegos de condiciones del Proceso de Contratación. Si persiste el empate, escogerá al oferente que tenga el mayor puntaje en el segundo de los factores de escogencia y calificación establecidos en los pliegos de condiciones del Proceso de Contratación y así sucesivamente hasta agotar la totalidad de los factores de escogencia y calificación establecidos en los pliegos de condiciones.</w:t>
      </w:r>
    </w:p>
    <w:tbl>
      <w:tblPr>
        <w:tblStyle w:val="TableNormal"/>
        <w:tblW w:w="8729" w:type="dxa"/>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877"/>
        <w:gridCol w:w="5700"/>
        <w:gridCol w:w="2152"/>
      </w:tblGrid>
      <w:tr w:rsidR="00BD0581" w:rsidRPr="00BD0581" w14:paraId="636E04E5" w14:textId="77777777" w:rsidTr="00BD0581">
        <w:trPr>
          <w:trHeight w:hRule="exact" w:val="281"/>
        </w:trPr>
        <w:tc>
          <w:tcPr>
            <w:tcW w:w="8729" w:type="dxa"/>
            <w:gridSpan w:val="3"/>
            <w:tcBorders>
              <w:left w:val="single" w:sz="2" w:space="0" w:color="000000"/>
            </w:tcBorders>
          </w:tcPr>
          <w:p w14:paraId="4B890ABE" w14:textId="77777777" w:rsidR="00BD27F4" w:rsidRPr="00BD0581" w:rsidRDefault="00BD27F4" w:rsidP="00E40D70">
            <w:pPr>
              <w:pStyle w:val="TableParagraph"/>
              <w:spacing w:before="1"/>
              <w:ind w:left="3489" w:right="3552"/>
              <w:jc w:val="center"/>
              <w:rPr>
                <w:rFonts w:ascii="Calibri"/>
                <w:b/>
                <w:lang w:val="es-CO"/>
              </w:rPr>
            </w:pPr>
            <w:r w:rsidRPr="00BD0581">
              <w:rPr>
                <w:rFonts w:ascii="Calibri"/>
                <w:b/>
                <w:lang w:val="es-CO"/>
              </w:rPr>
              <w:t>FACTORES DE ESCOGENCIA</w:t>
            </w:r>
          </w:p>
        </w:tc>
      </w:tr>
      <w:tr w:rsidR="00BD0581" w:rsidRPr="00BD0581" w14:paraId="57322B16" w14:textId="77777777" w:rsidTr="00BD0581">
        <w:trPr>
          <w:trHeight w:hRule="exact" w:val="281"/>
        </w:trPr>
        <w:tc>
          <w:tcPr>
            <w:tcW w:w="877" w:type="dxa"/>
            <w:tcBorders>
              <w:left w:val="single" w:sz="2" w:space="0" w:color="000000"/>
            </w:tcBorders>
          </w:tcPr>
          <w:p w14:paraId="0EBEB849" w14:textId="77777777" w:rsidR="00BD27F4" w:rsidRPr="00BD0581" w:rsidRDefault="00BD27F4" w:rsidP="00E40D70">
            <w:pPr>
              <w:pStyle w:val="TableParagraph"/>
              <w:spacing w:before="1"/>
              <w:ind w:left="107" w:right="157"/>
              <w:jc w:val="center"/>
              <w:rPr>
                <w:rFonts w:ascii="Calibri"/>
                <w:lang w:val="es-CO"/>
              </w:rPr>
            </w:pPr>
            <w:r w:rsidRPr="00BD0581">
              <w:rPr>
                <w:rFonts w:ascii="Calibri"/>
                <w:lang w:val="es-CO"/>
              </w:rPr>
              <w:t>ORDEN</w:t>
            </w:r>
          </w:p>
        </w:tc>
        <w:tc>
          <w:tcPr>
            <w:tcW w:w="5700" w:type="dxa"/>
          </w:tcPr>
          <w:p w14:paraId="45B07BFF" w14:textId="77777777" w:rsidR="00BD27F4" w:rsidRPr="00BD0581" w:rsidRDefault="00BD27F4" w:rsidP="00E40D70">
            <w:pPr>
              <w:pStyle w:val="TableParagraph"/>
              <w:spacing w:before="1"/>
              <w:ind w:left="2576" w:right="2620"/>
              <w:jc w:val="center"/>
              <w:rPr>
                <w:rFonts w:ascii="Calibri"/>
                <w:lang w:val="es-CO"/>
              </w:rPr>
            </w:pPr>
            <w:r w:rsidRPr="00BD0581">
              <w:rPr>
                <w:rFonts w:ascii="Calibri"/>
                <w:lang w:val="es-CO"/>
              </w:rPr>
              <w:t>CONCEPTO</w:t>
            </w:r>
          </w:p>
        </w:tc>
        <w:tc>
          <w:tcPr>
            <w:tcW w:w="2152" w:type="dxa"/>
          </w:tcPr>
          <w:p w14:paraId="1E91B750" w14:textId="77777777" w:rsidR="00BD27F4" w:rsidRPr="00BD0581" w:rsidRDefault="00BD27F4" w:rsidP="00E40D70">
            <w:pPr>
              <w:pStyle w:val="TableParagraph"/>
              <w:spacing w:before="1"/>
              <w:ind w:left="294" w:right="338"/>
              <w:jc w:val="center"/>
              <w:rPr>
                <w:rFonts w:ascii="Calibri"/>
                <w:lang w:val="es-CO"/>
              </w:rPr>
            </w:pPr>
            <w:r w:rsidRPr="00BD0581">
              <w:rPr>
                <w:rFonts w:ascii="Calibri"/>
                <w:lang w:val="es-CO"/>
              </w:rPr>
              <w:t>PUNTAJE MAXIMO</w:t>
            </w:r>
          </w:p>
        </w:tc>
      </w:tr>
      <w:tr w:rsidR="00BD0581" w:rsidRPr="00C337C8" w14:paraId="7E495425" w14:textId="77777777" w:rsidTr="00BD0581">
        <w:trPr>
          <w:trHeight w:hRule="exact" w:val="276"/>
        </w:trPr>
        <w:tc>
          <w:tcPr>
            <w:tcW w:w="877" w:type="dxa"/>
            <w:tcBorders>
              <w:left w:val="single" w:sz="2" w:space="0" w:color="000000"/>
            </w:tcBorders>
          </w:tcPr>
          <w:p w14:paraId="3AABDF95" w14:textId="77777777" w:rsidR="00BD27F4" w:rsidRPr="00C337C8" w:rsidRDefault="00BD27F4" w:rsidP="00E40D70">
            <w:pPr>
              <w:pStyle w:val="TableParagraph"/>
              <w:spacing w:before="6"/>
              <w:ind w:right="54"/>
              <w:jc w:val="center"/>
              <w:rPr>
                <w:rFonts w:ascii="Calibri"/>
                <w:lang w:val="es-CO"/>
              </w:rPr>
            </w:pPr>
            <w:r w:rsidRPr="00C337C8">
              <w:rPr>
                <w:rFonts w:ascii="Calibri"/>
                <w:lang w:val="es-CO"/>
              </w:rPr>
              <w:t>1</w:t>
            </w:r>
          </w:p>
        </w:tc>
        <w:tc>
          <w:tcPr>
            <w:tcW w:w="5700" w:type="dxa"/>
          </w:tcPr>
          <w:p w14:paraId="6EAD22E1" w14:textId="77777777" w:rsidR="00BD27F4" w:rsidRPr="00BD0581" w:rsidRDefault="00BD27F4" w:rsidP="00E40D70">
            <w:pPr>
              <w:pStyle w:val="TableParagraph"/>
              <w:spacing w:before="6"/>
              <w:ind w:right="991"/>
              <w:rPr>
                <w:rFonts w:ascii="Calibri" w:hAnsi="Calibri"/>
                <w:lang w:val="es-CO"/>
              </w:rPr>
            </w:pPr>
            <w:r w:rsidRPr="00C337C8">
              <w:rPr>
                <w:rFonts w:ascii="Calibri" w:hAnsi="Calibri"/>
                <w:lang w:val="es-CO"/>
              </w:rPr>
              <w:t xml:space="preserve">Experiencia del proponente en </w:t>
            </w:r>
            <w:r w:rsidRPr="00C337C8">
              <w:rPr>
                <w:rFonts w:ascii="Calibri" w:hAnsi="Calibri"/>
                <w:sz w:val="24"/>
                <w:szCs w:val="24"/>
                <w:lang w:val="es-CO"/>
              </w:rPr>
              <w:t>interventoría</w:t>
            </w:r>
          </w:p>
        </w:tc>
        <w:tc>
          <w:tcPr>
            <w:tcW w:w="2152" w:type="dxa"/>
          </w:tcPr>
          <w:p w14:paraId="03200415" w14:textId="77777777" w:rsidR="00BD27F4" w:rsidRPr="00C337C8" w:rsidRDefault="00BD27F4" w:rsidP="00E40D70">
            <w:pPr>
              <w:pStyle w:val="TableParagraph"/>
              <w:spacing w:before="6"/>
              <w:ind w:left="285" w:right="338"/>
              <w:jc w:val="center"/>
              <w:rPr>
                <w:rFonts w:ascii="Calibri"/>
                <w:lang w:val="es-CO"/>
              </w:rPr>
            </w:pPr>
            <w:r w:rsidRPr="00C337C8">
              <w:rPr>
                <w:rFonts w:ascii="Calibri"/>
                <w:sz w:val="24"/>
                <w:szCs w:val="24"/>
                <w:lang w:val="es-CO"/>
              </w:rPr>
              <w:t>400</w:t>
            </w:r>
          </w:p>
        </w:tc>
      </w:tr>
      <w:tr w:rsidR="00BD0581" w:rsidRPr="00C337C8" w14:paraId="304BC5F8" w14:textId="77777777" w:rsidTr="00BD0581">
        <w:trPr>
          <w:trHeight w:hRule="exact" w:val="550"/>
        </w:trPr>
        <w:tc>
          <w:tcPr>
            <w:tcW w:w="877" w:type="dxa"/>
            <w:tcBorders>
              <w:left w:val="single" w:sz="2" w:space="0" w:color="000000"/>
            </w:tcBorders>
          </w:tcPr>
          <w:p w14:paraId="5E2E0A53" w14:textId="77777777" w:rsidR="00BD27F4" w:rsidRPr="00C337C8" w:rsidRDefault="00BD27F4" w:rsidP="00E40D70">
            <w:pPr>
              <w:pStyle w:val="TableParagraph"/>
              <w:spacing w:before="136"/>
              <w:ind w:right="54"/>
              <w:jc w:val="center"/>
              <w:rPr>
                <w:rFonts w:ascii="Calibri"/>
                <w:lang w:val="es-CO"/>
              </w:rPr>
            </w:pPr>
            <w:r w:rsidRPr="00C337C8">
              <w:rPr>
                <w:rFonts w:ascii="Calibri"/>
                <w:lang w:val="es-CO"/>
              </w:rPr>
              <w:t>2</w:t>
            </w:r>
          </w:p>
        </w:tc>
        <w:tc>
          <w:tcPr>
            <w:tcW w:w="5700" w:type="dxa"/>
          </w:tcPr>
          <w:p w14:paraId="274EFEBA" w14:textId="77777777" w:rsidR="00BD27F4" w:rsidRPr="00C337C8" w:rsidRDefault="00BD27F4" w:rsidP="00E40D70">
            <w:pPr>
              <w:pStyle w:val="TableParagraph"/>
              <w:spacing w:line="266" w:lineRule="exact"/>
              <w:ind w:right="991"/>
              <w:rPr>
                <w:rFonts w:ascii="Calibri" w:hAnsi="Calibri"/>
                <w:lang w:val="es-CO"/>
              </w:rPr>
            </w:pPr>
            <w:r w:rsidRPr="00C337C8">
              <w:rPr>
                <w:rFonts w:ascii="Calibri" w:hAnsi="Calibri"/>
                <w:lang w:val="es-CO"/>
              </w:rPr>
              <w:t>Calificaciones del equipo de trabajo profesional mínimo y experiencia específica</w:t>
            </w:r>
          </w:p>
        </w:tc>
        <w:tc>
          <w:tcPr>
            <w:tcW w:w="2152" w:type="dxa"/>
          </w:tcPr>
          <w:p w14:paraId="1C8EE09E" w14:textId="77777777" w:rsidR="00BD27F4" w:rsidRPr="00C337C8" w:rsidRDefault="00BD27F4" w:rsidP="00E40D70">
            <w:pPr>
              <w:pStyle w:val="TableParagraph"/>
              <w:spacing w:before="4"/>
              <w:ind w:left="285" w:right="338"/>
              <w:jc w:val="center"/>
              <w:rPr>
                <w:rFonts w:ascii="Calibri"/>
                <w:lang w:val="es-CO"/>
              </w:rPr>
            </w:pPr>
            <w:r w:rsidRPr="00C337C8">
              <w:rPr>
                <w:rFonts w:ascii="Calibri"/>
                <w:sz w:val="24"/>
                <w:szCs w:val="24"/>
                <w:lang w:val="es-CO"/>
              </w:rPr>
              <w:t>500</w:t>
            </w:r>
          </w:p>
        </w:tc>
      </w:tr>
      <w:tr w:rsidR="00BD0581" w:rsidRPr="00C337C8" w14:paraId="57801AAA" w14:textId="77777777" w:rsidTr="00BD0581">
        <w:trPr>
          <w:trHeight w:hRule="exact" w:val="281"/>
        </w:trPr>
        <w:tc>
          <w:tcPr>
            <w:tcW w:w="877" w:type="dxa"/>
            <w:tcBorders>
              <w:left w:val="single" w:sz="2" w:space="0" w:color="000000"/>
            </w:tcBorders>
          </w:tcPr>
          <w:p w14:paraId="65F69A40" w14:textId="77777777" w:rsidR="00BD27F4" w:rsidRPr="00C337C8" w:rsidRDefault="00BD27F4" w:rsidP="00E40D70">
            <w:pPr>
              <w:pStyle w:val="TableParagraph"/>
              <w:spacing w:line="268" w:lineRule="exact"/>
              <w:ind w:right="54"/>
              <w:jc w:val="center"/>
              <w:rPr>
                <w:rFonts w:ascii="Calibri"/>
                <w:lang w:val="es-CO"/>
              </w:rPr>
            </w:pPr>
            <w:r w:rsidRPr="00C337C8">
              <w:rPr>
                <w:rFonts w:ascii="Calibri"/>
                <w:lang w:val="es-CO"/>
              </w:rPr>
              <w:t>3</w:t>
            </w:r>
          </w:p>
        </w:tc>
        <w:tc>
          <w:tcPr>
            <w:tcW w:w="5700" w:type="dxa"/>
          </w:tcPr>
          <w:p w14:paraId="40887D50" w14:textId="77777777" w:rsidR="00BD27F4" w:rsidRPr="00C337C8" w:rsidRDefault="00BD27F4" w:rsidP="00E40D70">
            <w:pPr>
              <w:pStyle w:val="TableParagraph"/>
              <w:spacing w:line="268" w:lineRule="exact"/>
              <w:ind w:right="991"/>
              <w:rPr>
                <w:rFonts w:ascii="Calibri"/>
                <w:lang w:val="es-CO"/>
              </w:rPr>
            </w:pPr>
            <w:r w:rsidRPr="00C337C8">
              <w:rPr>
                <w:rFonts w:ascii="Calibri"/>
                <w:lang w:val="es-CO"/>
              </w:rPr>
              <w:t>Apoyo a la industria nacional</w:t>
            </w:r>
          </w:p>
        </w:tc>
        <w:tc>
          <w:tcPr>
            <w:tcW w:w="2152" w:type="dxa"/>
          </w:tcPr>
          <w:p w14:paraId="4F3C4DC3" w14:textId="77777777" w:rsidR="00BD27F4" w:rsidRPr="00C337C8" w:rsidRDefault="00BD27F4" w:rsidP="00E40D70">
            <w:pPr>
              <w:pStyle w:val="TableParagraph"/>
              <w:spacing w:line="268" w:lineRule="exact"/>
              <w:ind w:left="285" w:right="338"/>
              <w:jc w:val="center"/>
              <w:rPr>
                <w:rFonts w:ascii="Calibri"/>
                <w:lang w:val="es-CO"/>
              </w:rPr>
            </w:pPr>
            <w:r w:rsidRPr="00C337C8">
              <w:rPr>
                <w:rFonts w:ascii="Calibri"/>
                <w:sz w:val="24"/>
                <w:szCs w:val="24"/>
                <w:lang w:val="es-CO"/>
              </w:rPr>
              <w:t>100</w:t>
            </w:r>
          </w:p>
        </w:tc>
      </w:tr>
    </w:tbl>
    <w:p w14:paraId="688BCA04" w14:textId="77777777" w:rsidR="00BD27F4" w:rsidRPr="00BD0581" w:rsidRDefault="00BD27F4" w:rsidP="00BD27F4">
      <w:pPr>
        <w:pStyle w:val="Textoindependiente"/>
        <w:spacing w:before="56" w:line="242" w:lineRule="auto"/>
        <w:ind w:left="236" w:right="180"/>
        <w:rPr>
          <w:sz w:val="12"/>
          <w:lang w:val="es-CO"/>
        </w:rPr>
      </w:pPr>
    </w:p>
    <w:p w14:paraId="55D1E89F" w14:textId="77777777" w:rsidR="00BD27F4" w:rsidRPr="00BD0581" w:rsidRDefault="00BD27F4" w:rsidP="00BD27F4">
      <w:pPr>
        <w:pStyle w:val="Textoindependiente"/>
        <w:rPr>
          <w:lang w:val="es-CO"/>
        </w:rPr>
      </w:pPr>
      <w:r w:rsidRPr="003B3707">
        <w:rPr>
          <w:lang w:val="es-CO"/>
        </w:rPr>
        <w:t>Si persiste el empate, la Entidad Estatal debe utilizar las siguientes reglas de forma sucesiva y excluyente para seleccionar el oferente favorecido, respetando los compromisos adquiridos por Acuerdos Comerciales:</w:t>
      </w:r>
    </w:p>
    <w:p w14:paraId="70D60E8D" w14:textId="0697966C" w:rsidR="00BD27F4" w:rsidRPr="00BD0581" w:rsidRDefault="0096542F" w:rsidP="00BD27F4">
      <w:pPr>
        <w:pStyle w:val="Textoindependiente"/>
        <w:rPr>
          <w:lang w:val="es-CO"/>
        </w:rPr>
      </w:pPr>
      <w:r w:rsidRPr="003B3707">
        <w:rPr>
          <w:lang w:val="es-CO"/>
        </w:rPr>
        <w:t>7</w:t>
      </w:r>
      <w:r w:rsidR="00812E56" w:rsidRPr="003B3707">
        <w:rPr>
          <w:lang w:val="es-CO"/>
        </w:rPr>
        <w:t>.5</w:t>
      </w:r>
      <w:r w:rsidR="00BD27F4" w:rsidRPr="003B3707">
        <w:rPr>
          <w:lang w:val="es-CO"/>
        </w:rPr>
        <w:t>.1.  Preferir la oferta de bienes o servicios nacionales frente a la oferta de bienes o servicios extranjeros.</w:t>
      </w:r>
    </w:p>
    <w:p w14:paraId="5EF91B8D" w14:textId="0444EEBE" w:rsidR="00BD27F4" w:rsidRPr="00BD0581" w:rsidRDefault="0096542F" w:rsidP="00BD27F4">
      <w:pPr>
        <w:pStyle w:val="Textoindependiente"/>
        <w:rPr>
          <w:lang w:val="es-CO"/>
        </w:rPr>
      </w:pPr>
      <w:r w:rsidRPr="003B3707">
        <w:rPr>
          <w:lang w:val="es-CO"/>
        </w:rPr>
        <w:t>7</w:t>
      </w:r>
      <w:r w:rsidR="00812E56" w:rsidRPr="003B3707">
        <w:rPr>
          <w:lang w:val="es-CO"/>
        </w:rPr>
        <w:t>.5</w:t>
      </w:r>
      <w:r w:rsidR="00BD27F4" w:rsidRPr="003B3707">
        <w:rPr>
          <w:lang w:val="es-CO"/>
        </w:rPr>
        <w:t xml:space="preserve">.2.  </w:t>
      </w:r>
      <w:r w:rsidR="00BD27F4" w:rsidRPr="00D04051">
        <w:rPr>
          <w:highlight w:val="yellow"/>
          <w:lang w:val="es-CO"/>
          <w:rPrChange w:id="1381" w:author="Usuario" w:date="2017-12-27T00:05:00Z">
            <w:rPr>
              <w:lang w:val="es-CO"/>
            </w:rPr>
          </w:rPrChange>
        </w:rPr>
        <w:t>Preferir las ofertas presentada por una</w:t>
      </w:r>
      <w:r w:rsidR="00BD27F4" w:rsidRPr="00D04051">
        <w:rPr>
          <w:spacing w:val="3"/>
          <w:highlight w:val="yellow"/>
          <w:lang w:val="es-CO"/>
          <w:rPrChange w:id="1382" w:author="Usuario" w:date="2017-12-27T00:05:00Z">
            <w:rPr>
              <w:spacing w:val="3"/>
              <w:lang w:val="es-CO"/>
            </w:rPr>
          </w:rPrChange>
        </w:rPr>
        <w:t xml:space="preserve"> </w:t>
      </w:r>
      <w:proofErr w:type="spellStart"/>
      <w:r w:rsidR="00BD27F4" w:rsidRPr="00D04051">
        <w:rPr>
          <w:highlight w:val="yellow"/>
          <w:lang w:val="es-CO"/>
          <w:rPrChange w:id="1383" w:author="Usuario" w:date="2017-12-27T00:05:00Z">
            <w:rPr>
              <w:lang w:val="es-CO"/>
            </w:rPr>
          </w:rPrChange>
        </w:rPr>
        <w:t>Mipymenacional</w:t>
      </w:r>
      <w:proofErr w:type="spellEnd"/>
      <w:r w:rsidR="00BD27F4" w:rsidRPr="00D04051">
        <w:rPr>
          <w:highlight w:val="yellow"/>
          <w:lang w:val="es-CO"/>
          <w:rPrChange w:id="1384" w:author="Usuario" w:date="2017-12-27T00:05:00Z">
            <w:rPr>
              <w:lang w:val="es-CO"/>
            </w:rPr>
          </w:rPrChange>
        </w:rPr>
        <w:t>.</w:t>
      </w:r>
    </w:p>
    <w:p w14:paraId="15A2D275" w14:textId="6F4D0070" w:rsidR="00BD27F4" w:rsidRPr="00BD0581" w:rsidRDefault="0096542F" w:rsidP="00BD27F4">
      <w:pPr>
        <w:pStyle w:val="Textoindependiente"/>
        <w:rPr>
          <w:lang w:val="es-CO"/>
        </w:rPr>
      </w:pPr>
      <w:r w:rsidRPr="003B3707">
        <w:rPr>
          <w:lang w:val="es-CO"/>
        </w:rPr>
        <w:t>7</w:t>
      </w:r>
      <w:r w:rsidR="00812E56" w:rsidRPr="003B3707">
        <w:rPr>
          <w:lang w:val="es-CO"/>
        </w:rPr>
        <w:t>.5</w:t>
      </w:r>
      <w:r w:rsidR="00BD27F4" w:rsidRPr="003B3707">
        <w:rPr>
          <w:lang w:val="es-CO"/>
        </w:rPr>
        <w:t xml:space="preserve">.3.  Preferir la oferta presentada por un Consorcio, Unión Temporal o promesa de sociedad futura siempre que: (a) esté conformado por al menos una </w:t>
      </w:r>
      <w:proofErr w:type="spellStart"/>
      <w:r w:rsidR="00BD27F4" w:rsidRPr="003B3707">
        <w:rPr>
          <w:lang w:val="es-CO"/>
        </w:rPr>
        <w:t>Mipyme</w:t>
      </w:r>
      <w:proofErr w:type="spellEnd"/>
      <w:r w:rsidR="00BD27F4" w:rsidRPr="003B3707">
        <w:rPr>
          <w:lang w:val="es-CO"/>
        </w:rPr>
        <w:t xml:space="preserve"> nacional que tenga una participación de por lo menos el veinticinco por ciento (25%); (b) la </w:t>
      </w:r>
      <w:proofErr w:type="spellStart"/>
      <w:r w:rsidR="00BD27F4" w:rsidRPr="003B3707">
        <w:rPr>
          <w:lang w:val="es-CO"/>
        </w:rPr>
        <w:t>Mipyme</w:t>
      </w:r>
      <w:proofErr w:type="spellEnd"/>
      <w:r w:rsidR="00BD27F4" w:rsidRPr="003B3707">
        <w:rPr>
          <w:lang w:val="es-CO"/>
        </w:rPr>
        <w:t xml:space="preserve"> aporte mínimo el veinticinco por ciento (25%) de la experiencia acreditada en la oferta; y (c) ni la </w:t>
      </w:r>
      <w:proofErr w:type="spellStart"/>
      <w:r w:rsidR="00BD27F4" w:rsidRPr="003B3707">
        <w:rPr>
          <w:lang w:val="es-CO"/>
        </w:rPr>
        <w:t>Mipyme</w:t>
      </w:r>
      <w:proofErr w:type="spellEnd"/>
      <w:r w:rsidR="00BD27F4" w:rsidRPr="003B3707">
        <w:rPr>
          <w:lang w:val="es-CO"/>
        </w:rPr>
        <w:t>, ni sus accionistas, socios o representantes legales sean empleados, socios o accionistas de los miembros</w:t>
      </w:r>
      <w:r w:rsidR="00BD27F4" w:rsidRPr="003B3707">
        <w:rPr>
          <w:spacing w:val="-6"/>
          <w:lang w:val="es-CO"/>
        </w:rPr>
        <w:t xml:space="preserve"> </w:t>
      </w:r>
      <w:r w:rsidR="00BD27F4" w:rsidRPr="003B3707">
        <w:rPr>
          <w:lang w:val="es-CO"/>
        </w:rPr>
        <w:t>del</w:t>
      </w:r>
      <w:r w:rsidR="00BD27F4" w:rsidRPr="003B3707">
        <w:rPr>
          <w:spacing w:val="-9"/>
          <w:lang w:val="es-CO"/>
        </w:rPr>
        <w:t xml:space="preserve"> </w:t>
      </w:r>
      <w:r w:rsidR="00BD27F4" w:rsidRPr="003B3707">
        <w:rPr>
          <w:lang w:val="es-CO"/>
        </w:rPr>
        <w:t>Consorcio,</w:t>
      </w:r>
      <w:r w:rsidR="00BD27F4" w:rsidRPr="003B3707">
        <w:rPr>
          <w:spacing w:val="-5"/>
          <w:lang w:val="es-CO"/>
        </w:rPr>
        <w:t xml:space="preserve"> </w:t>
      </w:r>
      <w:r w:rsidR="00BD27F4" w:rsidRPr="003B3707">
        <w:rPr>
          <w:lang w:val="es-CO"/>
        </w:rPr>
        <w:t>Unión</w:t>
      </w:r>
      <w:r w:rsidR="00BD27F4" w:rsidRPr="003B3707">
        <w:rPr>
          <w:spacing w:val="-10"/>
          <w:lang w:val="es-CO"/>
        </w:rPr>
        <w:t xml:space="preserve"> </w:t>
      </w:r>
      <w:r w:rsidR="00BD27F4" w:rsidRPr="003B3707">
        <w:rPr>
          <w:lang w:val="es-CO"/>
        </w:rPr>
        <w:t>Temporal</w:t>
      </w:r>
      <w:r w:rsidR="00BD27F4" w:rsidRPr="003B3707">
        <w:rPr>
          <w:spacing w:val="-9"/>
          <w:lang w:val="es-CO"/>
        </w:rPr>
        <w:t xml:space="preserve"> </w:t>
      </w:r>
      <w:r w:rsidR="00BD27F4" w:rsidRPr="003B3707">
        <w:rPr>
          <w:lang w:val="es-CO"/>
        </w:rPr>
        <w:t>o</w:t>
      </w:r>
      <w:r w:rsidR="00BD27F4" w:rsidRPr="003B3707">
        <w:rPr>
          <w:spacing w:val="-8"/>
          <w:lang w:val="es-CO"/>
        </w:rPr>
        <w:t xml:space="preserve"> </w:t>
      </w:r>
      <w:r w:rsidR="00BD27F4" w:rsidRPr="003B3707">
        <w:rPr>
          <w:lang w:val="es-CO"/>
        </w:rPr>
        <w:t>promesa</w:t>
      </w:r>
      <w:r w:rsidR="00BD27F4" w:rsidRPr="003B3707">
        <w:rPr>
          <w:spacing w:val="-8"/>
          <w:lang w:val="es-CO"/>
        </w:rPr>
        <w:t xml:space="preserve"> </w:t>
      </w:r>
      <w:r w:rsidR="00BD27F4" w:rsidRPr="003B3707">
        <w:rPr>
          <w:lang w:val="es-CO"/>
        </w:rPr>
        <w:t>de</w:t>
      </w:r>
      <w:r w:rsidR="00BD27F4" w:rsidRPr="003B3707">
        <w:rPr>
          <w:spacing w:val="-8"/>
          <w:lang w:val="es-CO"/>
        </w:rPr>
        <w:t xml:space="preserve"> </w:t>
      </w:r>
      <w:r w:rsidR="00BD27F4" w:rsidRPr="003B3707">
        <w:rPr>
          <w:lang w:val="es-CO"/>
        </w:rPr>
        <w:t>sociedad</w:t>
      </w:r>
      <w:r w:rsidR="00BD27F4" w:rsidRPr="003B3707">
        <w:rPr>
          <w:spacing w:val="-6"/>
          <w:lang w:val="es-CO"/>
        </w:rPr>
        <w:t xml:space="preserve"> </w:t>
      </w:r>
      <w:r w:rsidR="00BD27F4" w:rsidRPr="003B3707">
        <w:rPr>
          <w:lang w:val="es-CO"/>
        </w:rPr>
        <w:t>futura.</w:t>
      </w:r>
    </w:p>
    <w:p w14:paraId="22708B01" w14:textId="58358839" w:rsidR="00BD27F4" w:rsidRPr="00BD0581" w:rsidRDefault="0096542F" w:rsidP="00BD27F4">
      <w:pPr>
        <w:pStyle w:val="Textoindependiente"/>
        <w:rPr>
          <w:lang w:val="es-CO"/>
        </w:rPr>
      </w:pPr>
      <w:r w:rsidRPr="003B3707">
        <w:rPr>
          <w:lang w:val="es-CO"/>
        </w:rPr>
        <w:t>7</w:t>
      </w:r>
      <w:r w:rsidR="00812E56" w:rsidRPr="003B3707">
        <w:rPr>
          <w:lang w:val="es-CO"/>
        </w:rPr>
        <w:t>.5</w:t>
      </w:r>
      <w:r w:rsidR="00BD27F4" w:rsidRPr="003B3707">
        <w:rPr>
          <w:lang w:val="es-CO"/>
        </w:rPr>
        <w:t xml:space="preserve">.4.  Preferir la propuesta presentada por el oferente que acredite en las condiciones establecidas en la ley que por lo menos el diez por ciento (10%) de su nómina está en condición de discapacidad a la que se refiere la ley 361 de 1997. Si la oferta es </w:t>
      </w:r>
      <w:r w:rsidR="00BD27F4" w:rsidRPr="003B3707">
        <w:rPr>
          <w:lang w:val="es-CO"/>
        </w:rPr>
        <w:lastRenderedPageBreak/>
        <w:t>presentada por un Consorcio, Unión Temporal o promesa de sociedad futura, el integrante del oferente que acredite que el diez por ciento (10%) de su nómina está en condición de discapacidad en los términos del presente numeral, debe tener una participación de por lo menos el veinticinco por ciento (25%) en el Consorcio, Unión Temporal o promesa de sociedad futura y aportar mínimo el veinticinco por</w:t>
      </w:r>
      <w:r w:rsidR="00BD27F4" w:rsidRPr="003B3707">
        <w:rPr>
          <w:spacing w:val="-8"/>
          <w:lang w:val="es-CO"/>
        </w:rPr>
        <w:t xml:space="preserve"> </w:t>
      </w:r>
      <w:r w:rsidR="00BD27F4" w:rsidRPr="003B3707">
        <w:rPr>
          <w:lang w:val="es-CO"/>
        </w:rPr>
        <w:t>ciento</w:t>
      </w:r>
      <w:r w:rsidR="00BD27F4" w:rsidRPr="003B3707">
        <w:rPr>
          <w:spacing w:val="-2"/>
          <w:lang w:val="es-CO"/>
        </w:rPr>
        <w:t xml:space="preserve"> </w:t>
      </w:r>
      <w:r w:rsidR="00BD27F4" w:rsidRPr="003B3707">
        <w:rPr>
          <w:lang w:val="es-CO"/>
        </w:rPr>
        <w:t>(25%)</w:t>
      </w:r>
      <w:r w:rsidR="00BD27F4" w:rsidRPr="003B3707">
        <w:rPr>
          <w:spacing w:val="-7"/>
          <w:lang w:val="es-CO"/>
        </w:rPr>
        <w:t xml:space="preserve"> </w:t>
      </w:r>
      <w:r w:rsidR="00BD27F4" w:rsidRPr="003B3707">
        <w:rPr>
          <w:lang w:val="es-CO"/>
        </w:rPr>
        <w:t>de</w:t>
      </w:r>
      <w:r w:rsidR="00BD27F4" w:rsidRPr="003B3707">
        <w:rPr>
          <w:spacing w:val="-7"/>
          <w:lang w:val="es-CO"/>
        </w:rPr>
        <w:t xml:space="preserve"> </w:t>
      </w:r>
      <w:r w:rsidR="00BD27F4" w:rsidRPr="003B3707">
        <w:rPr>
          <w:lang w:val="es-CO"/>
        </w:rPr>
        <w:t>la</w:t>
      </w:r>
      <w:r w:rsidR="00BD27F4" w:rsidRPr="003B3707">
        <w:rPr>
          <w:spacing w:val="-6"/>
          <w:lang w:val="es-CO"/>
        </w:rPr>
        <w:t xml:space="preserve"> </w:t>
      </w:r>
      <w:r w:rsidR="00BD27F4" w:rsidRPr="003B3707">
        <w:rPr>
          <w:lang w:val="es-CO"/>
        </w:rPr>
        <w:t>experiencia</w:t>
      </w:r>
      <w:r w:rsidR="00BD27F4" w:rsidRPr="003B3707">
        <w:rPr>
          <w:spacing w:val="-6"/>
          <w:lang w:val="es-CO"/>
        </w:rPr>
        <w:t xml:space="preserve"> </w:t>
      </w:r>
      <w:r w:rsidR="00BD27F4" w:rsidRPr="003B3707">
        <w:rPr>
          <w:lang w:val="es-CO"/>
        </w:rPr>
        <w:t>acreditada</w:t>
      </w:r>
      <w:r w:rsidR="00BD27F4" w:rsidRPr="003B3707">
        <w:rPr>
          <w:spacing w:val="-5"/>
          <w:lang w:val="es-CO"/>
        </w:rPr>
        <w:t xml:space="preserve"> </w:t>
      </w:r>
      <w:r w:rsidR="00BD27F4" w:rsidRPr="003B3707">
        <w:rPr>
          <w:lang w:val="es-CO"/>
        </w:rPr>
        <w:t>en</w:t>
      </w:r>
      <w:r w:rsidR="00BD27F4" w:rsidRPr="003B3707">
        <w:rPr>
          <w:spacing w:val="-8"/>
          <w:lang w:val="es-CO"/>
        </w:rPr>
        <w:t xml:space="preserve"> </w:t>
      </w:r>
      <w:r w:rsidR="00BD27F4" w:rsidRPr="003B3707">
        <w:rPr>
          <w:lang w:val="es-CO"/>
        </w:rPr>
        <w:t>la</w:t>
      </w:r>
      <w:r w:rsidR="00BD27F4" w:rsidRPr="003B3707">
        <w:rPr>
          <w:spacing w:val="-10"/>
          <w:lang w:val="es-CO"/>
        </w:rPr>
        <w:t xml:space="preserve"> </w:t>
      </w:r>
      <w:r w:rsidR="00BD27F4" w:rsidRPr="003B3707">
        <w:rPr>
          <w:lang w:val="es-CO"/>
        </w:rPr>
        <w:t>oferta.</w:t>
      </w:r>
    </w:p>
    <w:p w14:paraId="52915731" w14:textId="7D8A0AE8" w:rsidR="00BD27F4" w:rsidRPr="00BD0581" w:rsidRDefault="0096542F" w:rsidP="00BD27F4">
      <w:pPr>
        <w:pStyle w:val="Textoindependiente"/>
        <w:rPr>
          <w:lang w:val="es-CO"/>
        </w:rPr>
      </w:pPr>
      <w:r w:rsidRPr="003B3707">
        <w:rPr>
          <w:lang w:val="es-CO"/>
        </w:rPr>
        <w:t>7</w:t>
      </w:r>
      <w:r w:rsidR="00812E56" w:rsidRPr="003B3707">
        <w:rPr>
          <w:lang w:val="es-CO"/>
        </w:rPr>
        <w:t>.5</w:t>
      </w:r>
      <w:r w:rsidR="00BD27F4" w:rsidRPr="003B3707">
        <w:rPr>
          <w:lang w:val="es-CO"/>
        </w:rPr>
        <w:t>.5.  Utilizar un método aleatorio para seleccionar el oferente, que para este caso se realizara por medio de</w:t>
      </w:r>
      <w:r w:rsidR="00BD27F4" w:rsidRPr="003B3707">
        <w:rPr>
          <w:spacing w:val="-8"/>
          <w:lang w:val="es-CO"/>
        </w:rPr>
        <w:t xml:space="preserve"> </w:t>
      </w:r>
      <w:r w:rsidR="00BD27F4" w:rsidRPr="003B3707">
        <w:rPr>
          <w:lang w:val="es-CO"/>
        </w:rPr>
        <w:t>balotas.</w:t>
      </w:r>
    </w:p>
    <w:p w14:paraId="2CCAC4A0" w14:textId="37A1339A" w:rsidR="00BD27F4" w:rsidRPr="00BD0581" w:rsidRDefault="0096542F" w:rsidP="00865A4C">
      <w:pPr>
        <w:pStyle w:val="Ttulo1"/>
        <w:jc w:val="left"/>
        <w:rPr>
          <w:noProof/>
          <w:sz w:val="24"/>
          <w:szCs w:val="24"/>
          <w:lang w:val="es-CO"/>
        </w:rPr>
      </w:pPr>
      <w:r w:rsidRPr="003B3707">
        <w:rPr>
          <w:noProof/>
          <w:sz w:val="24"/>
          <w:szCs w:val="24"/>
          <w:lang w:val="es-CO"/>
        </w:rPr>
        <w:t>7</w:t>
      </w:r>
      <w:r w:rsidR="00812E56" w:rsidRPr="003B3707">
        <w:rPr>
          <w:noProof/>
          <w:sz w:val="24"/>
          <w:szCs w:val="24"/>
          <w:lang w:val="es-CO"/>
        </w:rPr>
        <w:t>.6</w:t>
      </w:r>
      <w:r w:rsidR="00865A4C" w:rsidRPr="003B3707">
        <w:rPr>
          <w:noProof/>
          <w:sz w:val="24"/>
          <w:szCs w:val="24"/>
          <w:lang w:val="es-CO"/>
        </w:rPr>
        <w:t xml:space="preserve"> </w:t>
      </w:r>
      <w:r w:rsidR="00BD27F4" w:rsidRPr="003B3707">
        <w:rPr>
          <w:noProof/>
          <w:sz w:val="24"/>
          <w:szCs w:val="24"/>
          <w:lang w:val="es-CO"/>
        </w:rPr>
        <w:t>RECHAZO DE LAS</w:t>
      </w:r>
      <w:r w:rsidR="00BD27F4" w:rsidRPr="003B3707">
        <w:rPr>
          <w:noProof/>
          <w:spacing w:val="2"/>
          <w:sz w:val="24"/>
          <w:szCs w:val="24"/>
          <w:lang w:val="es-CO"/>
        </w:rPr>
        <w:t xml:space="preserve"> </w:t>
      </w:r>
      <w:r w:rsidR="00BD27F4" w:rsidRPr="003B3707">
        <w:rPr>
          <w:noProof/>
          <w:sz w:val="24"/>
          <w:szCs w:val="24"/>
          <w:lang w:val="es-CO"/>
        </w:rPr>
        <w:t>PROPUESTAS</w:t>
      </w:r>
    </w:p>
    <w:p w14:paraId="79E5EF16" w14:textId="77777777" w:rsidR="00BD27F4" w:rsidRPr="00BD0581" w:rsidRDefault="00BD27F4" w:rsidP="00BD27F4">
      <w:pPr>
        <w:pStyle w:val="Textoindependiente"/>
        <w:rPr>
          <w:noProof/>
          <w:lang w:val="es-CO"/>
        </w:rPr>
      </w:pPr>
      <w:r w:rsidRPr="003B3707">
        <w:rPr>
          <w:noProof/>
          <w:lang w:val="es-CO"/>
        </w:rPr>
        <w:t>Son causales de rechazo las siguientes:</w:t>
      </w:r>
    </w:p>
    <w:p w14:paraId="05120B58" w14:textId="3F0DD876"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w:t>
      </w:r>
      <w:r w:rsidR="00865A4C" w:rsidRPr="003B3707">
        <w:rPr>
          <w:noProof/>
          <w:lang w:val="es-CO"/>
        </w:rPr>
        <w:t>1</w:t>
      </w:r>
      <w:r w:rsidR="00BD27F4" w:rsidRPr="003B3707">
        <w:rPr>
          <w:noProof/>
          <w:lang w:val="es-CO"/>
        </w:rPr>
        <w:t xml:space="preserve">  Formar parte de más de un Consorcio o Unión Temporal o haciendo parte de uno de estos presentar propuesta de manera individual en un mismo proceso. En este caso el MUNICIPIO DE INZA, solo tendrá en cuenta la primera propuesta presentada, de acuerdo con el acta de cierre del</w:t>
      </w:r>
      <w:r w:rsidR="00BD27F4" w:rsidRPr="003B3707">
        <w:rPr>
          <w:noProof/>
          <w:spacing w:val="-19"/>
          <w:lang w:val="es-CO"/>
        </w:rPr>
        <w:t xml:space="preserve"> </w:t>
      </w:r>
      <w:r w:rsidR="00BD27F4" w:rsidRPr="003B3707">
        <w:rPr>
          <w:noProof/>
          <w:lang w:val="es-CO"/>
        </w:rPr>
        <w:t>proceso.</w:t>
      </w:r>
    </w:p>
    <w:p w14:paraId="2049D51C" w14:textId="0AA61216"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  Modificar los integrantes o porcentajes de participación del proponente plural, de acuerdo a los establecidos en su</w:t>
      </w:r>
      <w:r w:rsidR="00BD27F4" w:rsidRPr="003B3707">
        <w:rPr>
          <w:noProof/>
          <w:spacing w:val="-15"/>
          <w:lang w:val="es-CO"/>
        </w:rPr>
        <w:t xml:space="preserve"> </w:t>
      </w:r>
      <w:r w:rsidR="00BD27F4" w:rsidRPr="003B3707">
        <w:rPr>
          <w:noProof/>
          <w:lang w:val="es-CO"/>
        </w:rPr>
        <w:t>inscripción</w:t>
      </w:r>
    </w:p>
    <w:p w14:paraId="4B81581B" w14:textId="2A77A585"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.3.  Modificar durante la etapa pre-contractual los porcentajes de participación de los integrantes del Consorcio o Uniones Temporales y su</w:t>
      </w:r>
      <w:r w:rsidR="00BD27F4" w:rsidRPr="003B3707">
        <w:rPr>
          <w:noProof/>
          <w:spacing w:val="-24"/>
          <w:lang w:val="es-CO"/>
        </w:rPr>
        <w:t xml:space="preserve"> </w:t>
      </w:r>
      <w:r w:rsidR="00BD27F4" w:rsidRPr="003B3707">
        <w:rPr>
          <w:noProof/>
          <w:lang w:val="es-CO"/>
        </w:rPr>
        <w:t>integración.</w:t>
      </w:r>
    </w:p>
    <w:p w14:paraId="3C1DE1D8" w14:textId="1F1F6757"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.4.  Tener el representante legal de la persona jurídica limitaciones para comprometer a la sociedad y no contar a la fecha de cierre del proceso, con la autorización suficiente del órgano</w:t>
      </w:r>
      <w:r w:rsidR="00BD27F4" w:rsidRPr="003B3707">
        <w:rPr>
          <w:noProof/>
          <w:spacing w:val="-13"/>
          <w:lang w:val="es-CO"/>
        </w:rPr>
        <w:t xml:space="preserve"> </w:t>
      </w:r>
      <w:r w:rsidR="00BD27F4" w:rsidRPr="003B3707">
        <w:rPr>
          <w:noProof/>
          <w:lang w:val="es-CO"/>
        </w:rPr>
        <w:t>social</w:t>
      </w:r>
    </w:p>
    <w:p w14:paraId="616DF3BC" w14:textId="50E1B3A5"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 xml:space="preserve">.5.  No anexar con la oferta o en el plazo previsto en este Pliego de Condiciones el poder conferido en legal forma, con anterioridad al cierre del proceso o que este no se encuentre suscrito por quien tenga facultades para </w:t>
      </w:r>
      <w:r w:rsidR="00BD27F4" w:rsidRPr="003B3707">
        <w:rPr>
          <w:noProof/>
          <w:spacing w:val="20"/>
          <w:lang w:val="es-CO"/>
        </w:rPr>
        <w:t xml:space="preserve"> </w:t>
      </w:r>
      <w:r w:rsidR="00BD27F4" w:rsidRPr="003B3707">
        <w:rPr>
          <w:noProof/>
          <w:lang w:val="es-CO"/>
        </w:rPr>
        <w:t xml:space="preserve">ello según los documentos de existencia y representación de la persona jurídica, cuando se actúe a través de </w:t>
      </w:r>
      <w:r w:rsidR="00BD27F4" w:rsidRPr="003B3707">
        <w:rPr>
          <w:noProof/>
          <w:lang w:val="es-CO"/>
        </w:rPr>
        <w:lastRenderedPageBreak/>
        <w:t>apoderado.</w:t>
      </w:r>
    </w:p>
    <w:p w14:paraId="522C4C16" w14:textId="7073612D"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 xml:space="preserve">.6.  No corresponder el objeto social de las personas jurídicas con las actividades objeto del </w:t>
      </w:r>
      <w:r w:rsidR="00BD27F4" w:rsidRPr="003B3707">
        <w:rPr>
          <w:lang w:val="es-CO"/>
        </w:rPr>
        <w:t>presente</w:t>
      </w:r>
      <w:r w:rsidR="00BD27F4" w:rsidRPr="003B3707">
        <w:rPr>
          <w:noProof/>
          <w:spacing w:val="-10"/>
          <w:lang w:val="es-CO"/>
        </w:rPr>
        <w:t xml:space="preserve"> </w:t>
      </w:r>
      <w:r w:rsidR="00BD27F4" w:rsidRPr="003B3707">
        <w:rPr>
          <w:noProof/>
          <w:lang w:val="es-CO"/>
        </w:rPr>
        <w:t>proceso.</w:t>
      </w:r>
    </w:p>
    <w:p w14:paraId="086FCB33" w14:textId="68F9D4F1"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.7.  No cumplir las personas jurídicas con la duración exigida al momento del cierre del presente proceso de</w:t>
      </w:r>
      <w:r w:rsidR="00BD27F4" w:rsidRPr="003B3707">
        <w:rPr>
          <w:noProof/>
          <w:spacing w:val="-11"/>
          <w:lang w:val="es-CO"/>
        </w:rPr>
        <w:t xml:space="preserve"> </w:t>
      </w:r>
      <w:r w:rsidR="00BD27F4" w:rsidRPr="003B3707">
        <w:rPr>
          <w:noProof/>
          <w:lang w:val="es-CO"/>
        </w:rPr>
        <w:t>selección.</w:t>
      </w:r>
    </w:p>
    <w:p w14:paraId="43D329E3" w14:textId="360C0826"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.8.  Estar incursa la persona jurídica proponente individual o integrante del proponente plural en causal de disolución o</w:t>
      </w:r>
      <w:r w:rsidR="00BD27F4" w:rsidRPr="003B3707">
        <w:rPr>
          <w:noProof/>
          <w:spacing w:val="-17"/>
          <w:lang w:val="es-CO"/>
        </w:rPr>
        <w:t xml:space="preserve"> </w:t>
      </w:r>
      <w:r w:rsidR="00BD27F4" w:rsidRPr="003B3707">
        <w:rPr>
          <w:noProof/>
          <w:lang w:val="es-CO"/>
        </w:rPr>
        <w:t>liquidación.</w:t>
      </w:r>
    </w:p>
    <w:p w14:paraId="16FAB273" w14:textId="49DADA21"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.9.  No estar inscrito el proponente o los integrantes del Proponente Plural en el Registro Único de Proponentes de la Cámara de Comercio, en la actividad, especialidad y grupo (s) exigidas en el presente pliego a la fecha de cierre del presente proceso, salvo las excepciones de</w:t>
      </w:r>
      <w:r w:rsidR="00BD27F4" w:rsidRPr="003B3707">
        <w:rPr>
          <w:noProof/>
          <w:spacing w:val="-21"/>
          <w:lang w:val="es-CO"/>
        </w:rPr>
        <w:t xml:space="preserve"> </w:t>
      </w:r>
      <w:r w:rsidR="00BD27F4" w:rsidRPr="003B3707">
        <w:rPr>
          <w:noProof/>
          <w:lang w:val="es-CO"/>
        </w:rPr>
        <w:t>Ley.</w:t>
      </w:r>
    </w:p>
    <w:p w14:paraId="2A9C961C" w14:textId="014AADCC"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.10.  No presentar la garantía de seriedad de la Oferta de manera simultánea con la propuesta (Sobre</w:t>
      </w:r>
      <w:r w:rsidR="00BD27F4" w:rsidRPr="003B3707">
        <w:rPr>
          <w:noProof/>
          <w:spacing w:val="-6"/>
          <w:lang w:val="es-CO"/>
        </w:rPr>
        <w:t xml:space="preserve"> </w:t>
      </w:r>
      <w:r w:rsidR="00BD27F4" w:rsidRPr="003B3707">
        <w:rPr>
          <w:noProof/>
          <w:lang w:val="es-CO"/>
        </w:rPr>
        <w:t>Único).</w:t>
      </w:r>
    </w:p>
    <w:p w14:paraId="543769B7" w14:textId="02239C74"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.11.  Estar incurso el proponente o alguno de los integrantes del proponente plural en causal de inhabilidad, incompatibilidad o prohibición previstas en la legislación colombiana para</w:t>
      </w:r>
      <w:r w:rsidR="00BD27F4" w:rsidRPr="003B3707">
        <w:rPr>
          <w:noProof/>
          <w:spacing w:val="-9"/>
          <w:lang w:val="es-CO"/>
        </w:rPr>
        <w:t xml:space="preserve"> </w:t>
      </w:r>
      <w:r w:rsidR="00BD27F4" w:rsidRPr="003B3707">
        <w:rPr>
          <w:noProof/>
          <w:lang w:val="es-CO"/>
        </w:rPr>
        <w:t>contratar.</w:t>
      </w:r>
    </w:p>
    <w:p w14:paraId="6CDF7E80" w14:textId="585492FD"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.12.  No aportar los documentos requeridos por la Entidad en el plazo</w:t>
      </w:r>
      <w:r w:rsidR="00BD27F4" w:rsidRPr="003B3707">
        <w:rPr>
          <w:noProof/>
          <w:spacing w:val="-26"/>
          <w:lang w:val="es-CO"/>
        </w:rPr>
        <w:t xml:space="preserve"> </w:t>
      </w:r>
      <w:r w:rsidR="00BD27F4" w:rsidRPr="003B3707">
        <w:rPr>
          <w:noProof/>
          <w:lang w:val="es-CO"/>
        </w:rPr>
        <w:t>previsto en este</w:t>
      </w:r>
      <w:r w:rsidR="00BD27F4" w:rsidRPr="003B3707">
        <w:rPr>
          <w:noProof/>
          <w:spacing w:val="-5"/>
          <w:lang w:val="es-CO"/>
        </w:rPr>
        <w:t xml:space="preserve"> </w:t>
      </w:r>
      <w:r w:rsidR="00BD27F4" w:rsidRPr="003B3707">
        <w:rPr>
          <w:noProof/>
          <w:lang w:val="es-CO"/>
        </w:rPr>
        <w:t>Pliego.</w:t>
      </w:r>
    </w:p>
    <w:p w14:paraId="5504D95A" w14:textId="30B93808"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.13.  Estar reportado el proponente o alguno de los integrantes del proponente plural en el Boletín de Responsables Fiscales emitido por la Contraloría General de la</w:t>
      </w:r>
      <w:r w:rsidR="00BD27F4" w:rsidRPr="003B3707">
        <w:rPr>
          <w:noProof/>
          <w:spacing w:val="-6"/>
          <w:lang w:val="es-CO"/>
        </w:rPr>
        <w:t xml:space="preserve"> </w:t>
      </w:r>
      <w:r w:rsidR="00BD27F4" w:rsidRPr="003B3707">
        <w:rPr>
          <w:noProof/>
          <w:lang w:val="es-CO"/>
        </w:rPr>
        <w:t>República.</w:t>
      </w:r>
    </w:p>
    <w:p w14:paraId="36133E44" w14:textId="314569D4"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.14.  Presentar el proponente o alguno de los integrantes del proponente plural, antecedentes disciplinarios vigentes que impliquen inhabilidad para contratar con el</w:t>
      </w:r>
      <w:r w:rsidR="00BD27F4" w:rsidRPr="003B3707">
        <w:rPr>
          <w:noProof/>
          <w:spacing w:val="-3"/>
          <w:lang w:val="es-CO"/>
        </w:rPr>
        <w:t xml:space="preserve"> </w:t>
      </w:r>
      <w:r w:rsidR="00BD27F4" w:rsidRPr="003B3707">
        <w:rPr>
          <w:noProof/>
          <w:lang w:val="es-CO"/>
        </w:rPr>
        <w:lastRenderedPageBreak/>
        <w:t>Estado.</w:t>
      </w:r>
    </w:p>
    <w:p w14:paraId="1B48981D" w14:textId="491ADDAF"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.15.  Exceder el valor total corregido de la oferta el presupuesto oficial para el proceso al cual se presenta. (Dicha corrección se hará hasta el tercer</w:t>
      </w:r>
      <w:r w:rsidR="00BD27F4" w:rsidRPr="003B3707">
        <w:rPr>
          <w:noProof/>
          <w:spacing w:val="-22"/>
          <w:lang w:val="es-CO"/>
        </w:rPr>
        <w:t xml:space="preserve"> </w:t>
      </w:r>
      <w:r w:rsidR="00BD27F4" w:rsidRPr="003B3707">
        <w:rPr>
          <w:noProof/>
          <w:lang w:val="es-CO"/>
        </w:rPr>
        <w:t>decimal).</w:t>
      </w:r>
    </w:p>
    <w:p w14:paraId="4B00491B" w14:textId="43AEA76D"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.16.  No incluir la propuesta económica para el proceso, o no estar debidamente firmada por el representante legal del</w:t>
      </w:r>
      <w:r w:rsidR="00BD27F4" w:rsidRPr="003B3707">
        <w:rPr>
          <w:noProof/>
          <w:spacing w:val="-18"/>
          <w:lang w:val="es-CO"/>
        </w:rPr>
        <w:t xml:space="preserve"> </w:t>
      </w:r>
      <w:r w:rsidR="00BD27F4" w:rsidRPr="003B3707">
        <w:rPr>
          <w:noProof/>
          <w:lang w:val="es-CO"/>
        </w:rPr>
        <w:t>proponente.</w:t>
      </w:r>
    </w:p>
    <w:p w14:paraId="65016FF7" w14:textId="2442D868"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.17.  Adicionar, modificar, suprimir o alterar los ítems, la descripción, las unidades o cantidades</w:t>
      </w:r>
      <w:r w:rsidR="00BD27F4" w:rsidRPr="003B3707">
        <w:rPr>
          <w:noProof/>
          <w:spacing w:val="-7"/>
          <w:lang w:val="es-CO"/>
        </w:rPr>
        <w:t xml:space="preserve"> </w:t>
      </w:r>
      <w:r w:rsidR="00BD27F4" w:rsidRPr="003B3707">
        <w:rPr>
          <w:noProof/>
          <w:lang w:val="es-CO"/>
        </w:rPr>
        <w:t>establecidas.</w:t>
      </w:r>
    </w:p>
    <w:p w14:paraId="03314ACC" w14:textId="362DBE53" w:rsidR="00BD27F4" w:rsidRPr="00BD0581" w:rsidRDefault="0096542F" w:rsidP="00BD27F4">
      <w:pPr>
        <w:pStyle w:val="Textoindependiente"/>
        <w:rPr>
          <w:noProof/>
          <w:lang w:val="es-CO"/>
        </w:rPr>
      </w:pPr>
      <w:r w:rsidRPr="003B3707">
        <w:rPr>
          <w:noProof/>
          <w:lang w:val="es-CO"/>
        </w:rPr>
        <w:t>7</w:t>
      </w:r>
      <w:r w:rsidR="00865A4C" w:rsidRPr="003B3707">
        <w:rPr>
          <w:noProof/>
          <w:lang w:val="es-CO"/>
        </w:rPr>
        <w:t>.</w:t>
      </w:r>
      <w:r w:rsidR="00812E56" w:rsidRPr="003B3707">
        <w:rPr>
          <w:noProof/>
          <w:lang w:val="es-CO"/>
        </w:rPr>
        <w:t>6</w:t>
      </w:r>
      <w:r w:rsidR="00BD27F4" w:rsidRPr="003B3707">
        <w:rPr>
          <w:noProof/>
          <w:lang w:val="es-CO"/>
        </w:rPr>
        <w:t xml:space="preserve">.18.  Presentar la oferta económica con tachaduras o enmendaduras sin estar convalidada con la firma del oferente al pie de </w:t>
      </w:r>
      <w:r w:rsidR="00BD27F4" w:rsidRPr="003B3707">
        <w:rPr>
          <w:noProof/>
          <w:spacing w:val="3"/>
          <w:lang w:val="es-CO"/>
        </w:rPr>
        <w:t xml:space="preserve">la </w:t>
      </w:r>
      <w:r w:rsidR="00BD27F4" w:rsidRPr="003B3707">
        <w:rPr>
          <w:noProof/>
          <w:lang w:val="es-CO"/>
        </w:rPr>
        <w:t>misma y nota al margen del documento donde manifieste clara y expresamente la corrección</w:t>
      </w:r>
      <w:r w:rsidR="00BD27F4" w:rsidRPr="003B3707">
        <w:rPr>
          <w:noProof/>
          <w:spacing w:val="-24"/>
          <w:lang w:val="es-CO"/>
        </w:rPr>
        <w:t xml:space="preserve"> </w:t>
      </w:r>
      <w:r w:rsidR="00BD27F4" w:rsidRPr="003B3707">
        <w:rPr>
          <w:noProof/>
          <w:lang w:val="es-CO"/>
        </w:rPr>
        <w:t>realizada.</w:t>
      </w:r>
    </w:p>
    <w:p w14:paraId="150F3573" w14:textId="79D24690"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 xml:space="preserve">.19.  No consignar o no ofrecer el valor de un precio unitario u ofrecer como  valor de ese precio unitario cero (0), cambiar las unidades de medida de los </w:t>
      </w:r>
      <w:r w:rsidR="00BD27F4" w:rsidRPr="003B3707">
        <w:rPr>
          <w:noProof/>
          <w:spacing w:val="2"/>
          <w:lang w:val="es-CO"/>
        </w:rPr>
        <w:t xml:space="preserve">ítems </w:t>
      </w:r>
      <w:r w:rsidR="00BD27F4" w:rsidRPr="003B3707">
        <w:rPr>
          <w:noProof/>
          <w:lang w:val="es-CO"/>
        </w:rPr>
        <w:t>del presupuesto</w:t>
      </w:r>
      <w:r w:rsidR="00BD27F4" w:rsidRPr="003B3707">
        <w:rPr>
          <w:noProof/>
          <w:spacing w:val="-7"/>
          <w:lang w:val="es-CO"/>
        </w:rPr>
        <w:t xml:space="preserve"> </w:t>
      </w:r>
      <w:r w:rsidR="00BD27F4" w:rsidRPr="003B3707">
        <w:rPr>
          <w:noProof/>
          <w:lang w:val="es-CO"/>
        </w:rPr>
        <w:t>oficial.</w:t>
      </w:r>
    </w:p>
    <w:p w14:paraId="03823F3F" w14:textId="58757FA9"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.20.  Ofrecer un valor de un precio unitario que este por debajo de los precios</w:t>
      </w:r>
      <w:r w:rsidR="00BD27F4" w:rsidRPr="003B3707">
        <w:rPr>
          <w:noProof/>
          <w:spacing w:val="-30"/>
          <w:lang w:val="es-CO"/>
        </w:rPr>
        <w:t xml:space="preserve"> </w:t>
      </w:r>
      <w:r w:rsidR="00BD27F4" w:rsidRPr="003B3707">
        <w:rPr>
          <w:noProof/>
          <w:lang w:val="es-CO"/>
        </w:rPr>
        <w:t>del mercado y el cual no pueda ser justificado en las condiciones</w:t>
      </w:r>
      <w:r w:rsidR="00BD27F4" w:rsidRPr="003B3707">
        <w:rPr>
          <w:noProof/>
          <w:spacing w:val="-29"/>
          <w:lang w:val="es-CO"/>
        </w:rPr>
        <w:t xml:space="preserve"> </w:t>
      </w:r>
      <w:r w:rsidR="00BD27F4" w:rsidRPr="003B3707">
        <w:rPr>
          <w:noProof/>
          <w:lang w:val="es-CO"/>
        </w:rPr>
        <w:t>actuales.</w:t>
      </w:r>
    </w:p>
    <w:p w14:paraId="36C0FC6C" w14:textId="4B14C55C"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.21.  Ofrecer un valor de un precio unitario, superior al 100% del valor del mismo precio unitario oficial, (Dicha corrección se hará hasta el tercer</w:t>
      </w:r>
      <w:r w:rsidR="00BD27F4" w:rsidRPr="003B3707">
        <w:rPr>
          <w:noProof/>
          <w:spacing w:val="-19"/>
          <w:lang w:val="es-CO"/>
        </w:rPr>
        <w:t xml:space="preserve"> </w:t>
      </w:r>
      <w:r w:rsidR="00BD27F4" w:rsidRPr="003B3707">
        <w:rPr>
          <w:noProof/>
          <w:lang w:val="es-CO"/>
        </w:rPr>
        <w:t>decimal).</w:t>
      </w:r>
    </w:p>
    <w:p w14:paraId="24A09F57" w14:textId="62F39261"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.22.  Ofrecer un ítem cuyo valor económico corregido presente un error aritmético superior al 0.05% del valor ofertado, o que se presente este error de manera acumulada en la propuesta económica</w:t>
      </w:r>
      <w:r w:rsidR="00BD27F4" w:rsidRPr="003B3707">
        <w:rPr>
          <w:noProof/>
          <w:spacing w:val="-16"/>
          <w:lang w:val="es-CO"/>
        </w:rPr>
        <w:t xml:space="preserve"> </w:t>
      </w:r>
      <w:r w:rsidR="00BD27F4" w:rsidRPr="003B3707">
        <w:rPr>
          <w:noProof/>
          <w:lang w:val="es-CO"/>
        </w:rPr>
        <w:t>ofertada.</w:t>
      </w:r>
    </w:p>
    <w:p w14:paraId="410D99DB" w14:textId="2ADCB583"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.23.  Ofrecer un porcentaje para imprevistos inferior al</w:t>
      </w:r>
      <w:r w:rsidR="00BD27F4" w:rsidRPr="003B3707">
        <w:rPr>
          <w:noProof/>
          <w:spacing w:val="-18"/>
          <w:lang w:val="es-CO"/>
        </w:rPr>
        <w:t xml:space="preserve"> </w:t>
      </w:r>
      <w:r w:rsidR="00BD27F4" w:rsidRPr="003B3707">
        <w:rPr>
          <w:noProof/>
          <w:lang w:val="es-CO"/>
        </w:rPr>
        <w:t>(3%).</w:t>
      </w:r>
    </w:p>
    <w:p w14:paraId="41D44AD0" w14:textId="2E547FCB" w:rsidR="00BD27F4" w:rsidRPr="00BD0581" w:rsidRDefault="0096542F" w:rsidP="00BD27F4">
      <w:pPr>
        <w:pStyle w:val="Textoindependiente"/>
        <w:rPr>
          <w:noProof/>
          <w:lang w:val="es-CO"/>
        </w:rPr>
      </w:pPr>
      <w:r w:rsidRPr="003B3707">
        <w:rPr>
          <w:noProof/>
          <w:lang w:val="es-CO"/>
        </w:rPr>
        <w:lastRenderedPageBreak/>
        <w:t>7</w:t>
      </w:r>
      <w:r w:rsidR="00812E56" w:rsidRPr="003B3707">
        <w:rPr>
          <w:noProof/>
          <w:lang w:val="es-CO"/>
        </w:rPr>
        <w:t>.6</w:t>
      </w:r>
      <w:r w:rsidR="00BD27F4" w:rsidRPr="003B3707">
        <w:rPr>
          <w:noProof/>
          <w:lang w:val="es-CO"/>
        </w:rPr>
        <w:t>.24.  No discriminar en la oferta económica el porcentaje de AIU en la forma como lo establece en el presente pliego de</w:t>
      </w:r>
      <w:r w:rsidR="00BD27F4" w:rsidRPr="003B3707">
        <w:rPr>
          <w:noProof/>
          <w:spacing w:val="-23"/>
          <w:lang w:val="es-CO"/>
        </w:rPr>
        <w:t xml:space="preserve"> </w:t>
      </w:r>
      <w:r w:rsidR="00BD27F4" w:rsidRPr="003B3707">
        <w:rPr>
          <w:noProof/>
          <w:lang w:val="es-CO"/>
        </w:rPr>
        <w:t>condiciones.</w:t>
      </w:r>
    </w:p>
    <w:p w14:paraId="0846E8C1" w14:textId="553A187B"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 xml:space="preserve">.25.  Ofrecer como valor del AIU un porcentaje mayor </w:t>
      </w:r>
      <w:r w:rsidR="00BD27F4" w:rsidRPr="003B3707">
        <w:rPr>
          <w:noProof/>
          <w:spacing w:val="2"/>
          <w:lang w:val="es-CO"/>
        </w:rPr>
        <w:t xml:space="preserve">al </w:t>
      </w:r>
      <w:r w:rsidR="00BD27F4" w:rsidRPr="003B3707">
        <w:rPr>
          <w:noProof/>
          <w:lang w:val="es-CO"/>
        </w:rPr>
        <w:t>ciento por ciento (100%) del Valor Oficial del Porcentaje de AIU, establecido en el "presupuesto</w:t>
      </w:r>
      <w:r w:rsidR="00BD27F4" w:rsidRPr="003B3707">
        <w:rPr>
          <w:noProof/>
          <w:spacing w:val="-28"/>
          <w:lang w:val="es-CO"/>
        </w:rPr>
        <w:t xml:space="preserve"> </w:t>
      </w:r>
      <w:r w:rsidR="00BD27F4" w:rsidRPr="003B3707">
        <w:rPr>
          <w:noProof/>
          <w:lang w:val="es-CO"/>
        </w:rPr>
        <w:t>oficial".</w:t>
      </w:r>
    </w:p>
    <w:p w14:paraId="235BE9C4" w14:textId="11B83DB2"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.26.  Que se hayan modificado los valores estimados en los presupuestos oficiales, como NO MODIFICABLES O</w:t>
      </w:r>
      <w:r w:rsidR="00BD27F4" w:rsidRPr="003B3707">
        <w:rPr>
          <w:noProof/>
          <w:spacing w:val="-14"/>
          <w:lang w:val="es-CO"/>
        </w:rPr>
        <w:t xml:space="preserve"> </w:t>
      </w:r>
      <w:r w:rsidR="00BD27F4" w:rsidRPr="003B3707">
        <w:rPr>
          <w:noProof/>
          <w:lang w:val="es-CO"/>
        </w:rPr>
        <w:t>INMODIFICABLES.</w:t>
      </w:r>
    </w:p>
    <w:p w14:paraId="1823B9C8" w14:textId="6CA63925"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.27.  No corresponder la propuesta económica al presente proceso de selección, salvo si se trata de un error en la identificación del proceso y haya aportado la Carta de aceptación de todos y cada uno de los ítems relacionados en el presupuesto oficial (Formulario No.</w:t>
      </w:r>
      <w:r w:rsidR="00BD27F4" w:rsidRPr="003B3707">
        <w:rPr>
          <w:noProof/>
          <w:spacing w:val="-10"/>
          <w:lang w:val="es-CO"/>
        </w:rPr>
        <w:t xml:space="preserve"> </w:t>
      </w:r>
      <w:r w:rsidR="00BD27F4" w:rsidRPr="003B3707">
        <w:rPr>
          <w:noProof/>
          <w:lang w:val="es-CO"/>
        </w:rPr>
        <w:t>1).</w:t>
      </w:r>
    </w:p>
    <w:p w14:paraId="2D9ADC43" w14:textId="5222895E"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.27.  No haber acreditado con la oferta o en el plazo previsto en este Pliego de Condiciones</w:t>
      </w:r>
      <w:r w:rsidR="00BD27F4" w:rsidRPr="003B3707">
        <w:rPr>
          <w:noProof/>
          <w:spacing w:val="57"/>
          <w:lang w:val="es-CO"/>
        </w:rPr>
        <w:t xml:space="preserve"> </w:t>
      </w:r>
      <w:r w:rsidR="00BD27F4" w:rsidRPr="003B3707">
        <w:rPr>
          <w:noProof/>
          <w:lang w:val="es-CO"/>
        </w:rPr>
        <w:t>la</w:t>
      </w:r>
      <w:r w:rsidR="00BD27F4" w:rsidRPr="003B3707">
        <w:rPr>
          <w:noProof/>
          <w:spacing w:val="58"/>
          <w:lang w:val="es-CO"/>
        </w:rPr>
        <w:t xml:space="preserve"> </w:t>
      </w:r>
      <w:r w:rsidR="00BD27F4" w:rsidRPr="003B3707">
        <w:rPr>
          <w:noProof/>
          <w:lang w:val="es-CO"/>
        </w:rPr>
        <w:t>calidad</w:t>
      </w:r>
      <w:r w:rsidR="00BD27F4" w:rsidRPr="003B3707">
        <w:rPr>
          <w:noProof/>
          <w:spacing w:val="58"/>
          <w:lang w:val="es-CO"/>
        </w:rPr>
        <w:t xml:space="preserve"> </w:t>
      </w:r>
      <w:r w:rsidR="00BD27F4" w:rsidRPr="003B3707">
        <w:rPr>
          <w:noProof/>
          <w:lang w:val="es-CO"/>
        </w:rPr>
        <w:t>de</w:t>
      </w:r>
      <w:r w:rsidR="00BD27F4" w:rsidRPr="003B3707">
        <w:rPr>
          <w:noProof/>
          <w:spacing w:val="56"/>
          <w:lang w:val="es-CO"/>
        </w:rPr>
        <w:t xml:space="preserve"> </w:t>
      </w:r>
      <w:r w:rsidR="00BD27F4" w:rsidRPr="003B3707">
        <w:rPr>
          <w:noProof/>
          <w:lang w:val="es-CO"/>
        </w:rPr>
        <w:t>MIPYME</w:t>
      </w:r>
      <w:r w:rsidR="00BD27F4" w:rsidRPr="003B3707">
        <w:rPr>
          <w:noProof/>
          <w:spacing w:val="58"/>
          <w:lang w:val="es-CO"/>
        </w:rPr>
        <w:t xml:space="preserve"> </w:t>
      </w:r>
      <w:r w:rsidR="00BD27F4" w:rsidRPr="003B3707">
        <w:rPr>
          <w:noProof/>
          <w:lang w:val="es-CO"/>
        </w:rPr>
        <w:t>cuando</w:t>
      </w:r>
      <w:r w:rsidR="00BD27F4" w:rsidRPr="003B3707">
        <w:rPr>
          <w:noProof/>
          <w:spacing w:val="58"/>
          <w:lang w:val="es-CO"/>
        </w:rPr>
        <w:t xml:space="preserve"> </w:t>
      </w:r>
      <w:r w:rsidR="00BD27F4" w:rsidRPr="003B3707">
        <w:rPr>
          <w:noProof/>
          <w:lang w:val="es-CO"/>
        </w:rPr>
        <w:t>el</w:t>
      </w:r>
      <w:r w:rsidR="00BD27F4" w:rsidRPr="003B3707">
        <w:rPr>
          <w:noProof/>
          <w:spacing w:val="54"/>
          <w:lang w:val="es-CO"/>
        </w:rPr>
        <w:t xml:space="preserve"> </w:t>
      </w:r>
      <w:r w:rsidR="00BD27F4" w:rsidRPr="003B3707">
        <w:rPr>
          <w:noProof/>
          <w:lang w:val="es-CO"/>
        </w:rPr>
        <w:t>proceso</w:t>
      </w:r>
      <w:r w:rsidR="00BD27F4" w:rsidRPr="003B3707">
        <w:rPr>
          <w:noProof/>
          <w:spacing w:val="56"/>
          <w:lang w:val="es-CO"/>
        </w:rPr>
        <w:t xml:space="preserve"> </w:t>
      </w:r>
      <w:r w:rsidR="00BD27F4" w:rsidRPr="003B3707">
        <w:rPr>
          <w:noProof/>
          <w:lang w:val="es-CO"/>
        </w:rPr>
        <w:t>de</w:t>
      </w:r>
      <w:r w:rsidR="00BD27F4" w:rsidRPr="003B3707">
        <w:rPr>
          <w:noProof/>
          <w:spacing w:val="58"/>
          <w:lang w:val="es-CO"/>
        </w:rPr>
        <w:t xml:space="preserve"> </w:t>
      </w:r>
      <w:r w:rsidR="00BD27F4" w:rsidRPr="003B3707">
        <w:rPr>
          <w:noProof/>
          <w:lang w:val="es-CO"/>
        </w:rPr>
        <w:t>selección</w:t>
      </w:r>
      <w:r w:rsidR="00BD27F4" w:rsidRPr="003B3707">
        <w:rPr>
          <w:noProof/>
          <w:spacing w:val="58"/>
          <w:lang w:val="es-CO"/>
        </w:rPr>
        <w:t xml:space="preserve"> </w:t>
      </w:r>
      <w:r w:rsidR="00BD27F4" w:rsidRPr="003B3707">
        <w:rPr>
          <w:noProof/>
          <w:lang w:val="es-CO"/>
        </w:rPr>
        <w:t>se</w:t>
      </w:r>
      <w:r w:rsidR="00BD27F4" w:rsidRPr="003B3707">
        <w:rPr>
          <w:noProof/>
          <w:spacing w:val="56"/>
          <w:lang w:val="es-CO"/>
        </w:rPr>
        <w:t xml:space="preserve"> </w:t>
      </w:r>
      <w:r w:rsidR="00BD27F4" w:rsidRPr="003B3707">
        <w:rPr>
          <w:noProof/>
          <w:lang w:val="es-CO"/>
        </w:rPr>
        <w:t>limite exclusivamente a ellos.</w:t>
      </w:r>
    </w:p>
    <w:p w14:paraId="2900CF6E" w14:textId="334ABD40" w:rsidR="00BD27F4" w:rsidRPr="00BD0581" w:rsidRDefault="0096542F" w:rsidP="00BD27F4">
      <w:pPr>
        <w:pStyle w:val="Textoindependiente"/>
        <w:rPr>
          <w:noProof/>
          <w:lang w:val="es-CO"/>
        </w:rPr>
      </w:pPr>
      <w:r w:rsidRPr="003B3707">
        <w:rPr>
          <w:noProof/>
          <w:lang w:val="es-CO"/>
        </w:rPr>
        <w:t>7</w:t>
      </w:r>
      <w:r w:rsidR="00812E56" w:rsidRPr="003B3707">
        <w:rPr>
          <w:noProof/>
          <w:lang w:val="es-CO"/>
        </w:rPr>
        <w:t>.6</w:t>
      </w:r>
      <w:r w:rsidR="00BD27F4" w:rsidRPr="003B3707">
        <w:rPr>
          <w:noProof/>
          <w:lang w:val="es-CO"/>
        </w:rPr>
        <w:t xml:space="preserve">.28.  Incumplir el compromiso de transparencia, cuando el MUNICIPIO DE </w:t>
      </w:r>
      <w:r w:rsidR="00BD27F4" w:rsidRPr="003B3707">
        <w:rPr>
          <w:noProof/>
          <w:spacing w:val="22"/>
          <w:lang w:val="es-CO"/>
        </w:rPr>
        <w:t xml:space="preserve"> </w:t>
      </w:r>
      <w:r w:rsidR="00BD27F4" w:rsidRPr="003B3707">
        <w:rPr>
          <w:noProof/>
          <w:lang w:val="es-CO"/>
        </w:rPr>
        <w:t>INZÁ, - Secretaría de Infraestructura así lo compruebe.</w:t>
      </w:r>
    </w:p>
    <w:p w14:paraId="5E3EE8E5" w14:textId="77777777" w:rsidR="003C1B01" w:rsidRPr="00BD0581" w:rsidRDefault="00884C27" w:rsidP="00CB0FBB">
      <w:pPr>
        <w:pStyle w:val="Textoindependiente"/>
        <w:rPr>
          <w:noProof/>
          <w:lang w:val="es-CO"/>
        </w:rPr>
      </w:pPr>
      <w:r w:rsidRPr="003B3707">
        <w:rPr>
          <w:noProof/>
          <w:lang w:val="es-CO"/>
        </w:rPr>
        <w:t xml:space="preserve">El proyecto </w:t>
      </w:r>
      <w:r w:rsidRPr="003B3707">
        <w:rPr>
          <w:lang w:val="es-CO"/>
        </w:rPr>
        <w:t>cuenta</w:t>
      </w:r>
      <w:r w:rsidRPr="003B3707">
        <w:rPr>
          <w:noProof/>
          <w:lang w:val="es-CO"/>
        </w:rPr>
        <w:t xml:space="preserve"> con los respectivos estudios de suelos, estudio topográfico del lote, diseños estructural y sanitario, presupuesto de obra, análisis de precios unitarios, cronograma de obra, especificaciones técnicas, fichas MGA y EBI respectivas</w:t>
      </w:r>
      <w:r w:rsidR="00CB0FBB" w:rsidRPr="003B3707">
        <w:rPr>
          <w:noProof/>
          <w:lang w:val="es-CO"/>
        </w:rPr>
        <w:t>.</w:t>
      </w:r>
    </w:p>
    <w:p w14:paraId="69FFB082" w14:textId="2ADDA6C1" w:rsidR="00865A4C" w:rsidRPr="00BD0581" w:rsidRDefault="0096542F" w:rsidP="004B7C5D">
      <w:pPr>
        <w:pStyle w:val="Ttulo1"/>
        <w:jc w:val="both"/>
        <w:rPr>
          <w:noProof/>
          <w:sz w:val="24"/>
          <w:szCs w:val="24"/>
          <w:lang w:val="es-CO"/>
        </w:rPr>
      </w:pPr>
      <w:r w:rsidRPr="003B3707">
        <w:rPr>
          <w:noProof/>
          <w:sz w:val="24"/>
          <w:szCs w:val="24"/>
          <w:lang w:val="es-CO"/>
        </w:rPr>
        <w:t>8</w:t>
      </w:r>
      <w:r w:rsidR="00865A4C" w:rsidRPr="003B3707">
        <w:rPr>
          <w:noProof/>
          <w:sz w:val="24"/>
          <w:szCs w:val="24"/>
          <w:lang w:val="es-CO"/>
        </w:rPr>
        <w:t>.</w:t>
      </w:r>
      <w:r w:rsidR="00865A4C" w:rsidRPr="003B3707">
        <w:rPr>
          <w:noProof/>
          <w:spacing w:val="-5"/>
          <w:sz w:val="24"/>
          <w:szCs w:val="24"/>
          <w:lang w:val="es-CO"/>
        </w:rPr>
        <w:t xml:space="preserve"> ANALISIS </w:t>
      </w:r>
      <w:r w:rsidR="00865A4C" w:rsidRPr="003B3707">
        <w:rPr>
          <w:noProof/>
          <w:sz w:val="24"/>
          <w:szCs w:val="24"/>
          <w:lang w:val="es-CO"/>
        </w:rPr>
        <w:t>DE RIESGO Y FORMA DE</w:t>
      </w:r>
      <w:r w:rsidR="00865A4C" w:rsidRPr="003B3707">
        <w:rPr>
          <w:noProof/>
          <w:spacing w:val="26"/>
          <w:sz w:val="24"/>
          <w:szCs w:val="24"/>
          <w:lang w:val="es-CO"/>
        </w:rPr>
        <w:t xml:space="preserve"> </w:t>
      </w:r>
      <w:r w:rsidR="00865A4C" w:rsidRPr="003B3707">
        <w:rPr>
          <w:noProof/>
          <w:sz w:val="24"/>
          <w:szCs w:val="24"/>
          <w:lang w:val="es-CO"/>
        </w:rPr>
        <w:t>MITIGARLO</w:t>
      </w:r>
    </w:p>
    <w:p w14:paraId="11234E82" w14:textId="77777777" w:rsidR="00865A4C" w:rsidRPr="00BD0581" w:rsidRDefault="00865A4C" w:rsidP="00865A4C">
      <w:pPr>
        <w:pStyle w:val="Textoindependiente"/>
        <w:rPr>
          <w:noProof/>
          <w:lang w:val="es-CO"/>
        </w:rPr>
      </w:pPr>
      <w:r w:rsidRPr="003B3707">
        <w:rPr>
          <w:noProof/>
          <w:lang w:val="es-CO"/>
        </w:rPr>
        <w:t xml:space="preserve">La Secretaría </w:t>
      </w:r>
      <w:r w:rsidRPr="003B3707">
        <w:rPr>
          <w:noProof/>
          <w:spacing w:val="8"/>
          <w:lang w:val="es-CO"/>
        </w:rPr>
        <w:t xml:space="preserve">de </w:t>
      </w:r>
      <w:r w:rsidRPr="003B3707">
        <w:rPr>
          <w:noProof/>
          <w:lang w:val="es-CO"/>
        </w:rPr>
        <w:t xml:space="preserve">Infraestructura </w:t>
      </w:r>
      <w:r w:rsidRPr="003B3707">
        <w:rPr>
          <w:noProof/>
          <w:spacing w:val="12"/>
          <w:lang w:val="es-CO"/>
        </w:rPr>
        <w:t xml:space="preserve">en </w:t>
      </w:r>
      <w:r w:rsidRPr="003B3707">
        <w:rPr>
          <w:noProof/>
          <w:lang w:val="es-CO"/>
        </w:rPr>
        <w:t xml:space="preserve">cumplimiento </w:t>
      </w:r>
      <w:r w:rsidRPr="003B3707">
        <w:rPr>
          <w:noProof/>
          <w:spacing w:val="11"/>
          <w:lang w:val="es-CO"/>
        </w:rPr>
        <w:t xml:space="preserve">al </w:t>
      </w:r>
      <w:r w:rsidRPr="003B3707">
        <w:rPr>
          <w:noProof/>
          <w:lang w:val="es-CO"/>
        </w:rPr>
        <w:t xml:space="preserve">artículo 4 de la ley 1150 de 2007, </w:t>
      </w:r>
      <w:r w:rsidRPr="003B3707">
        <w:rPr>
          <w:noProof/>
          <w:spacing w:val="3"/>
          <w:lang w:val="es-CO"/>
        </w:rPr>
        <w:t xml:space="preserve">el </w:t>
      </w:r>
      <w:r w:rsidRPr="003B3707">
        <w:rPr>
          <w:noProof/>
          <w:lang w:val="es-CO"/>
        </w:rPr>
        <w:t xml:space="preserve">Decreto 1082 de 2015 y el Manual de procedimiento establecido por Colombia  Compra  Eficiente,  ha  estimado  los  riesgos  aplicando   el   documento CONPES 3714 de 2011 y las normas y procedimientos en </w:t>
      </w:r>
      <w:r w:rsidRPr="003B3707">
        <w:rPr>
          <w:noProof/>
          <w:spacing w:val="22"/>
          <w:lang w:val="es-CO"/>
        </w:rPr>
        <w:t xml:space="preserve"> </w:t>
      </w:r>
      <w:r w:rsidRPr="003B3707">
        <w:rPr>
          <w:noProof/>
          <w:spacing w:val="2"/>
          <w:lang w:val="es-CO"/>
        </w:rPr>
        <w:t>mención.</w:t>
      </w:r>
    </w:p>
    <w:p w14:paraId="12879E8E" w14:textId="77777777" w:rsidR="00865A4C" w:rsidRPr="00BD0581" w:rsidRDefault="00865A4C" w:rsidP="00865A4C">
      <w:pPr>
        <w:pStyle w:val="Textoindependiente"/>
        <w:rPr>
          <w:noProof/>
          <w:lang w:val="es-CO"/>
        </w:rPr>
      </w:pPr>
      <w:r w:rsidRPr="003B3707">
        <w:rPr>
          <w:noProof/>
          <w:lang w:val="es-CO"/>
        </w:rPr>
        <w:lastRenderedPageBreak/>
        <w:t>Ver Anexo 8. Tabla estimación de riesgos previsibles CONPES 3714 de 2011 y Decreto 1082 de 2015.</w:t>
      </w:r>
    </w:p>
    <w:p w14:paraId="3288080D" w14:textId="52034B62" w:rsidR="008F4EBB" w:rsidRPr="00BD0581" w:rsidRDefault="0096542F" w:rsidP="004B7C5D">
      <w:pPr>
        <w:pStyle w:val="Ttulo1"/>
        <w:jc w:val="both"/>
        <w:rPr>
          <w:noProof/>
          <w:sz w:val="24"/>
          <w:szCs w:val="24"/>
          <w:lang w:val="es-CO"/>
        </w:rPr>
      </w:pPr>
      <w:r w:rsidRPr="003B3707">
        <w:rPr>
          <w:noProof/>
          <w:sz w:val="24"/>
          <w:szCs w:val="24"/>
          <w:lang w:val="es-CO"/>
        </w:rPr>
        <w:t>9</w:t>
      </w:r>
      <w:r w:rsidR="008F4EBB" w:rsidRPr="003B3707">
        <w:rPr>
          <w:noProof/>
          <w:sz w:val="24"/>
          <w:szCs w:val="24"/>
          <w:lang w:val="es-CO"/>
        </w:rPr>
        <w:t xml:space="preserve">. </w:t>
      </w:r>
      <w:r w:rsidR="008F4EBB" w:rsidRPr="003B3707">
        <w:rPr>
          <w:noProof/>
          <w:spacing w:val="-5"/>
          <w:sz w:val="24"/>
          <w:szCs w:val="24"/>
          <w:lang w:val="es-CO"/>
        </w:rPr>
        <w:t xml:space="preserve">ANALISIS </w:t>
      </w:r>
      <w:r w:rsidR="008F4EBB" w:rsidRPr="003B3707">
        <w:rPr>
          <w:noProof/>
          <w:sz w:val="24"/>
          <w:szCs w:val="24"/>
          <w:lang w:val="es-CO"/>
        </w:rPr>
        <w:t xml:space="preserve">QUE SUSTENTA LA EXIGENCIA DE LOS </w:t>
      </w:r>
      <w:r w:rsidR="008F4EBB" w:rsidRPr="003B3707">
        <w:rPr>
          <w:noProof/>
          <w:spacing w:val="-3"/>
          <w:sz w:val="24"/>
          <w:szCs w:val="24"/>
          <w:lang w:val="es-CO"/>
        </w:rPr>
        <w:t xml:space="preserve">MECANISMOS </w:t>
      </w:r>
      <w:r w:rsidR="008F4EBB" w:rsidRPr="003B3707">
        <w:rPr>
          <w:noProof/>
          <w:sz w:val="24"/>
          <w:szCs w:val="24"/>
          <w:lang w:val="es-CO"/>
        </w:rPr>
        <w:t xml:space="preserve">DE COBERTURA QUE </w:t>
      </w:r>
      <w:r w:rsidR="008F4EBB" w:rsidRPr="003B3707">
        <w:rPr>
          <w:noProof/>
          <w:spacing w:val="-4"/>
          <w:sz w:val="24"/>
          <w:szCs w:val="24"/>
          <w:lang w:val="es-CO"/>
        </w:rPr>
        <w:t>GARANTIZAN</w:t>
      </w:r>
      <w:r w:rsidR="008F4EBB" w:rsidRPr="003B3707">
        <w:rPr>
          <w:noProof/>
          <w:spacing w:val="58"/>
          <w:sz w:val="24"/>
          <w:szCs w:val="24"/>
          <w:lang w:val="es-CO"/>
        </w:rPr>
        <w:t xml:space="preserve"> </w:t>
      </w:r>
      <w:r w:rsidR="008F4EBB" w:rsidRPr="003B3707">
        <w:rPr>
          <w:noProof/>
          <w:spacing w:val="-3"/>
          <w:sz w:val="24"/>
          <w:szCs w:val="24"/>
          <w:lang w:val="es-CO"/>
        </w:rPr>
        <w:t xml:space="preserve">LAS  OBLIGACIONES  SURGIDAS </w:t>
      </w:r>
      <w:r w:rsidR="008F4EBB" w:rsidRPr="003B3707">
        <w:rPr>
          <w:noProof/>
          <w:sz w:val="24"/>
          <w:szCs w:val="24"/>
          <w:lang w:val="es-CO"/>
        </w:rPr>
        <w:t xml:space="preserve">CON </w:t>
      </w:r>
      <w:r w:rsidR="008F4EBB" w:rsidRPr="003B3707">
        <w:rPr>
          <w:noProof/>
          <w:spacing w:val="-3"/>
          <w:sz w:val="24"/>
          <w:szCs w:val="24"/>
          <w:lang w:val="es-CO"/>
        </w:rPr>
        <w:t xml:space="preserve">OCASIÓN </w:t>
      </w:r>
      <w:r w:rsidR="008F4EBB" w:rsidRPr="003B3707">
        <w:rPr>
          <w:noProof/>
          <w:sz w:val="24"/>
          <w:szCs w:val="24"/>
          <w:lang w:val="es-CO"/>
        </w:rPr>
        <w:t>DEL PROCESO DE SELECCIÓN Y DEL CONTRATO A CELEBRAR</w:t>
      </w:r>
    </w:p>
    <w:p w14:paraId="27A99B9D" w14:textId="77777777" w:rsidR="008F4EBB" w:rsidRPr="00BD0581" w:rsidRDefault="008F4EBB" w:rsidP="008F4EBB">
      <w:pPr>
        <w:pStyle w:val="Textoindependiente"/>
        <w:rPr>
          <w:noProof/>
          <w:spacing w:val="12"/>
          <w:lang w:val="es-CO"/>
        </w:rPr>
      </w:pPr>
      <w:r w:rsidRPr="003B3707">
        <w:rPr>
          <w:noProof/>
          <w:spacing w:val="12"/>
          <w:lang w:val="es-CO"/>
        </w:rPr>
        <w:t>De conformidad con lo establecido en el Decreto 1082 de 2015, Artículos 2.2.1.2.3.1.1 y siguientes.</w:t>
      </w:r>
    </w:p>
    <w:p w14:paraId="30C3950D" w14:textId="77777777" w:rsidR="008F4EBB" w:rsidRPr="00BD0581" w:rsidRDefault="008F4EBB" w:rsidP="008F4EBB">
      <w:pPr>
        <w:pStyle w:val="Textoindependiente"/>
        <w:rPr>
          <w:noProof/>
          <w:spacing w:val="12"/>
          <w:lang w:val="es-CO"/>
        </w:rPr>
      </w:pPr>
      <w:r w:rsidRPr="009F2BD5">
        <w:rPr>
          <w:noProof/>
          <w:spacing w:val="12"/>
          <w:lang w:val="es-CO"/>
        </w:rPr>
        <w:t>Teniendo en cuenta lo establecido en el Decreto 1082 de 2015, "Por el cual se reglamenta parcialmente la Ley 80 de 1993", Artículo 16 indica: "tiene por objeto respaldar el cumplimiento de todas y cada una de las obligaciones que surjan a cargo de los contratistas frente a las entidades estatales, por razón de la celebración, ejecución y liquidación de contratos  estatales.</w:t>
      </w:r>
    </w:p>
    <w:p w14:paraId="5A39E458" w14:textId="77777777" w:rsidR="008F4EBB" w:rsidRPr="00BD0581" w:rsidRDefault="008F4EBB" w:rsidP="008F4EBB">
      <w:pPr>
        <w:pStyle w:val="Textoindependiente"/>
        <w:rPr>
          <w:noProof/>
          <w:spacing w:val="12"/>
          <w:lang w:val="es-CO"/>
        </w:rPr>
      </w:pPr>
      <w:r w:rsidRPr="009F2BD5">
        <w:rPr>
          <w:noProof/>
          <w:spacing w:val="12"/>
          <w:lang w:val="es-CO"/>
        </w:rPr>
        <w:t>Por tanto, con sujeción a los términos del respectivo contrato deberá cubrir  cualquier hecho constitutivo de incumplimiento de las obligaciones a cargo del contratista en los términos de la respectiva garantía.</w:t>
      </w:r>
    </w:p>
    <w:p w14:paraId="79F9EEE3" w14:textId="77777777" w:rsidR="008F4EBB" w:rsidRPr="00BD0581" w:rsidRDefault="008F4EBB" w:rsidP="008F4EBB">
      <w:pPr>
        <w:pStyle w:val="Textoindependiente"/>
        <w:rPr>
          <w:noProof/>
          <w:lang w:val="es-CO"/>
        </w:rPr>
      </w:pPr>
      <w:r w:rsidRPr="009F2BD5">
        <w:rPr>
          <w:noProof/>
          <w:lang w:val="es-CO"/>
        </w:rPr>
        <w:t xml:space="preserve">De acuerdo a lo anterior se determina que el respectivo Decreto </w:t>
      </w:r>
      <w:r w:rsidRPr="009F2BD5">
        <w:rPr>
          <w:noProof/>
          <w:spacing w:val="-3"/>
          <w:lang w:val="es-CO"/>
        </w:rPr>
        <w:t xml:space="preserve">exige </w:t>
      </w:r>
      <w:r w:rsidRPr="009F2BD5">
        <w:rPr>
          <w:noProof/>
          <w:lang w:val="es-CO"/>
        </w:rPr>
        <w:t xml:space="preserve">los  amparos que deben </w:t>
      </w:r>
      <w:r w:rsidRPr="009F2BD5">
        <w:rPr>
          <w:noProof/>
          <w:spacing w:val="-3"/>
          <w:lang w:val="es-CO"/>
        </w:rPr>
        <w:t xml:space="preserve">expedir </w:t>
      </w:r>
      <w:r w:rsidRPr="009F2BD5">
        <w:rPr>
          <w:noProof/>
          <w:spacing w:val="2"/>
          <w:lang w:val="es-CO"/>
        </w:rPr>
        <w:t xml:space="preserve">los </w:t>
      </w:r>
      <w:r w:rsidRPr="009F2BD5">
        <w:rPr>
          <w:noProof/>
          <w:lang w:val="es-CO"/>
        </w:rPr>
        <w:t xml:space="preserve">contratistas para cubrir los eventos  que  se pueden generar en las </w:t>
      </w:r>
      <w:r w:rsidRPr="009F2BD5">
        <w:rPr>
          <w:lang w:val="es-CO"/>
        </w:rPr>
        <w:t>diferentes</w:t>
      </w:r>
      <w:r w:rsidRPr="009F2BD5">
        <w:rPr>
          <w:noProof/>
          <w:lang w:val="es-CO"/>
        </w:rPr>
        <w:t xml:space="preserve"> actividades  de  la  ejecución  de  un contrato, que se </w:t>
      </w:r>
      <w:r w:rsidRPr="009F2BD5">
        <w:rPr>
          <w:noProof/>
          <w:spacing w:val="-3"/>
          <w:lang w:val="es-CO"/>
        </w:rPr>
        <w:t xml:space="preserve">constituye </w:t>
      </w:r>
      <w:r w:rsidRPr="009F2BD5">
        <w:rPr>
          <w:noProof/>
          <w:lang w:val="es-CO"/>
        </w:rPr>
        <w:t xml:space="preserve">en requisito para legalización de los </w:t>
      </w:r>
      <w:r w:rsidRPr="009F2BD5">
        <w:rPr>
          <w:noProof/>
          <w:spacing w:val="7"/>
          <w:lang w:val="es-CO"/>
        </w:rPr>
        <w:t xml:space="preserve"> </w:t>
      </w:r>
      <w:r w:rsidRPr="009F2BD5">
        <w:rPr>
          <w:noProof/>
          <w:spacing w:val="2"/>
          <w:lang w:val="es-CO"/>
        </w:rPr>
        <w:t>mismos.</w:t>
      </w:r>
    </w:p>
    <w:p w14:paraId="2E307DD4" w14:textId="450337A8" w:rsidR="008F4EBB" w:rsidRPr="00BD0581" w:rsidRDefault="008F4EBB" w:rsidP="0082779D">
      <w:pPr>
        <w:pStyle w:val="Textoindependiente"/>
        <w:rPr>
          <w:noProof/>
          <w:lang w:val="es-CO"/>
        </w:rPr>
      </w:pPr>
      <w:r w:rsidRPr="009F2BD5" w:rsidDel="00904FA2">
        <w:rPr>
          <w:noProof/>
          <w:lang w:val="es-CO"/>
        </w:rPr>
        <w:t xml:space="preserve"> </w:t>
      </w:r>
      <w:r w:rsidRPr="009F2BD5">
        <w:rPr>
          <w:noProof/>
          <w:lang w:val="es-CO"/>
        </w:rPr>
        <w:t xml:space="preserve">Al  respecto,  la  garantía  de  seriedad  de  la  propuesta  no  podrá  ser  inferior   al diez por ciento del valor  de  </w:t>
      </w:r>
      <w:r w:rsidRPr="009F2BD5">
        <w:rPr>
          <w:noProof/>
          <w:spacing w:val="2"/>
          <w:lang w:val="es-CO"/>
        </w:rPr>
        <w:t xml:space="preserve">las </w:t>
      </w:r>
      <w:r w:rsidRPr="009F2BD5">
        <w:rPr>
          <w:noProof/>
          <w:lang w:val="es-CO"/>
        </w:rPr>
        <w:t xml:space="preserve">propuestas  o  del  presupuesto  oficial estimado, según lo determinen los pliegos de condiciones o términos </w:t>
      </w:r>
      <w:r w:rsidRPr="009F2BD5">
        <w:rPr>
          <w:noProof/>
          <w:spacing w:val="3"/>
          <w:lang w:val="es-CO"/>
        </w:rPr>
        <w:t xml:space="preserve">de </w:t>
      </w:r>
      <w:r w:rsidRPr="009F2BD5">
        <w:rPr>
          <w:noProof/>
          <w:spacing w:val="2"/>
          <w:lang w:val="es-CO"/>
        </w:rPr>
        <w:t>referencia.</w:t>
      </w:r>
    </w:p>
    <w:p w14:paraId="1557E850" w14:textId="77777777" w:rsidR="008F4EBB" w:rsidRPr="00BD0581" w:rsidRDefault="008F4EBB" w:rsidP="008F4EBB">
      <w:pPr>
        <w:pStyle w:val="Textoindependiente"/>
        <w:rPr>
          <w:noProof/>
          <w:spacing w:val="3"/>
          <w:lang w:val="es-CO"/>
        </w:rPr>
      </w:pPr>
      <w:r w:rsidRPr="009F2BD5">
        <w:rPr>
          <w:noProof/>
          <w:lang w:val="es-CO"/>
        </w:rPr>
        <w:t>La garantía debe ser suficiente de acuerdo con las distintas clases de  obligaciones</w:t>
      </w:r>
      <w:r w:rsidRPr="009F2BD5">
        <w:rPr>
          <w:noProof/>
          <w:spacing w:val="12"/>
          <w:lang w:val="es-CO"/>
        </w:rPr>
        <w:t xml:space="preserve"> </w:t>
      </w:r>
      <w:r w:rsidRPr="009F2BD5">
        <w:rPr>
          <w:noProof/>
          <w:spacing w:val="3"/>
          <w:lang w:val="es-CO"/>
        </w:rPr>
        <w:t>amparadas.</w:t>
      </w:r>
    </w:p>
    <w:p w14:paraId="148A51D6" w14:textId="77777777" w:rsidR="00CB25EF" w:rsidRPr="00BD0581" w:rsidRDefault="00CB25EF" w:rsidP="008F4EBB">
      <w:pPr>
        <w:pStyle w:val="Textoindependiente"/>
        <w:rPr>
          <w:noProof/>
          <w:lang w:val="es-CO"/>
        </w:rPr>
      </w:pPr>
    </w:p>
    <w:p w14:paraId="687804AD" w14:textId="77777777" w:rsidR="008F4EBB" w:rsidRPr="00BD0581" w:rsidRDefault="008F4EBB" w:rsidP="008F4EBB">
      <w:pPr>
        <w:pStyle w:val="Textoindependiente"/>
        <w:rPr>
          <w:noProof/>
          <w:lang w:val="es-CO"/>
        </w:rPr>
      </w:pPr>
      <w:r w:rsidRPr="009F2BD5">
        <w:rPr>
          <w:noProof/>
          <w:lang w:val="es-CO"/>
        </w:rPr>
        <w:lastRenderedPageBreak/>
        <w:t xml:space="preserve">Se incluirán únicamente como riesgos amparados aquéllos  que correspondan  a las obligaciones y prestaciones del respectivo  contrato,  tales  </w:t>
      </w:r>
      <w:r w:rsidRPr="009F2BD5">
        <w:rPr>
          <w:noProof/>
          <w:spacing w:val="2"/>
          <w:lang w:val="es-CO"/>
        </w:rPr>
        <w:t xml:space="preserve">como,  </w:t>
      </w:r>
      <w:r w:rsidRPr="009F2BD5">
        <w:rPr>
          <w:noProof/>
          <w:lang w:val="es-CO"/>
        </w:rPr>
        <w:t xml:space="preserve">cumplimiento del contrato, estabilidad de la obra, calidad de los bienes suministrados, pago  de  salarios,  prestaciones  sociales  e  indemnizaciones, buen  manejo  y correcta  </w:t>
      </w:r>
      <w:r w:rsidRPr="009F2BD5">
        <w:rPr>
          <w:noProof/>
          <w:spacing w:val="-3"/>
          <w:lang w:val="es-CO"/>
        </w:rPr>
        <w:t xml:space="preserve">inversión  </w:t>
      </w:r>
      <w:r w:rsidRPr="009F2BD5">
        <w:rPr>
          <w:noProof/>
          <w:lang w:val="es-CO"/>
        </w:rPr>
        <w:t xml:space="preserve">del anticipo  si  se </w:t>
      </w:r>
      <w:r w:rsidRPr="009F2BD5">
        <w:rPr>
          <w:noProof/>
          <w:spacing w:val="3"/>
          <w:lang w:val="es-CO"/>
        </w:rPr>
        <w:t xml:space="preserve"> </w:t>
      </w:r>
      <w:r w:rsidRPr="009F2BD5">
        <w:rPr>
          <w:noProof/>
          <w:lang w:val="es-CO"/>
        </w:rPr>
        <w:t>pacta.</w:t>
      </w:r>
    </w:p>
    <w:p w14:paraId="5F5842DA" w14:textId="1A4CC774" w:rsidR="008F4EBB" w:rsidRPr="00BD0581" w:rsidRDefault="008F4EBB" w:rsidP="008F4EBB">
      <w:pPr>
        <w:pStyle w:val="Textoindependiente"/>
        <w:rPr>
          <w:noProof/>
          <w:lang w:val="es-CO"/>
        </w:rPr>
      </w:pPr>
      <w:r w:rsidRPr="009F2BD5">
        <w:rPr>
          <w:noProof/>
          <w:lang w:val="es-CO"/>
        </w:rPr>
        <w:t xml:space="preserve">En los contratos  de  Obra  y  en  los  </w:t>
      </w:r>
      <w:r w:rsidRPr="009F2BD5">
        <w:rPr>
          <w:noProof/>
          <w:spacing w:val="2"/>
          <w:lang w:val="es-CO"/>
        </w:rPr>
        <w:t xml:space="preserve">demás  </w:t>
      </w:r>
      <w:r w:rsidR="0082779D" w:rsidRPr="009F2BD5">
        <w:rPr>
          <w:noProof/>
          <w:lang w:val="es-CO"/>
        </w:rPr>
        <w:t>que  considera</w:t>
      </w:r>
      <w:r w:rsidRPr="009F2BD5">
        <w:rPr>
          <w:noProof/>
          <w:lang w:val="es-CO"/>
        </w:rPr>
        <w:t xml:space="preserve">  necesario  la  entidad se </w:t>
      </w:r>
      <w:r w:rsidRPr="009F2BD5">
        <w:rPr>
          <w:lang w:val="es-CO"/>
        </w:rPr>
        <w:t>cubrirá</w:t>
      </w:r>
      <w:r w:rsidRPr="009F2BD5">
        <w:rPr>
          <w:noProof/>
          <w:lang w:val="es-CO"/>
        </w:rPr>
        <w:t xml:space="preserve"> igualmente la responsabilidad </w:t>
      </w:r>
      <w:r w:rsidRPr="009F2BD5">
        <w:rPr>
          <w:noProof/>
          <w:spacing w:val="-3"/>
          <w:lang w:val="es-CO"/>
        </w:rPr>
        <w:t xml:space="preserve">civil </w:t>
      </w:r>
      <w:r w:rsidRPr="009F2BD5">
        <w:rPr>
          <w:noProof/>
          <w:lang w:val="es-CO"/>
        </w:rPr>
        <w:t>extracontractual frente a terceros derivados de la ejecución del contrato a través de un amparo autónomo contenido en póliza</w:t>
      </w:r>
      <w:r w:rsidRPr="009F2BD5">
        <w:rPr>
          <w:noProof/>
          <w:spacing w:val="22"/>
          <w:lang w:val="es-CO"/>
        </w:rPr>
        <w:t xml:space="preserve"> </w:t>
      </w:r>
      <w:r w:rsidRPr="009F2BD5">
        <w:rPr>
          <w:noProof/>
          <w:lang w:val="es-CO"/>
        </w:rPr>
        <w:t>anexa.</w:t>
      </w:r>
    </w:p>
    <w:p w14:paraId="58099583" w14:textId="77777777" w:rsidR="008F4EBB" w:rsidRPr="00BD0581" w:rsidRDefault="008F4EBB" w:rsidP="008F4EBB">
      <w:pPr>
        <w:pStyle w:val="Textoindependiente"/>
        <w:rPr>
          <w:noProof/>
          <w:lang w:val="es-CO"/>
        </w:rPr>
      </w:pPr>
      <w:r w:rsidRPr="009F2BD5">
        <w:rPr>
          <w:noProof/>
          <w:lang w:val="es-CO"/>
        </w:rPr>
        <w:t xml:space="preserve">La garantía de salarios y prestaciones sociales del personal que el contratista emplee en el país para la ejecución del contrato se </w:t>
      </w:r>
      <w:r w:rsidRPr="009F2BD5">
        <w:rPr>
          <w:noProof/>
          <w:spacing w:val="-4"/>
          <w:lang w:val="es-CO"/>
        </w:rPr>
        <w:t xml:space="preserve">exigirá </w:t>
      </w:r>
      <w:r w:rsidRPr="009F2BD5">
        <w:rPr>
          <w:noProof/>
          <w:lang w:val="es-CO"/>
        </w:rPr>
        <w:t xml:space="preserve">en todos los contratos de prestación  de servicios y construcción  de obra en los cuales de </w:t>
      </w:r>
      <w:r w:rsidRPr="009F2BD5">
        <w:rPr>
          <w:noProof/>
          <w:spacing w:val="2"/>
          <w:lang w:val="es-CO"/>
        </w:rPr>
        <w:t xml:space="preserve">acuerdo </w:t>
      </w:r>
      <w:r w:rsidRPr="009F2BD5">
        <w:rPr>
          <w:noProof/>
          <w:lang w:val="es-CO"/>
        </w:rPr>
        <w:t>con  el contrato, el contratista emplee terceras personas para el cumplimiento de sus obligaciones.</w:t>
      </w:r>
    </w:p>
    <w:p w14:paraId="02B9A726" w14:textId="77777777" w:rsidR="008F4EBB" w:rsidRPr="00BD0581" w:rsidRDefault="008F4EBB" w:rsidP="008F4EBB">
      <w:pPr>
        <w:pStyle w:val="Textoindependiente"/>
        <w:rPr>
          <w:noProof/>
          <w:lang w:val="es-CO"/>
        </w:rPr>
      </w:pPr>
      <w:r w:rsidRPr="009F2BD5">
        <w:rPr>
          <w:noProof/>
          <w:lang w:val="es-CO"/>
        </w:rPr>
        <w:t>El Proponente favorecido con la adjudicación del contrato constituirá, a favor del Municipio, una garantía única, otorgada por un banco o una compañía  de  seguros legalmente establecida en Colombia, con los  siguientes  amparos, cuantías y</w:t>
      </w:r>
      <w:r w:rsidRPr="009F2BD5">
        <w:rPr>
          <w:noProof/>
          <w:spacing w:val="7"/>
          <w:lang w:val="es-CO"/>
        </w:rPr>
        <w:t xml:space="preserve"> </w:t>
      </w:r>
      <w:r w:rsidRPr="009F2BD5">
        <w:rPr>
          <w:noProof/>
          <w:lang w:val="es-CO"/>
        </w:rPr>
        <w:t>vigencias:</w:t>
      </w:r>
    </w:p>
    <w:p w14:paraId="7912D7BE" w14:textId="796DFB7C" w:rsidR="0082779D" w:rsidRPr="00BD0581" w:rsidRDefault="0082779D" w:rsidP="00D53383">
      <w:pPr>
        <w:spacing w:before="1" w:line="252" w:lineRule="exact"/>
        <w:ind w:right="66"/>
        <w:jc w:val="both"/>
        <w:rPr>
          <w:lang w:val="es-CO"/>
        </w:rPr>
      </w:pPr>
      <w:r w:rsidRPr="00BD0581">
        <w:rPr>
          <w:b/>
          <w:noProof/>
          <w:sz w:val="24"/>
          <w:szCs w:val="24"/>
          <w:lang w:val="es-CO"/>
        </w:rPr>
        <w:t>Cumplimiento</w:t>
      </w:r>
      <w:r w:rsidRPr="00BD0581">
        <w:rPr>
          <w:noProof/>
          <w:sz w:val="24"/>
          <w:szCs w:val="24"/>
          <w:lang w:val="es-CO"/>
        </w:rPr>
        <w:t xml:space="preserve">. El valor de esta garantía será por el </w:t>
      </w:r>
      <w:r w:rsidR="00D53383" w:rsidRPr="00C337C8">
        <w:rPr>
          <w:noProof/>
          <w:sz w:val="24"/>
          <w:szCs w:val="24"/>
          <w:lang w:val="es-CO"/>
        </w:rPr>
        <w:t>diez</w:t>
      </w:r>
      <w:r w:rsidR="00D53383" w:rsidRPr="00BD0581">
        <w:rPr>
          <w:noProof/>
          <w:sz w:val="24"/>
          <w:szCs w:val="24"/>
          <w:lang w:val="es-CO"/>
        </w:rPr>
        <w:t xml:space="preserve"> por ciento (1</w:t>
      </w:r>
      <w:r w:rsidRPr="00BD0581">
        <w:rPr>
          <w:noProof/>
          <w:sz w:val="24"/>
          <w:szCs w:val="24"/>
          <w:lang w:val="es-CO"/>
        </w:rPr>
        <w:t>0%) del valor total del contrato. El contratista deberá otorgarla con una vigencia igual al plazo del c</w:t>
      </w:r>
      <w:r w:rsidR="003A08D9" w:rsidRPr="00BD0581">
        <w:rPr>
          <w:noProof/>
          <w:sz w:val="24"/>
          <w:szCs w:val="24"/>
          <w:lang w:val="es-CO"/>
        </w:rPr>
        <w:t xml:space="preserve">ontrato garantizado más </w:t>
      </w:r>
      <w:r w:rsidR="005266FE" w:rsidRPr="00C337C8">
        <w:rPr>
          <w:noProof/>
          <w:sz w:val="24"/>
          <w:szCs w:val="24"/>
          <w:lang w:val="es-CO"/>
        </w:rPr>
        <w:t>cuatro</w:t>
      </w:r>
      <w:r w:rsidR="003A08D9" w:rsidRPr="00C337C8">
        <w:rPr>
          <w:noProof/>
          <w:sz w:val="24"/>
          <w:szCs w:val="24"/>
          <w:lang w:val="es-CO"/>
        </w:rPr>
        <w:t xml:space="preserve"> (4</w:t>
      </w:r>
      <w:r w:rsidRPr="00C337C8">
        <w:rPr>
          <w:noProof/>
          <w:sz w:val="24"/>
          <w:szCs w:val="24"/>
          <w:lang w:val="es-CO"/>
        </w:rPr>
        <w:t>)</w:t>
      </w:r>
      <w:r w:rsidRPr="00BD0581">
        <w:rPr>
          <w:noProof/>
          <w:sz w:val="24"/>
          <w:szCs w:val="24"/>
          <w:lang w:val="es-CO"/>
        </w:rPr>
        <w:t xml:space="preserve"> meses más para la liquidación de aquel. </w:t>
      </w:r>
      <w:r w:rsidRPr="00C337C8">
        <w:rPr>
          <w:noProof/>
          <w:sz w:val="24"/>
          <w:szCs w:val="24"/>
          <w:lang w:val="es-CO"/>
        </w:rPr>
        <w:t>El amparo de cumplimiento del contrato cubrirá al EL MUNICIPIO DE INZA, de los perjuicios directos deri</w:t>
      </w:r>
      <w:r w:rsidRPr="00BD0581">
        <w:rPr>
          <w:noProof/>
          <w:sz w:val="24"/>
          <w:szCs w:val="24"/>
          <w:lang w:val="es-CO"/>
        </w:rPr>
        <w:t>vados del incumplimiento total o parcial de las obligaciones nacidas del contrato, así como de su cumplimiento tardío o de su cumplimiento defectuoso, cuando ellos son imputables al contratista garantizado. Además de esos riesgos, este amparo comprenderá siempre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2EB8085" w14:textId="77777777" w:rsidR="0082779D" w:rsidRPr="00BD0581" w:rsidRDefault="0082779D" w:rsidP="00D53383">
      <w:pPr>
        <w:spacing w:before="1" w:line="252" w:lineRule="exact"/>
        <w:ind w:right="66"/>
        <w:jc w:val="both"/>
        <w:rPr>
          <w:lang w:val="es-CO"/>
        </w:rPr>
      </w:pPr>
    </w:p>
    <w:p w14:paraId="7FAE48C0" w14:textId="77777777" w:rsidR="0082779D" w:rsidRPr="00BD0581" w:rsidRDefault="0082779D" w:rsidP="00D53383">
      <w:pPr>
        <w:spacing w:before="1" w:line="252" w:lineRule="exact"/>
        <w:ind w:right="66"/>
        <w:jc w:val="both"/>
        <w:rPr>
          <w:noProof/>
          <w:sz w:val="24"/>
          <w:szCs w:val="24"/>
          <w:lang w:val="es-CO"/>
        </w:rPr>
      </w:pPr>
      <w:r w:rsidRPr="00BD0581">
        <w:rPr>
          <w:noProof/>
          <w:sz w:val="24"/>
          <w:szCs w:val="24"/>
          <w:lang w:val="es-CO"/>
        </w:rPr>
        <w:t xml:space="preserve">En caso de no haberse convenido por las partes término para la liquidación del contrato, la garantía deberá mantenerse vigente por el término legal previsto para ese efecto.  </w:t>
      </w:r>
    </w:p>
    <w:p w14:paraId="5C29F72B" w14:textId="77777777" w:rsidR="0082779D" w:rsidRPr="00BD0581" w:rsidRDefault="0082779D" w:rsidP="00D53383">
      <w:pPr>
        <w:spacing w:before="1" w:line="252" w:lineRule="exact"/>
        <w:ind w:left="456" w:right="66"/>
        <w:jc w:val="both"/>
        <w:rPr>
          <w:noProof/>
          <w:sz w:val="24"/>
          <w:szCs w:val="24"/>
          <w:lang w:val="es-CO"/>
        </w:rPr>
      </w:pPr>
    </w:p>
    <w:p w14:paraId="50FC0B68" w14:textId="31A3E887" w:rsidR="0082779D" w:rsidRPr="00BD0581" w:rsidRDefault="0082779D" w:rsidP="00D53383">
      <w:pPr>
        <w:spacing w:before="1" w:line="252" w:lineRule="exact"/>
        <w:ind w:right="66"/>
        <w:jc w:val="both"/>
        <w:rPr>
          <w:noProof/>
          <w:sz w:val="24"/>
          <w:szCs w:val="24"/>
          <w:lang w:val="es-CO"/>
        </w:rPr>
      </w:pPr>
      <w:r w:rsidRPr="00BD0581">
        <w:rPr>
          <w:b/>
          <w:noProof/>
          <w:sz w:val="24"/>
          <w:szCs w:val="24"/>
          <w:lang w:val="es-CO"/>
        </w:rPr>
        <w:t>Calidad del servicio</w:t>
      </w:r>
      <w:r w:rsidRPr="00BD0581">
        <w:rPr>
          <w:noProof/>
          <w:sz w:val="24"/>
          <w:szCs w:val="24"/>
          <w:lang w:val="es-CO"/>
        </w:rPr>
        <w:t xml:space="preserve">. Por el equivalente al </w:t>
      </w:r>
      <w:r w:rsidR="00D53383" w:rsidRPr="00C337C8">
        <w:rPr>
          <w:noProof/>
          <w:sz w:val="24"/>
          <w:szCs w:val="24"/>
          <w:lang w:val="es-CO"/>
        </w:rPr>
        <w:t>treinta</w:t>
      </w:r>
      <w:r w:rsidRPr="00BD0581">
        <w:rPr>
          <w:noProof/>
          <w:sz w:val="24"/>
          <w:szCs w:val="24"/>
          <w:lang w:val="es-CO"/>
        </w:rPr>
        <w:t xml:space="preserve"> por ciento</w:t>
      </w:r>
      <w:r w:rsidR="00D53383" w:rsidRPr="00BD0581">
        <w:rPr>
          <w:noProof/>
          <w:sz w:val="24"/>
          <w:szCs w:val="24"/>
          <w:lang w:val="es-CO"/>
        </w:rPr>
        <w:t xml:space="preserve"> (3</w:t>
      </w:r>
      <w:r w:rsidRPr="00C337C8">
        <w:rPr>
          <w:noProof/>
          <w:sz w:val="24"/>
          <w:szCs w:val="24"/>
          <w:lang w:val="es-CO"/>
        </w:rPr>
        <w:t xml:space="preserve">0%) del valor total del </w:t>
      </w:r>
      <w:r w:rsidRPr="00C337C8">
        <w:rPr>
          <w:noProof/>
          <w:sz w:val="24"/>
          <w:szCs w:val="24"/>
          <w:lang w:val="es-CO"/>
        </w:rPr>
        <w:lastRenderedPageBreak/>
        <w:t xml:space="preserve">contrato, y con una vigencia igual al plazo de ejecución del mismo y </w:t>
      </w:r>
      <w:r w:rsidR="00D53383" w:rsidRPr="00C337C8">
        <w:rPr>
          <w:noProof/>
          <w:sz w:val="24"/>
          <w:szCs w:val="24"/>
          <w:lang w:val="es-CO"/>
        </w:rPr>
        <w:t>seis (6</w:t>
      </w:r>
      <w:r w:rsidRPr="00BD0581">
        <w:rPr>
          <w:noProof/>
          <w:sz w:val="24"/>
          <w:szCs w:val="24"/>
          <w:lang w:val="es-CO"/>
        </w:rPr>
        <w:t xml:space="preserve">) </w:t>
      </w:r>
      <w:r w:rsidR="00D53383" w:rsidRPr="00BD0581">
        <w:rPr>
          <w:noProof/>
          <w:sz w:val="24"/>
          <w:szCs w:val="24"/>
          <w:lang w:val="es-CO"/>
        </w:rPr>
        <w:t>meses</w:t>
      </w:r>
      <w:r w:rsidRPr="00C337C8">
        <w:rPr>
          <w:noProof/>
          <w:sz w:val="24"/>
          <w:szCs w:val="24"/>
          <w:lang w:val="es-CO"/>
        </w:rPr>
        <w:t xml:space="preserve"> más, en cumplimiento del parágrafo del artículo 85 de la ley 1474 del 12 de julio de 2011.</w:t>
      </w:r>
    </w:p>
    <w:p w14:paraId="704E6600" w14:textId="77777777" w:rsidR="0082779D" w:rsidRPr="00BD0581" w:rsidRDefault="0082779D" w:rsidP="00D53383">
      <w:pPr>
        <w:spacing w:before="1" w:line="252" w:lineRule="exact"/>
        <w:ind w:right="66"/>
        <w:jc w:val="both"/>
        <w:rPr>
          <w:noProof/>
          <w:sz w:val="24"/>
          <w:szCs w:val="24"/>
          <w:lang w:val="es-CO"/>
        </w:rPr>
      </w:pPr>
    </w:p>
    <w:p w14:paraId="0AAC0A4F" w14:textId="77777777" w:rsidR="0082779D" w:rsidRPr="00BD0581" w:rsidRDefault="0082779D" w:rsidP="00D53383">
      <w:pPr>
        <w:spacing w:before="1" w:line="252" w:lineRule="exact"/>
        <w:ind w:right="66"/>
        <w:jc w:val="both"/>
        <w:rPr>
          <w:noProof/>
          <w:sz w:val="24"/>
          <w:szCs w:val="24"/>
          <w:lang w:val="es-CO"/>
        </w:rPr>
      </w:pPr>
      <w:r w:rsidRPr="00BD0581">
        <w:rPr>
          <w:noProof/>
          <w:sz w:val="24"/>
          <w:szCs w:val="24"/>
          <w:lang w:val="es-CO"/>
        </w:rPr>
        <w:t>En el evento de concederse prórrogas en el plazo para la ejecución de las actividades o servicios materia de este contrato o celebrarse contratos adicionales, se procederá así: a) Si es prórroga del plazo se prorrogará la vigencia  de la póliza en los correspondientes riesgos amparados, teniendo el Contratista el plazo fijado por el MUNICIPIO DE INZA, para presentar dicha prórroga o extensión de la garantía; b) Si es aumento del valor del contrato aumentará el valor asegurado de los riesgos amparados en la garantía otorgada,  en igual proporción y tendrá el plazo fijado por el MUNICIPIO DE INZA, para presentar dichas modificaciones. La garantía deberá ser cancelada en el riesgo amparado a que hace mención el numeral primero cuando se liquide el contrato. El contratista deberá presentar la garantía, en el término que para este efecto le fije EL MUNICIPIO DE INZA. En el evento de que por cualquier motivo EL MUNICIPIO DE INZA haga efectiva la garantía constituida, el CONTRATISTA se compromete a constituir una nueva garantía en la proporción del término pertinente y amparando el riesgo correspondiente.</w:t>
      </w:r>
    </w:p>
    <w:p w14:paraId="0514395E" w14:textId="77777777" w:rsidR="0082779D" w:rsidRPr="00BD0581" w:rsidRDefault="0082779D" w:rsidP="00D53383">
      <w:pPr>
        <w:spacing w:before="1" w:line="252" w:lineRule="exact"/>
        <w:ind w:right="66"/>
        <w:jc w:val="both"/>
        <w:rPr>
          <w:noProof/>
          <w:sz w:val="24"/>
          <w:szCs w:val="24"/>
          <w:lang w:val="es-CO"/>
        </w:rPr>
      </w:pPr>
    </w:p>
    <w:p w14:paraId="73E97541" w14:textId="77777777" w:rsidR="0082779D" w:rsidRPr="00BD0581" w:rsidRDefault="0082779D" w:rsidP="00D53383">
      <w:pPr>
        <w:spacing w:before="1" w:line="252" w:lineRule="exact"/>
        <w:ind w:right="66"/>
        <w:jc w:val="both"/>
        <w:rPr>
          <w:noProof/>
          <w:sz w:val="24"/>
          <w:szCs w:val="24"/>
          <w:lang w:val="es-CO"/>
        </w:rPr>
      </w:pPr>
      <w:r w:rsidRPr="00BD0581">
        <w:rPr>
          <w:b/>
          <w:noProof/>
          <w:sz w:val="24"/>
          <w:szCs w:val="24"/>
          <w:lang w:val="es-CO"/>
        </w:rPr>
        <w:t>Pago de salarios, prestaciones sociales legales e indemnizaciones laborales.</w:t>
      </w:r>
      <w:r w:rsidRPr="00BD0581">
        <w:rPr>
          <w:noProof/>
          <w:sz w:val="24"/>
          <w:szCs w:val="24"/>
          <w:lang w:val="es-CO"/>
        </w:rPr>
        <w:t xml:space="preserve"> Esta garantía debe estar vigente por el plazo del contrato y </w:t>
      </w:r>
      <w:r w:rsidRPr="00C337C8">
        <w:rPr>
          <w:noProof/>
          <w:sz w:val="24"/>
          <w:szCs w:val="24"/>
          <w:lang w:val="es-CO"/>
        </w:rPr>
        <w:t xml:space="preserve">tres (3) </w:t>
      </w:r>
      <w:r w:rsidRPr="00BD0581">
        <w:rPr>
          <w:noProof/>
          <w:sz w:val="24"/>
          <w:szCs w:val="24"/>
          <w:lang w:val="es-CO"/>
        </w:rPr>
        <w:t xml:space="preserve">años más. El valor de la garantía no puede ser inferior al cinco por ciento </w:t>
      </w:r>
      <w:r w:rsidRPr="00C337C8">
        <w:rPr>
          <w:noProof/>
          <w:sz w:val="24"/>
          <w:szCs w:val="24"/>
          <w:lang w:val="es-CO"/>
        </w:rPr>
        <w:t xml:space="preserve">(5%) </w:t>
      </w:r>
      <w:r w:rsidRPr="00BD0581">
        <w:rPr>
          <w:noProof/>
          <w:sz w:val="24"/>
          <w:szCs w:val="24"/>
          <w:lang w:val="es-CO"/>
        </w:rPr>
        <w:t>del valor total del contrato.</w:t>
      </w:r>
    </w:p>
    <w:p w14:paraId="5E4441F6" w14:textId="77777777" w:rsidR="0082779D" w:rsidRPr="00BD0581" w:rsidRDefault="0082779D" w:rsidP="00D53383">
      <w:pPr>
        <w:spacing w:before="1" w:line="252" w:lineRule="exact"/>
        <w:ind w:left="456" w:right="66"/>
        <w:jc w:val="both"/>
        <w:rPr>
          <w:noProof/>
          <w:sz w:val="24"/>
          <w:szCs w:val="24"/>
          <w:lang w:val="es-CO"/>
        </w:rPr>
      </w:pPr>
    </w:p>
    <w:p w14:paraId="7BA3643D" w14:textId="7C0FAAF3" w:rsidR="0082779D" w:rsidRPr="00BD0581" w:rsidRDefault="0082779D" w:rsidP="00D53383">
      <w:pPr>
        <w:ind w:right="66"/>
        <w:jc w:val="both"/>
        <w:rPr>
          <w:noProof/>
          <w:sz w:val="24"/>
          <w:szCs w:val="24"/>
          <w:lang w:val="es-CO"/>
        </w:rPr>
      </w:pPr>
      <w:r w:rsidRPr="00BD0581">
        <w:rPr>
          <w:b/>
          <w:noProof/>
          <w:sz w:val="24"/>
          <w:szCs w:val="24"/>
          <w:lang w:val="es-CO"/>
        </w:rPr>
        <w:t>Responsabilidad civil extracontractual:</w:t>
      </w:r>
      <w:r w:rsidRPr="00BD0581">
        <w:rPr>
          <w:noProof/>
          <w:sz w:val="24"/>
          <w:szCs w:val="24"/>
          <w:lang w:val="es-CO"/>
        </w:rPr>
        <w:t xml:space="preserve"> Poliza de seguro que cubre la responsabilidad civil que pueda surgir de las actuaciones, hechos u omisiones del contratista y que protejan a la entidad de las eventuales reclamaciones de terceros. El valor asegurado por los contratos de seguro que amparan la responsabilidad civil extracontractual debe ser hasta igual a Doscientos (200) SMMLV</w:t>
      </w:r>
      <w:r w:rsidR="003A08D9" w:rsidRPr="00BD0581">
        <w:rPr>
          <w:noProof/>
          <w:sz w:val="24"/>
          <w:szCs w:val="24"/>
          <w:lang w:val="es-CO"/>
        </w:rPr>
        <w:t>.</w:t>
      </w:r>
    </w:p>
    <w:p w14:paraId="08940FCF" w14:textId="77777777" w:rsidR="00D53383" w:rsidRPr="00BD0581" w:rsidRDefault="00D53383" w:rsidP="008F4EBB">
      <w:pPr>
        <w:pStyle w:val="Textoindependiente"/>
        <w:rPr>
          <w:noProof/>
          <w:lang w:val="es-CO"/>
        </w:rPr>
      </w:pPr>
    </w:p>
    <w:tbl>
      <w:tblPr>
        <w:tblStyle w:val="TableNormal"/>
        <w:tblW w:w="0" w:type="auto"/>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0"/>
        <w:gridCol w:w="2710"/>
        <w:gridCol w:w="2928"/>
        <w:gridCol w:w="2619"/>
      </w:tblGrid>
      <w:tr w:rsidR="008F4EBB" w:rsidRPr="00BD0581" w14:paraId="614E3353" w14:textId="77777777" w:rsidTr="00E40D70">
        <w:trPr>
          <w:trHeight w:hRule="exact" w:val="286"/>
        </w:trPr>
        <w:tc>
          <w:tcPr>
            <w:tcW w:w="790" w:type="dxa"/>
          </w:tcPr>
          <w:p w14:paraId="7774BB9B" w14:textId="77777777" w:rsidR="008F4EBB" w:rsidRPr="00BD0581" w:rsidRDefault="008F4EBB" w:rsidP="00E40D70">
            <w:pPr>
              <w:pStyle w:val="TableParagraph"/>
              <w:spacing w:line="272" w:lineRule="exact"/>
              <w:ind w:left="567"/>
              <w:jc w:val="center"/>
              <w:rPr>
                <w:b/>
                <w:noProof/>
                <w:sz w:val="24"/>
                <w:szCs w:val="24"/>
                <w:lang w:val="es-CO"/>
              </w:rPr>
            </w:pPr>
            <w:r w:rsidRPr="00BD0581">
              <w:rPr>
                <w:b/>
                <w:noProof/>
                <w:sz w:val="24"/>
                <w:szCs w:val="24"/>
                <w:lang w:val="es-CO"/>
              </w:rPr>
              <w:t>ITEM</w:t>
            </w:r>
          </w:p>
        </w:tc>
        <w:tc>
          <w:tcPr>
            <w:tcW w:w="2710" w:type="dxa"/>
          </w:tcPr>
          <w:p w14:paraId="544E1DBF" w14:textId="77777777" w:rsidR="008F4EBB" w:rsidRPr="00BD0581" w:rsidRDefault="008F4EBB" w:rsidP="00E40D70">
            <w:pPr>
              <w:pStyle w:val="TableParagraph"/>
              <w:spacing w:line="272" w:lineRule="exact"/>
              <w:ind w:left="567"/>
              <w:rPr>
                <w:b/>
                <w:noProof/>
                <w:sz w:val="24"/>
                <w:szCs w:val="24"/>
                <w:lang w:val="es-CO"/>
              </w:rPr>
            </w:pPr>
            <w:r w:rsidRPr="00BD0581">
              <w:rPr>
                <w:b/>
                <w:noProof/>
                <w:sz w:val="24"/>
                <w:szCs w:val="24"/>
                <w:lang w:val="es-CO"/>
              </w:rPr>
              <w:t>AMPARO</w:t>
            </w:r>
          </w:p>
        </w:tc>
        <w:tc>
          <w:tcPr>
            <w:tcW w:w="2928" w:type="dxa"/>
          </w:tcPr>
          <w:p w14:paraId="53D80C91" w14:textId="77777777" w:rsidR="008F4EBB" w:rsidRPr="00BD0581" w:rsidRDefault="008F4EBB" w:rsidP="00E40D70">
            <w:pPr>
              <w:pStyle w:val="TableParagraph"/>
              <w:spacing w:line="272" w:lineRule="exact"/>
              <w:ind w:left="567"/>
              <w:rPr>
                <w:b/>
                <w:noProof/>
                <w:sz w:val="24"/>
                <w:szCs w:val="24"/>
                <w:lang w:val="es-CO"/>
              </w:rPr>
            </w:pPr>
            <w:r w:rsidRPr="00BD0581">
              <w:rPr>
                <w:b/>
                <w:noProof/>
                <w:sz w:val="24"/>
                <w:szCs w:val="24"/>
                <w:lang w:val="es-CO"/>
              </w:rPr>
              <w:t>CUANTIA</w:t>
            </w:r>
          </w:p>
        </w:tc>
        <w:tc>
          <w:tcPr>
            <w:tcW w:w="2619" w:type="dxa"/>
          </w:tcPr>
          <w:p w14:paraId="2266EAE6" w14:textId="77777777" w:rsidR="008F4EBB" w:rsidRPr="00BD0581" w:rsidRDefault="008F4EBB" w:rsidP="00E40D70">
            <w:pPr>
              <w:pStyle w:val="TableParagraph"/>
              <w:spacing w:line="272" w:lineRule="exact"/>
              <w:ind w:left="567"/>
              <w:rPr>
                <w:b/>
                <w:noProof/>
                <w:sz w:val="24"/>
                <w:szCs w:val="24"/>
                <w:lang w:val="es-CO"/>
              </w:rPr>
            </w:pPr>
            <w:r w:rsidRPr="00BD0581">
              <w:rPr>
                <w:b/>
                <w:noProof/>
                <w:sz w:val="24"/>
                <w:szCs w:val="24"/>
                <w:lang w:val="es-CO"/>
              </w:rPr>
              <w:t>VIGENCIA</w:t>
            </w:r>
          </w:p>
        </w:tc>
      </w:tr>
      <w:tr w:rsidR="008F4EBB" w:rsidRPr="002E721D" w14:paraId="2DFF2CD8" w14:textId="77777777" w:rsidTr="00E40D70">
        <w:trPr>
          <w:trHeight w:hRule="exact" w:val="1390"/>
        </w:trPr>
        <w:tc>
          <w:tcPr>
            <w:tcW w:w="790" w:type="dxa"/>
          </w:tcPr>
          <w:p w14:paraId="6264149A" w14:textId="77777777" w:rsidR="008F4EBB" w:rsidRPr="00BD0581" w:rsidRDefault="008F4EBB" w:rsidP="00E40D70">
            <w:pPr>
              <w:pStyle w:val="TableParagraph"/>
              <w:ind w:left="567"/>
              <w:rPr>
                <w:noProof/>
                <w:sz w:val="24"/>
                <w:szCs w:val="24"/>
                <w:lang w:val="es-CO"/>
              </w:rPr>
            </w:pPr>
          </w:p>
          <w:p w14:paraId="34773D79" w14:textId="77777777" w:rsidR="008F4EBB" w:rsidRPr="00BD0581" w:rsidRDefault="008F4EBB" w:rsidP="00E40D70">
            <w:pPr>
              <w:pStyle w:val="TableParagraph"/>
              <w:spacing w:before="7"/>
              <w:ind w:left="567"/>
              <w:rPr>
                <w:noProof/>
                <w:sz w:val="24"/>
                <w:szCs w:val="24"/>
                <w:lang w:val="es-CO"/>
              </w:rPr>
            </w:pPr>
          </w:p>
          <w:p w14:paraId="5D7E2984" w14:textId="0529C89B" w:rsidR="008F4EBB" w:rsidRPr="00BD0581" w:rsidRDefault="00D53383" w:rsidP="00E40D70">
            <w:pPr>
              <w:pStyle w:val="TableParagraph"/>
              <w:ind w:left="567"/>
              <w:jc w:val="center"/>
              <w:rPr>
                <w:noProof/>
                <w:sz w:val="24"/>
                <w:szCs w:val="24"/>
                <w:lang w:val="es-CO"/>
              </w:rPr>
            </w:pPr>
            <w:r w:rsidRPr="00BD0581">
              <w:rPr>
                <w:noProof/>
                <w:w w:val="99"/>
                <w:sz w:val="24"/>
                <w:szCs w:val="24"/>
                <w:lang w:val="es-CO"/>
              </w:rPr>
              <w:t>1</w:t>
            </w:r>
          </w:p>
        </w:tc>
        <w:tc>
          <w:tcPr>
            <w:tcW w:w="2710" w:type="dxa"/>
          </w:tcPr>
          <w:p w14:paraId="4C0B8FA2" w14:textId="77777777" w:rsidR="008F4EBB" w:rsidRPr="00BD0581" w:rsidRDefault="008F4EBB" w:rsidP="00E40D70">
            <w:pPr>
              <w:pStyle w:val="TableParagraph"/>
              <w:spacing w:before="132"/>
              <w:jc w:val="both"/>
              <w:rPr>
                <w:noProof/>
                <w:sz w:val="24"/>
                <w:szCs w:val="24"/>
                <w:lang w:val="es-CO"/>
              </w:rPr>
            </w:pPr>
            <w:r w:rsidRPr="00BD0581">
              <w:rPr>
                <w:noProof/>
                <w:sz w:val="24"/>
                <w:szCs w:val="24"/>
                <w:lang w:val="es-CO"/>
              </w:rPr>
              <w:t>Cumplimiento de las obligaciones surgidas del CONTRATO.</w:t>
            </w:r>
          </w:p>
        </w:tc>
        <w:tc>
          <w:tcPr>
            <w:tcW w:w="2928" w:type="dxa"/>
          </w:tcPr>
          <w:p w14:paraId="72921C28" w14:textId="77777777" w:rsidR="008F4EBB" w:rsidRPr="00BD0581" w:rsidRDefault="008F4EBB" w:rsidP="00E40D70">
            <w:pPr>
              <w:pStyle w:val="TableParagraph"/>
              <w:jc w:val="both"/>
              <w:rPr>
                <w:noProof/>
                <w:sz w:val="24"/>
                <w:szCs w:val="24"/>
                <w:lang w:val="es-CO"/>
              </w:rPr>
            </w:pPr>
            <w:r w:rsidRPr="00BD0581">
              <w:rPr>
                <w:noProof/>
                <w:sz w:val="24"/>
                <w:szCs w:val="24"/>
                <w:lang w:val="es-CO"/>
              </w:rPr>
              <w:t>10% del valor del contrato.</w:t>
            </w:r>
          </w:p>
          <w:p w14:paraId="6A4F105B" w14:textId="77777777" w:rsidR="008F4EBB" w:rsidRPr="00BD0581" w:rsidRDefault="008F4EBB" w:rsidP="00D53383">
            <w:pPr>
              <w:pStyle w:val="TableParagraph"/>
              <w:jc w:val="both"/>
              <w:rPr>
                <w:noProof/>
                <w:sz w:val="24"/>
                <w:szCs w:val="24"/>
                <w:lang w:val="es-CO"/>
              </w:rPr>
            </w:pPr>
            <w:r w:rsidRPr="00BD0581">
              <w:rPr>
                <w:noProof/>
                <w:sz w:val="24"/>
                <w:szCs w:val="24"/>
                <w:lang w:val="es-CO"/>
              </w:rPr>
              <w:t>En ningún caso sea inferior al valor de la cláusula penal pecuniaria</w:t>
            </w:r>
          </w:p>
        </w:tc>
        <w:tc>
          <w:tcPr>
            <w:tcW w:w="2619" w:type="dxa"/>
          </w:tcPr>
          <w:p w14:paraId="76336D90" w14:textId="77777777" w:rsidR="008F4EBB" w:rsidRPr="00BD0581" w:rsidRDefault="008F4EBB" w:rsidP="00E40D70">
            <w:pPr>
              <w:pStyle w:val="TableParagraph"/>
              <w:jc w:val="both"/>
              <w:rPr>
                <w:noProof/>
                <w:sz w:val="24"/>
                <w:szCs w:val="24"/>
                <w:lang w:val="es-CO"/>
              </w:rPr>
            </w:pPr>
            <w:r w:rsidRPr="00BD0581">
              <w:rPr>
                <w:noProof/>
                <w:sz w:val="24"/>
                <w:szCs w:val="24"/>
                <w:lang w:val="es-CO"/>
              </w:rPr>
              <w:t>Vigencia del  contrato y 4 meses más (término estimado para la</w:t>
            </w:r>
            <w:r w:rsidRPr="00BD0581">
              <w:rPr>
                <w:noProof/>
                <w:spacing w:val="-3"/>
                <w:sz w:val="24"/>
                <w:szCs w:val="24"/>
                <w:lang w:val="es-CO"/>
              </w:rPr>
              <w:t xml:space="preserve"> </w:t>
            </w:r>
            <w:r w:rsidRPr="00BD0581">
              <w:rPr>
                <w:noProof/>
                <w:sz w:val="24"/>
                <w:szCs w:val="24"/>
                <w:lang w:val="es-CO"/>
              </w:rPr>
              <w:t>liquidación)</w:t>
            </w:r>
          </w:p>
        </w:tc>
      </w:tr>
      <w:tr w:rsidR="00D53383" w:rsidRPr="002E721D" w14:paraId="5E5762AB" w14:textId="77777777" w:rsidTr="00D53383">
        <w:trPr>
          <w:trHeight w:hRule="exact" w:val="1730"/>
        </w:trPr>
        <w:tc>
          <w:tcPr>
            <w:tcW w:w="790" w:type="dxa"/>
          </w:tcPr>
          <w:p w14:paraId="04BD8FBF" w14:textId="77777777" w:rsidR="00D53383" w:rsidRPr="00BD0581" w:rsidRDefault="00D53383" w:rsidP="00E40D70">
            <w:pPr>
              <w:pStyle w:val="TableParagraph"/>
              <w:ind w:left="567"/>
              <w:rPr>
                <w:noProof/>
                <w:sz w:val="24"/>
                <w:szCs w:val="24"/>
                <w:lang w:val="es-CO"/>
              </w:rPr>
            </w:pPr>
          </w:p>
          <w:p w14:paraId="77403C7E" w14:textId="77777777" w:rsidR="00D53383" w:rsidRPr="00BD0581" w:rsidRDefault="00D53383" w:rsidP="00E40D70">
            <w:pPr>
              <w:pStyle w:val="TableParagraph"/>
              <w:ind w:left="567"/>
              <w:rPr>
                <w:noProof/>
                <w:sz w:val="24"/>
                <w:szCs w:val="24"/>
                <w:lang w:val="es-CO"/>
              </w:rPr>
            </w:pPr>
          </w:p>
          <w:p w14:paraId="36B5CF76" w14:textId="682470FC" w:rsidR="00D53383" w:rsidRPr="00BD0581" w:rsidRDefault="00D53383" w:rsidP="00E40D70">
            <w:pPr>
              <w:pStyle w:val="TableParagraph"/>
              <w:ind w:left="567"/>
              <w:rPr>
                <w:noProof/>
                <w:sz w:val="24"/>
                <w:szCs w:val="24"/>
                <w:lang w:val="es-CO"/>
              </w:rPr>
            </w:pPr>
            <w:r w:rsidRPr="00BD0581">
              <w:rPr>
                <w:noProof/>
                <w:sz w:val="24"/>
                <w:szCs w:val="24"/>
                <w:lang w:val="es-CO"/>
              </w:rPr>
              <w:t>2</w:t>
            </w:r>
          </w:p>
        </w:tc>
        <w:tc>
          <w:tcPr>
            <w:tcW w:w="2710" w:type="dxa"/>
          </w:tcPr>
          <w:p w14:paraId="295FD690" w14:textId="77777777" w:rsidR="00D53383" w:rsidRPr="00BD0581" w:rsidRDefault="00D53383" w:rsidP="00E40D70">
            <w:pPr>
              <w:pStyle w:val="TableParagraph"/>
              <w:ind w:left="567"/>
              <w:rPr>
                <w:noProof/>
                <w:sz w:val="24"/>
                <w:szCs w:val="24"/>
                <w:lang w:val="es-CO"/>
              </w:rPr>
            </w:pPr>
          </w:p>
          <w:p w14:paraId="77E4BD6D" w14:textId="3584BBF2" w:rsidR="00D53383" w:rsidRPr="00BD0581" w:rsidRDefault="00D53383" w:rsidP="00D53383">
            <w:pPr>
              <w:pStyle w:val="TableParagraph"/>
              <w:spacing w:before="132"/>
              <w:rPr>
                <w:noProof/>
                <w:sz w:val="24"/>
                <w:szCs w:val="24"/>
                <w:lang w:val="es-CO"/>
              </w:rPr>
            </w:pPr>
            <w:r w:rsidRPr="00BD0581">
              <w:rPr>
                <w:noProof/>
                <w:sz w:val="24"/>
                <w:szCs w:val="24"/>
                <w:lang w:val="es-CO"/>
              </w:rPr>
              <w:t>Estabilidad</w:t>
            </w:r>
            <w:r w:rsidRPr="00BD0581">
              <w:rPr>
                <w:noProof/>
                <w:sz w:val="24"/>
                <w:szCs w:val="24"/>
                <w:lang w:val="es-CO"/>
              </w:rPr>
              <w:tab/>
              <w:t>y calidad de la</w:t>
            </w:r>
            <w:r w:rsidRPr="00BD0581">
              <w:rPr>
                <w:noProof/>
                <w:spacing w:val="-3"/>
                <w:sz w:val="24"/>
                <w:szCs w:val="24"/>
                <w:lang w:val="es-CO"/>
              </w:rPr>
              <w:t xml:space="preserve"> </w:t>
            </w:r>
            <w:r w:rsidRPr="00BD0581">
              <w:rPr>
                <w:noProof/>
                <w:sz w:val="24"/>
                <w:szCs w:val="24"/>
                <w:lang w:val="es-CO"/>
              </w:rPr>
              <w:t>obra</w:t>
            </w:r>
          </w:p>
        </w:tc>
        <w:tc>
          <w:tcPr>
            <w:tcW w:w="2928" w:type="dxa"/>
          </w:tcPr>
          <w:p w14:paraId="7690AF17" w14:textId="77777777" w:rsidR="00D53383" w:rsidRPr="00BD0581" w:rsidRDefault="00D53383" w:rsidP="00E40D70">
            <w:pPr>
              <w:pStyle w:val="TableParagraph"/>
              <w:ind w:left="567"/>
              <w:rPr>
                <w:noProof/>
                <w:sz w:val="24"/>
                <w:szCs w:val="24"/>
                <w:lang w:val="es-CO"/>
              </w:rPr>
            </w:pPr>
          </w:p>
          <w:p w14:paraId="279A0F60" w14:textId="77777777" w:rsidR="00D53383" w:rsidRPr="00BD0581" w:rsidRDefault="00D53383" w:rsidP="00E40D70">
            <w:pPr>
              <w:pStyle w:val="TableParagraph"/>
              <w:spacing w:before="7"/>
              <w:ind w:left="567"/>
              <w:rPr>
                <w:noProof/>
                <w:sz w:val="24"/>
                <w:szCs w:val="24"/>
                <w:lang w:val="es-CO"/>
              </w:rPr>
            </w:pPr>
          </w:p>
          <w:p w14:paraId="1D43FD74" w14:textId="5C4C9FAE" w:rsidR="00D53383" w:rsidRPr="00BD0581" w:rsidRDefault="00D53383" w:rsidP="00E40D70">
            <w:pPr>
              <w:pStyle w:val="TableParagraph"/>
              <w:jc w:val="both"/>
              <w:rPr>
                <w:noProof/>
                <w:sz w:val="24"/>
                <w:szCs w:val="24"/>
                <w:lang w:val="es-CO"/>
              </w:rPr>
            </w:pPr>
            <w:r w:rsidRPr="00BD0581">
              <w:rPr>
                <w:noProof/>
                <w:sz w:val="24"/>
                <w:szCs w:val="24"/>
                <w:lang w:val="es-CO"/>
              </w:rPr>
              <w:t>30%</w:t>
            </w:r>
            <w:r w:rsidRPr="00BD0581">
              <w:rPr>
                <w:noProof/>
                <w:sz w:val="24"/>
                <w:szCs w:val="24"/>
                <w:lang w:val="es-CO"/>
              </w:rPr>
              <w:tab/>
              <w:t>del</w:t>
            </w:r>
            <w:r w:rsidRPr="00BD0581">
              <w:rPr>
                <w:noProof/>
                <w:sz w:val="24"/>
                <w:szCs w:val="24"/>
                <w:lang w:val="es-CO"/>
              </w:rPr>
              <w:tab/>
              <w:t>valor</w:t>
            </w:r>
            <w:r w:rsidRPr="00BD0581">
              <w:rPr>
                <w:noProof/>
                <w:sz w:val="24"/>
                <w:szCs w:val="24"/>
                <w:lang w:val="es-CO"/>
              </w:rPr>
              <w:tab/>
              <w:t>del contrato</w:t>
            </w:r>
          </w:p>
        </w:tc>
        <w:tc>
          <w:tcPr>
            <w:tcW w:w="2619" w:type="dxa"/>
          </w:tcPr>
          <w:p w14:paraId="545F128C" w14:textId="0296ACD5" w:rsidR="00D53383" w:rsidRPr="00BD0581" w:rsidRDefault="00D53383" w:rsidP="00E40D70">
            <w:pPr>
              <w:pStyle w:val="TableParagraph"/>
              <w:jc w:val="both"/>
              <w:rPr>
                <w:noProof/>
                <w:sz w:val="24"/>
                <w:szCs w:val="24"/>
                <w:lang w:val="es-CO"/>
              </w:rPr>
            </w:pPr>
            <w:r w:rsidRPr="00BD0581">
              <w:rPr>
                <w:noProof/>
                <w:sz w:val="24"/>
                <w:szCs w:val="24"/>
                <w:lang w:val="es-CO"/>
              </w:rPr>
              <w:t>Esta garantía debe estar vigente por un término mínimo de seis (6) meses, contados a partir de la fecha de recibo final de la obra</w:t>
            </w:r>
          </w:p>
        </w:tc>
      </w:tr>
      <w:tr w:rsidR="00D53383" w:rsidRPr="002E721D" w14:paraId="40949F35" w14:textId="77777777" w:rsidTr="00E40D70">
        <w:trPr>
          <w:trHeight w:hRule="exact" w:val="1114"/>
        </w:trPr>
        <w:tc>
          <w:tcPr>
            <w:tcW w:w="790" w:type="dxa"/>
          </w:tcPr>
          <w:p w14:paraId="316813CA" w14:textId="77777777" w:rsidR="00D53383" w:rsidRPr="00BD0581" w:rsidRDefault="00D53383" w:rsidP="00E40D70">
            <w:pPr>
              <w:pStyle w:val="TableParagraph"/>
              <w:spacing w:before="6"/>
              <w:ind w:left="567"/>
              <w:rPr>
                <w:noProof/>
                <w:sz w:val="24"/>
                <w:szCs w:val="24"/>
                <w:lang w:val="es-CO"/>
              </w:rPr>
            </w:pPr>
          </w:p>
          <w:p w14:paraId="00CC0481" w14:textId="40C15F75" w:rsidR="00D53383" w:rsidRPr="00BD0581" w:rsidRDefault="00D53383" w:rsidP="00E40D70">
            <w:pPr>
              <w:pStyle w:val="TableParagraph"/>
              <w:ind w:left="567"/>
              <w:jc w:val="center"/>
              <w:rPr>
                <w:noProof/>
                <w:sz w:val="24"/>
                <w:szCs w:val="24"/>
                <w:lang w:val="es-CO"/>
              </w:rPr>
            </w:pPr>
            <w:r w:rsidRPr="00BD0581">
              <w:rPr>
                <w:noProof/>
                <w:w w:val="99"/>
                <w:sz w:val="24"/>
                <w:szCs w:val="24"/>
                <w:lang w:val="es-CO"/>
              </w:rPr>
              <w:t>3</w:t>
            </w:r>
          </w:p>
        </w:tc>
        <w:tc>
          <w:tcPr>
            <w:tcW w:w="2710" w:type="dxa"/>
          </w:tcPr>
          <w:p w14:paraId="2DD56D5B" w14:textId="77777777" w:rsidR="00D53383" w:rsidRPr="00BD0581" w:rsidRDefault="00D53383" w:rsidP="00E40D70">
            <w:pPr>
              <w:pStyle w:val="TableParagraph"/>
              <w:jc w:val="both"/>
              <w:rPr>
                <w:noProof/>
                <w:sz w:val="24"/>
                <w:szCs w:val="24"/>
                <w:lang w:val="es-CO"/>
              </w:rPr>
            </w:pPr>
            <w:r w:rsidRPr="00BD0581">
              <w:rPr>
                <w:noProof/>
                <w:sz w:val="24"/>
                <w:szCs w:val="24"/>
                <w:lang w:val="es-CO"/>
              </w:rPr>
              <w:t>Pago de salarios, prestaciones  sociales e indemnizaciones laborales.</w:t>
            </w:r>
          </w:p>
        </w:tc>
        <w:tc>
          <w:tcPr>
            <w:tcW w:w="2928" w:type="dxa"/>
          </w:tcPr>
          <w:p w14:paraId="6FD10124" w14:textId="77777777" w:rsidR="00D53383" w:rsidRPr="00BD0581" w:rsidRDefault="00D53383" w:rsidP="00E40D70">
            <w:pPr>
              <w:pStyle w:val="TableParagraph"/>
              <w:spacing w:before="7"/>
              <w:ind w:left="567"/>
              <w:rPr>
                <w:noProof/>
                <w:sz w:val="24"/>
                <w:szCs w:val="24"/>
                <w:lang w:val="es-CO"/>
              </w:rPr>
            </w:pPr>
          </w:p>
          <w:p w14:paraId="4025B98D" w14:textId="77777777" w:rsidR="00D53383" w:rsidRPr="00BD0581" w:rsidRDefault="00D53383" w:rsidP="00E40D70">
            <w:pPr>
              <w:pStyle w:val="TableParagraph"/>
              <w:rPr>
                <w:noProof/>
                <w:sz w:val="24"/>
                <w:szCs w:val="24"/>
                <w:lang w:val="es-CO"/>
              </w:rPr>
            </w:pPr>
            <w:r w:rsidRPr="00BD0581">
              <w:rPr>
                <w:noProof/>
                <w:sz w:val="24"/>
                <w:szCs w:val="24"/>
                <w:lang w:val="es-CO"/>
              </w:rPr>
              <w:t>5% del valor de contrato</w:t>
            </w:r>
          </w:p>
        </w:tc>
        <w:tc>
          <w:tcPr>
            <w:tcW w:w="2619" w:type="dxa"/>
          </w:tcPr>
          <w:p w14:paraId="024C34DC" w14:textId="77777777" w:rsidR="00D53383" w:rsidRPr="00BD0581" w:rsidRDefault="00D53383" w:rsidP="00E40D70">
            <w:pPr>
              <w:pStyle w:val="TableParagraph"/>
              <w:spacing w:before="132"/>
              <w:rPr>
                <w:noProof/>
                <w:sz w:val="24"/>
                <w:szCs w:val="24"/>
                <w:lang w:val="es-CO"/>
              </w:rPr>
            </w:pPr>
            <w:r w:rsidRPr="00BD0581">
              <w:rPr>
                <w:noProof/>
                <w:sz w:val="24"/>
                <w:szCs w:val="24"/>
                <w:lang w:val="es-CO"/>
              </w:rPr>
              <w:t>Vigencia del  contrato y 3 años más</w:t>
            </w:r>
          </w:p>
        </w:tc>
      </w:tr>
      <w:tr w:rsidR="00D53383" w:rsidRPr="002E721D" w14:paraId="19BF5028" w14:textId="77777777" w:rsidTr="00E40D70">
        <w:trPr>
          <w:trHeight w:hRule="exact" w:val="1114"/>
        </w:trPr>
        <w:tc>
          <w:tcPr>
            <w:tcW w:w="790" w:type="dxa"/>
          </w:tcPr>
          <w:p w14:paraId="278C4E1C" w14:textId="77777777" w:rsidR="00D53383" w:rsidRPr="00BD0581" w:rsidRDefault="00D53383" w:rsidP="00E40D70">
            <w:pPr>
              <w:pStyle w:val="TableParagraph"/>
              <w:spacing w:before="8"/>
              <w:ind w:left="567"/>
              <w:rPr>
                <w:noProof/>
                <w:sz w:val="24"/>
                <w:szCs w:val="24"/>
                <w:lang w:val="es-CO"/>
              </w:rPr>
            </w:pPr>
          </w:p>
          <w:p w14:paraId="4C9D45B0" w14:textId="72C5FCBA" w:rsidR="00D53383" w:rsidRPr="00BD0581" w:rsidRDefault="00D53383" w:rsidP="00E40D70">
            <w:pPr>
              <w:pStyle w:val="TableParagraph"/>
              <w:spacing w:before="1"/>
              <w:ind w:left="567"/>
              <w:jc w:val="center"/>
              <w:rPr>
                <w:noProof/>
                <w:sz w:val="24"/>
                <w:szCs w:val="24"/>
                <w:lang w:val="es-CO"/>
              </w:rPr>
            </w:pPr>
            <w:r w:rsidRPr="00BD0581">
              <w:rPr>
                <w:noProof/>
                <w:w w:val="99"/>
                <w:sz w:val="24"/>
                <w:szCs w:val="24"/>
                <w:lang w:val="es-CO"/>
              </w:rPr>
              <w:t>4</w:t>
            </w:r>
          </w:p>
        </w:tc>
        <w:tc>
          <w:tcPr>
            <w:tcW w:w="2710" w:type="dxa"/>
          </w:tcPr>
          <w:p w14:paraId="48874FA6" w14:textId="77777777" w:rsidR="00D53383" w:rsidRPr="00BD0581" w:rsidRDefault="00D53383" w:rsidP="00E40D70">
            <w:pPr>
              <w:pStyle w:val="TableParagraph"/>
              <w:spacing w:before="7"/>
              <w:ind w:left="567"/>
              <w:rPr>
                <w:noProof/>
                <w:sz w:val="24"/>
                <w:szCs w:val="24"/>
                <w:lang w:val="es-CO"/>
              </w:rPr>
            </w:pPr>
          </w:p>
          <w:p w14:paraId="0A075D90" w14:textId="77777777" w:rsidR="00D53383" w:rsidRPr="00BD0581" w:rsidRDefault="00D53383" w:rsidP="00E40D70">
            <w:pPr>
              <w:pStyle w:val="TableParagraph"/>
              <w:tabs>
                <w:tab w:val="left" w:pos="2196"/>
              </w:tabs>
              <w:rPr>
                <w:noProof/>
                <w:sz w:val="24"/>
                <w:szCs w:val="24"/>
                <w:lang w:val="es-CO"/>
              </w:rPr>
            </w:pPr>
            <w:r w:rsidRPr="00BD0581">
              <w:rPr>
                <w:noProof/>
                <w:sz w:val="24"/>
                <w:szCs w:val="24"/>
                <w:lang w:val="es-CO"/>
              </w:rPr>
              <w:t>Responsabilidad</w:t>
            </w:r>
            <w:r w:rsidRPr="00BD0581">
              <w:rPr>
                <w:noProof/>
                <w:sz w:val="24"/>
                <w:szCs w:val="24"/>
                <w:lang w:val="es-CO"/>
              </w:rPr>
              <w:tab/>
              <w:t>civil</w:t>
            </w:r>
            <w:r w:rsidRPr="00BD0581">
              <w:rPr>
                <w:noProof/>
                <w:w w:val="99"/>
                <w:sz w:val="24"/>
                <w:szCs w:val="24"/>
                <w:lang w:val="es-CO"/>
              </w:rPr>
              <w:t xml:space="preserve"> </w:t>
            </w:r>
            <w:r w:rsidRPr="00BD0581">
              <w:rPr>
                <w:noProof/>
                <w:sz w:val="24"/>
                <w:szCs w:val="24"/>
                <w:lang w:val="es-CO"/>
              </w:rPr>
              <w:t>extracontractual</w:t>
            </w:r>
          </w:p>
        </w:tc>
        <w:tc>
          <w:tcPr>
            <w:tcW w:w="2928" w:type="dxa"/>
          </w:tcPr>
          <w:p w14:paraId="579D1103" w14:textId="77777777" w:rsidR="00D53383" w:rsidRPr="00BD0581" w:rsidRDefault="00D53383" w:rsidP="00E40D70">
            <w:pPr>
              <w:pStyle w:val="TableParagraph"/>
              <w:spacing w:before="7"/>
              <w:ind w:left="567"/>
              <w:rPr>
                <w:noProof/>
                <w:sz w:val="24"/>
                <w:szCs w:val="24"/>
                <w:lang w:val="es-CO"/>
              </w:rPr>
            </w:pPr>
          </w:p>
          <w:p w14:paraId="3FA286AB" w14:textId="77777777" w:rsidR="00D53383" w:rsidRPr="00BD0581" w:rsidRDefault="00D53383" w:rsidP="00E40D70">
            <w:pPr>
              <w:pStyle w:val="TableParagraph"/>
              <w:tabs>
                <w:tab w:val="left" w:pos="791"/>
                <w:tab w:val="left" w:pos="1906"/>
              </w:tabs>
              <w:rPr>
                <w:noProof/>
                <w:sz w:val="24"/>
                <w:szCs w:val="24"/>
                <w:lang w:val="es-CO"/>
              </w:rPr>
            </w:pPr>
            <w:r w:rsidRPr="00BD0581">
              <w:rPr>
                <w:noProof/>
                <w:sz w:val="24"/>
                <w:szCs w:val="24"/>
                <w:lang w:val="es-CO"/>
              </w:rPr>
              <w:t>200</w:t>
            </w:r>
            <w:r w:rsidRPr="00BD0581">
              <w:rPr>
                <w:noProof/>
                <w:sz w:val="24"/>
                <w:szCs w:val="24"/>
                <w:lang w:val="es-CO"/>
              </w:rPr>
              <w:tab/>
              <w:t>salarios</w:t>
            </w:r>
            <w:r w:rsidRPr="00BD0581">
              <w:rPr>
                <w:noProof/>
                <w:sz w:val="24"/>
                <w:szCs w:val="24"/>
                <w:lang w:val="es-CO"/>
              </w:rPr>
              <w:tab/>
              <w:t>mínimos mensuales</w:t>
            </w:r>
            <w:r w:rsidRPr="00BD0581">
              <w:rPr>
                <w:noProof/>
                <w:spacing w:val="-5"/>
                <w:sz w:val="24"/>
                <w:szCs w:val="24"/>
                <w:lang w:val="es-CO"/>
              </w:rPr>
              <w:t xml:space="preserve"> </w:t>
            </w:r>
            <w:r w:rsidRPr="00BD0581">
              <w:rPr>
                <w:noProof/>
                <w:sz w:val="24"/>
                <w:szCs w:val="24"/>
                <w:lang w:val="es-CO"/>
              </w:rPr>
              <w:t>vigentes</w:t>
            </w:r>
          </w:p>
        </w:tc>
        <w:tc>
          <w:tcPr>
            <w:tcW w:w="2619" w:type="dxa"/>
          </w:tcPr>
          <w:p w14:paraId="59151B25" w14:textId="77777777" w:rsidR="00D53383" w:rsidRPr="00BD0581" w:rsidRDefault="00D53383" w:rsidP="00E40D70">
            <w:pPr>
              <w:pStyle w:val="TableParagraph"/>
              <w:jc w:val="both"/>
              <w:rPr>
                <w:noProof/>
                <w:sz w:val="24"/>
                <w:szCs w:val="24"/>
                <w:lang w:val="es-CO"/>
              </w:rPr>
            </w:pPr>
            <w:r w:rsidRPr="00BD0581">
              <w:rPr>
                <w:noProof/>
                <w:sz w:val="24"/>
                <w:szCs w:val="24"/>
                <w:lang w:val="es-CO"/>
              </w:rPr>
              <w:t>Vigencia por todo el período de ejecución de la obra.</w:t>
            </w:r>
          </w:p>
        </w:tc>
      </w:tr>
    </w:tbl>
    <w:p w14:paraId="5B72CFB8" w14:textId="77777777" w:rsidR="008F4EBB" w:rsidRPr="00BD0581" w:rsidRDefault="008F4EBB" w:rsidP="008F4EBB">
      <w:pPr>
        <w:pStyle w:val="Textoindependiente"/>
        <w:spacing w:before="6"/>
        <w:ind w:left="567"/>
        <w:rPr>
          <w:noProof/>
          <w:lang w:val="es-CO"/>
        </w:rPr>
      </w:pPr>
    </w:p>
    <w:p w14:paraId="5E97A0BB" w14:textId="77777777" w:rsidR="008F4EBB" w:rsidRPr="00BD0581" w:rsidRDefault="008F4EBB" w:rsidP="008F4EBB">
      <w:pPr>
        <w:pStyle w:val="Textoindependiente"/>
        <w:rPr>
          <w:noProof/>
          <w:lang w:val="es-CO"/>
        </w:rPr>
      </w:pPr>
      <w:r w:rsidRPr="009F2BD5">
        <w:rPr>
          <w:noProof/>
          <w:lang w:val="es-CO"/>
        </w:rPr>
        <w:t xml:space="preserve">El contratista deberá reponer el monto de la garantía cada </w:t>
      </w:r>
      <w:r w:rsidRPr="009F2BD5">
        <w:rPr>
          <w:noProof/>
          <w:spacing w:val="-4"/>
          <w:lang w:val="es-CO"/>
        </w:rPr>
        <w:t xml:space="preserve">vez </w:t>
      </w:r>
      <w:r w:rsidRPr="009F2BD5">
        <w:rPr>
          <w:noProof/>
          <w:lang w:val="es-CO"/>
        </w:rPr>
        <w:t xml:space="preserve">que, en razón de  las multas o sanciones impuestas, el mismo se disminuyere o agotare. Si el contratista se </w:t>
      </w:r>
      <w:r w:rsidRPr="009F2BD5">
        <w:rPr>
          <w:lang w:val="es-CO"/>
        </w:rPr>
        <w:t>negare</w:t>
      </w:r>
      <w:r w:rsidRPr="009F2BD5">
        <w:rPr>
          <w:noProof/>
          <w:lang w:val="es-CO"/>
        </w:rPr>
        <w:t xml:space="preserve"> a constituir o a reponer la garantía </w:t>
      </w:r>
      <w:r w:rsidRPr="009F2BD5">
        <w:rPr>
          <w:noProof/>
          <w:spacing w:val="-3"/>
          <w:lang w:val="es-CO"/>
        </w:rPr>
        <w:t xml:space="preserve">exigida </w:t>
      </w:r>
      <w:r w:rsidRPr="009F2BD5">
        <w:rPr>
          <w:noProof/>
          <w:lang w:val="es-CO"/>
        </w:rPr>
        <w:t xml:space="preserve">el  Municipio  podrá dar por terminado el contrato en el estado en que se encuentre, </w:t>
      </w:r>
      <w:r w:rsidRPr="009F2BD5">
        <w:rPr>
          <w:noProof/>
          <w:spacing w:val="-3"/>
          <w:lang w:val="es-CO"/>
        </w:rPr>
        <w:t xml:space="preserve">sin </w:t>
      </w:r>
      <w:r w:rsidRPr="009F2BD5">
        <w:rPr>
          <w:noProof/>
          <w:lang w:val="es-CO"/>
        </w:rPr>
        <w:t xml:space="preserve">que haya lugar  a reconocer o </w:t>
      </w:r>
      <w:r w:rsidRPr="009F2BD5">
        <w:rPr>
          <w:noProof/>
          <w:spacing w:val="2"/>
          <w:lang w:val="es-CO"/>
        </w:rPr>
        <w:t xml:space="preserve">pagar </w:t>
      </w:r>
      <w:r w:rsidRPr="009F2BD5">
        <w:rPr>
          <w:noProof/>
          <w:lang w:val="es-CO"/>
        </w:rPr>
        <w:t xml:space="preserve">indemnización </w:t>
      </w:r>
      <w:r w:rsidRPr="009F2BD5">
        <w:rPr>
          <w:noProof/>
          <w:spacing w:val="9"/>
          <w:lang w:val="es-CO"/>
        </w:rPr>
        <w:t xml:space="preserve"> </w:t>
      </w:r>
      <w:r w:rsidRPr="009F2BD5">
        <w:rPr>
          <w:noProof/>
          <w:spacing w:val="2"/>
          <w:lang w:val="es-CO"/>
        </w:rPr>
        <w:t>alguna.</w:t>
      </w:r>
    </w:p>
    <w:p w14:paraId="79FE0C6F" w14:textId="77777777" w:rsidR="008F4EBB" w:rsidRPr="00BD0581" w:rsidRDefault="008F4EBB" w:rsidP="008F4EBB">
      <w:pPr>
        <w:pStyle w:val="Textoindependiente"/>
        <w:rPr>
          <w:noProof/>
          <w:spacing w:val="2"/>
          <w:lang w:val="es-CO"/>
        </w:rPr>
      </w:pPr>
      <w:r w:rsidRPr="009F2BD5">
        <w:rPr>
          <w:noProof/>
          <w:lang w:val="es-CO"/>
        </w:rPr>
        <w:t>ACLARACION: La garantía de calidad de los bienes suministrados, solo se requiere en caso de que el contratista sea el productor, de lo contrario  se  requerirá de una certificación de garantía por el tiempo de duración del contrato y seis (6) meses</w:t>
      </w:r>
      <w:r w:rsidRPr="009F2BD5">
        <w:rPr>
          <w:noProof/>
          <w:spacing w:val="22"/>
          <w:lang w:val="es-CO"/>
        </w:rPr>
        <w:t xml:space="preserve"> </w:t>
      </w:r>
      <w:r w:rsidRPr="009F2BD5">
        <w:rPr>
          <w:noProof/>
          <w:spacing w:val="2"/>
          <w:lang w:val="es-CO"/>
        </w:rPr>
        <w:t>más.</w:t>
      </w:r>
    </w:p>
    <w:p w14:paraId="506C5F8E" w14:textId="04EE4DA8" w:rsidR="001D21FA" w:rsidRPr="00BD0581" w:rsidRDefault="0096542F" w:rsidP="001D21FA">
      <w:pPr>
        <w:pStyle w:val="Ttulo4"/>
        <w:tabs>
          <w:tab w:val="left" w:pos="417"/>
        </w:tabs>
        <w:spacing w:before="0" w:after="0"/>
        <w:jc w:val="both"/>
        <w:rPr>
          <w:b/>
          <w:lang w:val="es-CO"/>
        </w:rPr>
      </w:pPr>
      <w:r w:rsidRPr="009F2BD5">
        <w:rPr>
          <w:b/>
          <w:noProof/>
          <w:spacing w:val="2"/>
          <w:szCs w:val="24"/>
          <w:lang w:val="es-CO"/>
        </w:rPr>
        <w:t>9</w:t>
      </w:r>
      <w:r w:rsidR="001D21FA" w:rsidRPr="009F2BD5">
        <w:rPr>
          <w:b/>
          <w:noProof/>
          <w:spacing w:val="2"/>
          <w:szCs w:val="24"/>
          <w:lang w:val="es-CO"/>
        </w:rPr>
        <w:t>.1</w:t>
      </w:r>
      <w:r w:rsidR="001D21FA" w:rsidRPr="009F2BD5">
        <w:rPr>
          <w:b/>
          <w:noProof/>
          <w:szCs w:val="24"/>
          <w:lang w:val="es-CO"/>
        </w:rPr>
        <w:t xml:space="preserve"> </w:t>
      </w:r>
      <w:r w:rsidR="001D21FA" w:rsidRPr="009F2BD5">
        <w:rPr>
          <w:b/>
          <w:lang w:val="es-CO"/>
        </w:rPr>
        <w:t>ESTIMACION,</w:t>
      </w:r>
      <w:r w:rsidR="001D21FA" w:rsidRPr="009F2BD5">
        <w:rPr>
          <w:b/>
          <w:spacing w:val="-7"/>
          <w:lang w:val="es-CO"/>
        </w:rPr>
        <w:t xml:space="preserve"> </w:t>
      </w:r>
      <w:r w:rsidR="001D21FA" w:rsidRPr="009F2BD5">
        <w:rPr>
          <w:b/>
          <w:lang w:val="es-CO"/>
        </w:rPr>
        <w:t>TIPIFICACION</w:t>
      </w:r>
      <w:r w:rsidR="001D21FA" w:rsidRPr="009F2BD5">
        <w:rPr>
          <w:b/>
          <w:spacing w:val="-5"/>
          <w:lang w:val="es-CO"/>
        </w:rPr>
        <w:t xml:space="preserve"> </w:t>
      </w:r>
      <w:r w:rsidR="001D21FA" w:rsidRPr="009F2BD5">
        <w:rPr>
          <w:b/>
          <w:lang w:val="es-CO"/>
        </w:rPr>
        <w:t>Y</w:t>
      </w:r>
      <w:r w:rsidR="001D21FA" w:rsidRPr="009F2BD5">
        <w:rPr>
          <w:b/>
          <w:spacing w:val="-7"/>
          <w:lang w:val="es-CO"/>
        </w:rPr>
        <w:t xml:space="preserve"> </w:t>
      </w:r>
      <w:r w:rsidR="001D21FA" w:rsidRPr="009F2BD5">
        <w:rPr>
          <w:b/>
          <w:lang w:val="es-CO"/>
        </w:rPr>
        <w:t>ASIGNACION</w:t>
      </w:r>
      <w:r w:rsidR="001D21FA" w:rsidRPr="009F2BD5">
        <w:rPr>
          <w:b/>
          <w:spacing w:val="-5"/>
          <w:lang w:val="es-CO"/>
        </w:rPr>
        <w:t xml:space="preserve"> </w:t>
      </w:r>
      <w:r w:rsidR="001D21FA" w:rsidRPr="009F2BD5">
        <w:rPr>
          <w:b/>
          <w:lang w:val="es-CO"/>
        </w:rPr>
        <w:t>DE</w:t>
      </w:r>
      <w:r w:rsidR="001D21FA" w:rsidRPr="009F2BD5">
        <w:rPr>
          <w:b/>
          <w:spacing w:val="-7"/>
          <w:lang w:val="es-CO"/>
        </w:rPr>
        <w:t xml:space="preserve"> </w:t>
      </w:r>
      <w:r w:rsidR="001D21FA" w:rsidRPr="009F2BD5">
        <w:rPr>
          <w:b/>
          <w:lang w:val="es-CO"/>
        </w:rPr>
        <w:t>RIESGOS</w:t>
      </w:r>
      <w:r w:rsidR="001D21FA" w:rsidRPr="009F2BD5">
        <w:rPr>
          <w:b/>
          <w:spacing w:val="-25"/>
          <w:lang w:val="es-CO"/>
        </w:rPr>
        <w:t xml:space="preserve"> </w:t>
      </w:r>
      <w:r w:rsidR="001D21FA" w:rsidRPr="009F2BD5">
        <w:rPr>
          <w:b/>
          <w:lang w:val="es-CO"/>
        </w:rPr>
        <w:t>PREVISIBLES</w:t>
      </w:r>
    </w:p>
    <w:p w14:paraId="7ED2AF0C" w14:textId="77777777" w:rsidR="001D21FA" w:rsidRPr="00BD0581" w:rsidRDefault="001D21FA" w:rsidP="001D21FA">
      <w:pPr>
        <w:rPr>
          <w:lang w:val="es-CO"/>
        </w:rPr>
      </w:pPr>
    </w:p>
    <w:p w14:paraId="107F3FD0" w14:textId="77777777" w:rsidR="001D21FA" w:rsidRPr="00BD0581" w:rsidRDefault="001D21FA" w:rsidP="00064F16">
      <w:pPr>
        <w:pStyle w:val="Textoindependiente"/>
        <w:ind w:left="116" w:right="66"/>
        <w:rPr>
          <w:lang w:val="es-CO"/>
        </w:rPr>
      </w:pPr>
      <w:r w:rsidRPr="009F2BD5">
        <w:rPr>
          <w:lang w:val="es-CO"/>
        </w:rPr>
        <w:t xml:space="preserve">De </w:t>
      </w:r>
      <w:r w:rsidRPr="009F2BD5">
        <w:rPr>
          <w:spacing w:val="-8"/>
          <w:lang w:val="es-CO"/>
        </w:rPr>
        <w:t xml:space="preserve">conformidad </w:t>
      </w:r>
      <w:r w:rsidRPr="009F2BD5">
        <w:rPr>
          <w:spacing w:val="-5"/>
          <w:lang w:val="es-CO"/>
        </w:rPr>
        <w:t xml:space="preserve">con </w:t>
      </w:r>
      <w:r w:rsidRPr="009F2BD5">
        <w:rPr>
          <w:spacing w:val="-3"/>
          <w:lang w:val="es-CO"/>
        </w:rPr>
        <w:t xml:space="preserve">lo </w:t>
      </w:r>
      <w:r w:rsidRPr="009F2BD5">
        <w:rPr>
          <w:spacing w:val="-8"/>
          <w:lang w:val="es-CO"/>
        </w:rPr>
        <w:t xml:space="preserve">establecido </w:t>
      </w:r>
      <w:r w:rsidRPr="009F2BD5">
        <w:rPr>
          <w:spacing w:val="-3"/>
          <w:lang w:val="es-CO"/>
        </w:rPr>
        <w:t xml:space="preserve">en </w:t>
      </w:r>
      <w:r w:rsidRPr="009F2BD5">
        <w:rPr>
          <w:spacing w:val="-5"/>
          <w:lang w:val="es-CO"/>
        </w:rPr>
        <w:t xml:space="preserve">los </w:t>
      </w:r>
      <w:r w:rsidRPr="009F2BD5">
        <w:rPr>
          <w:spacing w:val="-8"/>
          <w:lang w:val="es-CO"/>
        </w:rPr>
        <w:t xml:space="preserve">artículos </w:t>
      </w:r>
      <w:r w:rsidRPr="009F2BD5">
        <w:rPr>
          <w:lang w:val="es-CO"/>
        </w:rPr>
        <w:t xml:space="preserve">4 </w:t>
      </w:r>
      <w:r w:rsidRPr="009F2BD5">
        <w:rPr>
          <w:spacing w:val="-3"/>
          <w:lang w:val="es-CO"/>
        </w:rPr>
        <w:t xml:space="preserve">de la </w:t>
      </w:r>
      <w:r w:rsidRPr="009F2BD5">
        <w:rPr>
          <w:spacing w:val="-5"/>
          <w:lang w:val="es-CO"/>
        </w:rPr>
        <w:t xml:space="preserve">Ley </w:t>
      </w:r>
      <w:r w:rsidRPr="009F2BD5">
        <w:rPr>
          <w:spacing w:val="-6"/>
          <w:lang w:val="es-CO"/>
        </w:rPr>
        <w:t xml:space="preserve">1150 </w:t>
      </w:r>
      <w:r w:rsidRPr="009F2BD5">
        <w:rPr>
          <w:spacing w:val="-3"/>
          <w:lang w:val="es-CO"/>
        </w:rPr>
        <w:t xml:space="preserve">de </w:t>
      </w:r>
      <w:r w:rsidRPr="009F2BD5">
        <w:rPr>
          <w:spacing w:val="-7"/>
          <w:lang w:val="es-CO"/>
        </w:rPr>
        <w:t xml:space="preserve">2007, </w:t>
      </w:r>
      <w:r w:rsidRPr="009F2BD5">
        <w:rPr>
          <w:spacing w:val="-9"/>
          <w:lang w:val="es-CO"/>
        </w:rPr>
        <w:t xml:space="preserve">Articulo 2.2.1.1.1.6.3 </w:t>
      </w:r>
      <w:r w:rsidRPr="009F2BD5">
        <w:rPr>
          <w:spacing w:val="-6"/>
          <w:lang w:val="es-CO"/>
        </w:rPr>
        <w:t xml:space="preserve">del </w:t>
      </w:r>
      <w:r w:rsidRPr="009F2BD5">
        <w:rPr>
          <w:spacing w:val="-8"/>
          <w:lang w:val="es-CO"/>
        </w:rPr>
        <w:t xml:space="preserve">decreto </w:t>
      </w:r>
      <w:r w:rsidRPr="009F2BD5">
        <w:rPr>
          <w:spacing w:val="-6"/>
          <w:lang w:val="es-CO"/>
        </w:rPr>
        <w:t xml:space="preserve">1082 </w:t>
      </w:r>
      <w:r w:rsidRPr="009F2BD5">
        <w:rPr>
          <w:spacing w:val="-3"/>
          <w:lang w:val="es-CO"/>
        </w:rPr>
        <w:t xml:space="preserve">de </w:t>
      </w:r>
      <w:r w:rsidRPr="009F2BD5">
        <w:rPr>
          <w:spacing w:val="-6"/>
          <w:lang w:val="es-CO"/>
        </w:rPr>
        <w:t xml:space="preserve">2015, </w:t>
      </w:r>
      <w:r w:rsidRPr="009F2BD5">
        <w:rPr>
          <w:spacing w:val="-3"/>
          <w:lang w:val="es-CO"/>
        </w:rPr>
        <w:t xml:space="preserve">la </w:t>
      </w:r>
      <w:r w:rsidRPr="009F2BD5">
        <w:rPr>
          <w:spacing w:val="-8"/>
          <w:lang w:val="es-CO"/>
        </w:rPr>
        <w:t xml:space="preserve">matriz </w:t>
      </w:r>
      <w:r w:rsidRPr="009F2BD5">
        <w:rPr>
          <w:spacing w:val="-3"/>
          <w:lang w:val="es-CO"/>
        </w:rPr>
        <w:t xml:space="preserve">en </w:t>
      </w:r>
      <w:r w:rsidRPr="009F2BD5">
        <w:rPr>
          <w:spacing w:val="-4"/>
          <w:lang w:val="es-CO"/>
        </w:rPr>
        <w:t xml:space="preserve">la </w:t>
      </w:r>
      <w:r w:rsidRPr="009F2BD5">
        <w:rPr>
          <w:spacing w:val="-6"/>
          <w:lang w:val="es-CO"/>
        </w:rPr>
        <w:t xml:space="preserve">cual </w:t>
      </w:r>
      <w:r w:rsidRPr="009F2BD5">
        <w:rPr>
          <w:lang w:val="es-CO"/>
        </w:rPr>
        <w:t xml:space="preserve">se </w:t>
      </w:r>
      <w:r w:rsidRPr="009F2BD5">
        <w:rPr>
          <w:spacing w:val="-8"/>
          <w:lang w:val="es-CO"/>
        </w:rPr>
        <w:t xml:space="preserve">tipifican </w:t>
      </w:r>
      <w:r w:rsidRPr="009F2BD5">
        <w:rPr>
          <w:spacing w:val="-3"/>
          <w:lang w:val="es-CO"/>
        </w:rPr>
        <w:t xml:space="preserve">los </w:t>
      </w:r>
      <w:r w:rsidRPr="009F2BD5">
        <w:rPr>
          <w:spacing w:val="-7"/>
          <w:lang w:val="es-CO"/>
        </w:rPr>
        <w:t xml:space="preserve">riegos </w:t>
      </w:r>
      <w:r w:rsidRPr="009F2BD5">
        <w:rPr>
          <w:spacing w:val="-8"/>
          <w:lang w:val="es-CO"/>
        </w:rPr>
        <w:t xml:space="preserve">previsibles, realizada </w:t>
      </w:r>
      <w:r w:rsidRPr="009F2BD5">
        <w:rPr>
          <w:spacing w:val="-6"/>
          <w:lang w:val="es-CO"/>
        </w:rPr>
        <w:t xml:space="preserve">por </w:t>
      </w:r>
      <w:r w:rsidRPr="009F2BD5">
        <w:rPr>
          <w:spacing w:val="-3"/>
          <w:lang w:val="es-CO"/>
        </w:rPr>
        <w:t xml:space="preserve">la </w:t>
      </w:r>
      <w:r w:rsidRPr="009F2BD5">
        <w:rPr>
          <w:spacing w:val="-8"/>
          <w:lang w:val="es-CO"/>
        </w:rPr>
        <w:t xml:space="preserve">Entidad </w:t>
      </w:r>
      <w:r w:rsidRPr="009F2BD5">
        <w:rPr>
          <w:spacing w:val="-3"/>
          <w:lang w:val="es-CO"/>
        </w:rPr>
        <w:t xml:space="preserve">se </w:t>
      </w:r>
      <w:r w:rsidRPr="009F2BD5">
        <w:rPr>
          <w:spacing w:val="-8"/>
          <w:lang w:val="es-CO"/>
        </w:rPr>
        <w:t xml:space="preserve">publicará </w:t>
      </w:r>
      <w:r w:rsidRPr="009F2BD5">
        <w:rPr>
          <w:spacing w:val="-5"/>
          <w:lang w:val="es-CO"/>
        </w:rPr>
        <w:t xml:space="preserve">con </w:t>
      </w:r>
      <w:r w:rsidRPr="009F2BD5">
        <w:rPr>
          <w:spacing w:val="-3"/>
          <w:lang w:val="es-CO"/>
        </w:rPr>
        <w:t xml:space="preserve">los </w:t>
      </w:r>
      <w:r w:rsidRPr="009F2BD5">
        <w:rPr>
          <w:spacing w:val="-8"/>
          <w:lang w:val="es-CO"/>
        </w:rPr>
        <w:t xml:space="preserve">estudios </w:t>
      </w:r>
      <w:r w:rsidRPr="009F2BD5">
        <w:rPr>
          <w:lang w:val="es-CO"/>
        </w:rPr>
        <w:t xml:space="preserve">y </w:t>
      </w:r>
      <w:r w:rsidRPr="009F2BD5">
        <w:rPr>
          <w:spacing w:val="-9"/>
          <w:lang w:val="es-CO"/>
        </w:rPr>
        <w:t xml:space="preserve">documentos </w:t>
      </w:r>
      <w:r w:rsidRPr="009F2BD5">
        <w:rPr>
          <w:spacing w:val="-7"/>
          <w:lang w:val="es-CO"/>
        </w:rPr>
        <w:t>previos.</w:t>
      </w:r>
    </w:p>
    <w:p w14:paraId="66F92378" w14:textId="77777777" w:rsidR="001D21FA" w:rsidRPr="00BD0581" w:rsidRDefault="001D21FA" w:rsidP="00064F16">
      <w:pPr>
        <w:pStyle w:val="Textoindependiente"/>
        <w:ind w:left="116" w:right="66"/>
        <w:rPr>
          <w:spacing w:val="-7"/>
          <w:lang w:val="es-CO"/>
        </w:rPr>
      </w:pPr>
      <w:r w:rsidRPr="009F2BD5">
        <w:rPr>
          <w:spacing w:val="-3"/>
          <w:lang w:val="es-CO"/>
        </w:rPr>
        <w:t xml:space="preserve">LA </w:t>
      </w:r>
      <w:r w:rsidRPr="009F2BD5">
        <w:rPr>
          <w:spacing w:val="-8"/>
          <w:lang w:val="es-CO"/>
        </w:rPr>
        <w:t xml:space="preserve">PRESENTACIÓN </w:t>
      </w:r>
      <w:r w:rsidRPr="009F2BD5">
        <w:rPr>
          <w:lang w:val="es-CO"/>
        </w:rPr>
        <w:t xml:space="preserve">DE </w:t>
      </w:r>
      <w:r w:rsidRPr="009F2BD5">
        <w:rPr>
          <w:spacing w:val="-8"/>
          <w:lang w:val="es-CO"/>
        </w:rPr>
        <w:t xml:space="preserve">OFERTA IMPLICA </w:t>
      </w:r>
      <w:r w:rsidRPr="009F2BD5">
        <w:rPr>
          <w:spacing w:val="-3"/>
          <w:lang w:val="es-CO"/>
        </w:rPr>
        <w:t xml:space="preserve">LA </w:t>
      </w:r>
      <w:r w:rsidRPr="009F2BD5">
        <w:rPr>
          <w:spacing w:val="-8"/>
          <w:lang w:val="es-CO"/>
        </w:rPr>
        <w:t xml:space="preserve">ACEPTACIÓN </w:t>
      </w:r>
      <w:r w:rsidRPr="009F2BD5">
        <w:rPr>
          <w:spacing w:val="-6"/>
          <w:lang w:val="es-CO"/>
        </w:rPr>
        <w:t xml:space="preserve">POR PARTE </w:t>
      </w:r>
      <w:r w:rsidRPr="009F2BD5">
        <w:rPr>
          <w:spacing w:val="-5"/>
          <w:lang w:val="es-CO"/>
        </w:rPr>
        <w:t xml:space="preserve">DEL </w:t>
      </w:r>
      <w:r w:rsidRPr="009F2BD5">
        <w:rPr>
          <w:spacing w:val="-8"/>
          <w:lang w:val="es-CO"/>
        </w:rPr>
        <w:t xml:space="preserve">PROPONENTE </w:t>
      </w:r>
      <w:r w:rsidRPr="009F2BD5">
        <w:rPr>
          <w:lang w:val="es-CO"/>
        </w:rPr>
        <w:t xml:space="preserve">DE </w:t>
      </w:r>
      <w:r w:rsidRPr="009F2BD5">
        <w:rPr>
          <w:spacing w:val="-3"/>
          <w:lang w:val="es-CO"/>
        </w:rPr>
        <w:t xml:space="preserve">LA </w:t>
      </w:r>
      <w:r w:rsidRPr="009F2BD5">
        <w:rPr>
          <w:spacing w:val="-10"/>
          <w:lang w:val="es-CO"/>
        </w:rPr>
        <w:t xml:space="preserve">DISTRIBUCIÓN </w:t>
      </w:r>
      <w:r w:rsidRPr="009F2BD5">
        <w:rPr>
          <w:lang w:val="es-CO"/>
        </w:rPr>
        <w:t xml:space="preserve">DE </w:t>
      </w:r>
      <w:r w:rsidRPr="009F2BD5">
        <w:rPr>
          <w:spacing w:val="-8"/>
          <w:lang w:val="es-CO"/>
        </w:rPr>
        <w:t xml:space="preserve">RIESGOS PREVISIBLES EFECTUADA </w:t>
      </w:r>
      <w:r w:rsidRPr="009F2BD5">
        <w:rPr>
          <w:spacing w:val="-5"/>
          <w:lang w:val="es-CO"/>
        </w:rPr>
        <w:t xml:space="preserve">POR </w:t>
      </w:r>
      <w:r w:rsidRPr="009F2BD5">
        <w:rPr>
          <w:spacing w:val="-3"/>
          <w:lang w:val="es-CO"/>
        </w:rPr>
        <w:t xml:space="preserve">LA </w:t>
      </w:r>
      <w:r w:rsidRPr="009F2BD5">
        <w:rPr>
          <w:spacing w:val="-7"/>
          <w:lang w:val="es-CO"/>
        </w:rPr>
        <w:t xml:space="preserve">ENTIDAD </w:t>
      </w:r>
      <w:r w:rsidRPr="009F2BD5">
        <w:rPr>
          <w:spacing w:val="-3"/>
          <w:lang w:val="es-CO"/>
        </w:rPr>
        <w:t xml:space="preserve">EN EL </w:t>
      </w:r>
      <w:r w:rsidRPr="009F2BD5">
        <w:rPr>
          <w:spacing w:val="-7"/>
          <w:lang w:val="es-CO"/>
        </w:rPr>
        <w:t xml:space="preserve">PLIEGO </w:t>
      </w:r>
      <w:r w:rsidRPr="009F2BD5">
        <w:rPr>
          <w:lang w:val="es-CO"/>
        </w:rPr>
        <w:t xml:space="preserve">DE </w:t>
      </w:r>
      <w:r w:rsidRPr="009F2BD5">
        <w:rPr>
          <w:spacing w:val="-8"/>
          <w:lang w:val="es-CO"/>
        </w:rPr>
        <w:t xml:space="preserve">CONDICIONES </w:t>
      </w:r>
      <w:r w:rsidRPr="009F2BD5">
        <w:rPr>
          <w:lang w:val="es-CO"/>
        </w:rPr>
        <w:t xml:space="preserve">Y </w:t>
      </w:r>
      <w:r w:rsidRPr="009F2BD5">
        <w:rPr>
          <w:spacing w:val="-7"/>
          <w:lang w:val="es-CO"/>
        </w:rPr>
        <w:t>ADENDAS.</w:t>
      </w:r>
    </w:p>
    <w:p w14:paraId="572D8F35" w14:textId="57472B35" w:rsidR="008F4EBB" w:rsidRPr="00BD0581" w:rsidRDefault="0096542F" w:rsidP="004B7C5D">
      <w:pPr>
        <w:pStyle w:val="Ttulo1"/>
        <w:jc w:val="both"/>
        <w:rPr>
          <w:lang w:val="es-CO"/>
        </w:rPr>
      </w:pPr>
      <w:r w:rsidRPr="009F2BD5">
        <w:rPr>
          <w:noProof/>
          <w:sz w:val="24"/>
          <w:szCs w:val="24"/>
          <w:lang w:val="es-CO"/>
        </w:rPr>
        <w:lastRenderedPageBreak/>
        <w:t>10</w:t>
      </w:r>
      <w:r w:rsidR="00825F86" w:rsidRPr="009F2BD5">
        <w:rPr>
          <w:noProof/>
          <w:sz w:val="24"/>
          <w:szCs w:val="24"/>
          <w:lang w:val="es-CO"/>
        </w:rPr>
        <w:t>.</w:t>
      </w:r>
      <w:r w:rsidR="008F4EBB" w:rsidRPr="009F2BD5">
        <w:rPr>
          <w:sz w:val="24"/>
          <w:szCs w:val="24"/>
          <w:lang w:val="es-CO"/>
        </w:rPr>
        <w:t xml:space="preserve"> INDICACIÓN DE SI LA CONTRATACIÓN RESPECTIVA ESTÁ COBIJADA POR UN ACUERDO INTERNACIONAL O UN TRATADO DE LIBRE COMERCIO VIGENTE PARA EL ESTADO COLOMBIANO EN LOS TÉRMINOS DELArt. 2.2.1.2.4.1.1. y  2.2.1.2.4.1.2  DEL DECRETO 1082 DE 2015</w:t>
      </w:r>
    </w:p>
    <w:p w14:paraId="09DBB867" w14:textId="77777777" w:rsidR="008F4EBB" w:rsidRPr="00BD0581" w:rsidRDefault="008F4EBB" w:rsidP="008F4EBB">
      <w:pPr>
        <w:pStyle w:val="Textoindependiente"/>
        <w:rPr>
          <w:noProof/>
          <w:lang w:val="es-CO"/>
        </w:rPr>
      </w:pPr>
      <w:r w:rsidRPr="009F2BD5">
        <w:rPr>
          <w:noProof/>
          <w:lang w:val="es-CO"/>
        </w:rPr>
        <w:t>Artículo 2.2.1.2.4.1.1. Cronograma del Proceso de Contratación. Cuando el proceso de Contratación está sometido a uno o varios Acuerdos Comerciales, Entidad debe elaborar el Cronograma de acuerdo con los plazos previstos en dichos Acuerdos Comerciales.</w:t>
      </w:r>
    </w:p>
    <w:p w14:paraId="4D3DFA38" w14:textId="77777777" w:rsidR="008F4EBB" w:rsidRPr="00BD0581" w:rsidRDefault="008F4EBB" w:rsidP="008F4EBB">
      <w:pPr>
        <w:pStyle w:val="Textoindependiente"/>
        <w:rPr>
          <w:noProof/>
          <w:lang w:val="es-CO"/>
        </w:rPr>
      </w:pPr>
      <w:r w:rsidRPr="009F2BD5">
        <w:rPr>
          <w:noProof/>
          <w:lang w:val="es-CO"/>
        </w:rPr>
        <w:t xml:space="preserve">Artículo 2.2.1.2.4.1.2 Concurrencia de varios Acuerdos Comerciales. un mismo Proceso de Contratación está sometido a varios Acuerdos Comerciales, Entidad estatal debe adoptar las medidas </w:t>
      </w:r>
      <w:r w:rsidRPr="009F2BD5">
        <w:rPr>
          <w:lang w:val="es-CO"/>
        </w:rPr>
        <w:t>necesarias</w:t>
      </w:r>
      <w:r w:rsidRPr="009F2BD5">
        <w:rPr>
          <w:noProof/>
          <w:lang w:val="es-CO"/>
        </w:rPr>
        <w:t xml:space="preserve"> para el cumplimiento de totalidad de los compromisos previstos en los Acuerdos Comerciales.</w:t>
      </w:r>
    </w:p>
    <w:p w14:paraId="5DB51607" w14:textId="77777777" w:rsidR="008F4EBB" w:rsidRPr="00BD0581" w:rsidRDefault="008F4EBB" w:rsidP="008F4EBB">
      <w:pPr>
        <w:pStyle w:val="Textoindependiente"/>
        <w:rPr>
          <w:noProof/>
          <w:lang w:val="es-CO"/>
        </w:rPr>
      </w:pPr>
      <w:r w:rsidRPr="009F2BD5">
        <w:rPr>
          <w:noProof/>
          <w:lang w:val="es-CO"/>
        </w:rPr>
        <w:t xml:space="preserve">Regla 1. Si la Entidad Estatal no hace parte de las Entidades Estatales incluidas  en el Acuerdo Comercial, el Proceso  de Contratación  no está  cubierto   por este y en consecuencia,  no es  necesario  hacer   análisis adicional </w:t>
      </w:r>
      <w:r w:rsidRPr="009F2BD5">
        <w:rPr>
          <w:noProof/>
          <w:spacing w:val="33"/>
          <w:lang w:val="es-CO"/>
        </w:rPr>
        <w:t xml:space="preserve"> </w:t>
      </w:r>
      <w:r w:rsidRPr="009F2BD5">
        <w:rPr>
          <w:noProof/>
          <w:lang w:val="es-CO"/>
        </w:rPr>
        <w:t>alguno</w:t>
      </w:r>
    </w:p>
    <w:p w14:paraId="071AE2AA" w14:textId="77777777" w:rsidR="008F4EBB" w:rsidRPr="00BD0581" w:rsidRDefault="008F4EBB" w:rsidP="008F4EBB">
      <w:pPr>
        <w:pStyle w:val="Textoindependiente"/>
        <w:rPr>
          <w:noProof/>
          <w:lang w:val="es-CO"/>
        </w:rPr>
      </w:pPr>
      <w:r w:rsidRPr="009F2BD5">
        <w:rPr>
          <w:noProof/>
          <w:lang w:val="es-CO"/>
        </w:rPr>
        <w:t>El proceso se establece si esta cobijado por acuerdos o tratados comerciales, de acuerdo a las siguientes reglas:</w:t>
      </w:r>
    </w:p>
    <w:p w14:paraId="2D763840" w14:textId="77777777" w:rsidR="008F4EBB" w:rsidRPr="00BD0581" w:rsidRDefault="008F4EBB" w:rsidP="008F4EBB">
      <w:pPr>
        <w:pStyle w:val="Textoindependiente"/>
        <w:rPr>
          <w:noProof/>
          <w:lang w:val="es-CO"/>
        </w:rPr>
      </w:pPr>
      <w:r w:rsidRPr="009F2BD5">
        <w:rPr>
          <w:noProof/>
          <w:lang w:val="es-CO"/>
        </w:rPr>
        <w:t>De acuerdo a lo establecido en el MANUAL EXPLICATIVO EXPEDIDO POR</w:t>
      </w:r>
      <w:r w:rsidRPr="009F2BD5">
        <w:rPr>
          <w:noProof/>
          <w:spacing w:val="37"/>
          <w:lang w:val="es-CO"/>
        </w:rPr>
        <w:t xml:space="preserve"> </w:t>
      </w:r>
      <w:r w:rsidRPr="009F2BD5">
        <w:rPr>
          <w:noProof/>
          <w:lang w:val="es-CO"/>
        </w:rPr>
        <w:t xml:space="preserve">COLOMBIA COMPRA EFICIENTE, </w:t>
      </w:r>
      <w:r w:rsidRPr="009F2BD5">
        <w:rPr>
          <w:noProof/>
          <w:spacing w:val="4"/>
          <w:lang w:val="es-CO"/>
        </w:rPr>
        <w:t>SOBRE</w:t>
      </w:r>
      <w:r w:rsidRPr="009F2BD5">
        <w:rPr>
          <w:noProof/>
          <w:lang w:val="es-CO"/>
        </w:rPr>
        <w:t xml:space="preserve"> CONTRATACIÓN </w:t>
      </w:r>
      <w:r w:rsidRPr="009F2BD5">
        <w:rPr>
          <w:noProof/>
          <w:spacing w:val="15"/>
          <w:lang w:val="es-CO"/>
        </w:rPr>
        <w:t xml:space="preserve">PÚBLICA </w:t>
      </w:r>
      <w:r w:rsidRPr="009F2BD5">
        <w:rPr>
          <w:noProof/>
          <w:lang w:val="es-CO"/>
        </w:rPr>
        <w:t xml:space="preserve">COBIJADA </w:t>
      </w:r>
      <w:r w:rsidRPr="009F2BD5">
        <w:rPr>
          <w:noProof/>
          <w:spacing w:val="3"/>
          <w:lang w:val="es-CO"/>
        </w:rPr>
        <w:t xml:space="preserve">POR </w:t>
      </w:r>
      <w:r w:rsidRPr="009F2BD5">
        <w:rPr>
          <w:noProof/>
          <w:lang w:val="es-CO"/>
        </w:rPr>
        <w:t xml:space="preserve">ACUERDOS </w:t>
      </w:r>
      <w:r w:rsidRPr="009F2BD5">
        <w:rPr>
          <w:noProof/>
          <w:spacing w:val="6"/>
          <w:lang w:val="es-CO"/>
        </w:rPr>
        <w:t xml:space="preserve">COMERCIALES </w:t>
      </w:r>
      <w:r w:rsidRPr="009F2BD5">
        <w:rPr>
          <w:noProof/>
          <w:spacing w:val="7"/>
          <w:lang w:val="es-CO"/>
        </w:rPr>
        <w:t xml:space="preserve">NEGOCIADOS </w:t>
      </w:r>
      <w:r w:rsidRPr="009F2BD5">
        <w:rPr>
          <w:noProof/>
          <w:lang w:val="es-CO"/>
        </w:rPr>
        <w:t>POR COLOMBIA PARA ENTIDADES CONTRATANTES, con</w:t>
      </w:r>
      <w:r w:rsidRPr="009F2BD5">
        <w:rPr>
          <w:noProof/>
          <w:spacing w:val="26"/>
          <w:lang w:val="es-CO"/>
        </w:rPr>
        <w:t xml:space="preserve"> </w:t>
      </w:r>
      <w:r w:rsidRPr="009F2BD5">
        <w:rPr>
          <w:noProof/>
          <w:lang w:val="es-CO"/>
        </w:rPr>
        <w:t xml:space="preserve">la plena </w:t>
      </w:r>
      <w:r w:rsidRPr="009F2BD5">
        <w:rPr>
          <w:lang w:val="es-CO"/>
        </w:rPr>
        <w:t>observancia</w:t>
      </w:r>
      <w:r w:rsidRPr="009F2BD5">
        <w:rPr>
          <w:noProof/>
          <w:lang w:val="es-CO"/>
        </w:rPr>
        <w:t xml:space="preserve"> de lo </w:t>
      </w:r>
      <w:r w:rsidRPr="009F2BD5">
        <w:rPr>
          <w:lang w:val="es-CO"/>
        </w:rPr>
        <w:t>previsto</w:t>
      </w:r>
      <w:r w:rsidRPr="009F2BD5">
        <w:rPr>
          <w:noProof/>
          <w:spacing w:val="-3"/>
          <w:lang w:val="es-CO"/>
        </w:rPr>
        <w:t xml:space="preserve"> </w:t>
      </w:r>
      <w:r w:rsidRPr="009F2BD5">
        <w:rPr>
          <w:noProof/>
          <w:lang w:val="es-CO"/>
        </w:rPr>
        <w:t xml:space="preserve">en dichos </w:t>
      </w:r>
      <w:r w:rsidRPr="009F2BD5">
        <w:rPr>
          <w:noProof/>
          <w:spacing w:val="2"/>
          <w:lang w:val="es-CO"/>
        </w:rPr>
        <w:t xml:space="preserve">acuerdos, </w:t>
      </w:r>
      <w:r w:rsidRPr="009F2BD5">
        <w:rPr>
          <w:noProof/>
          <w:lang w:val="es-CO"/>
        </w:rPr>
        <w:t>el Municipio  está cubierto por los</w:t>
      </w:r>
      <w:r w:rsidRPr="009F2BD5">
        <w:rPr>
          <w:noProof/>
          <w:spacing w:val="17"/>
          <w:lang w:val="es-CO"/>
        </w:rPr>
        <w:t xml:space="preserve"> </w:t>
      </w:r>
      <w:r w:rsidRPr="009F2BD5">
        <w:rPr>
          <w:noProof/>
          <w:lang w:val="es-CO"/>
        </w:rPr>
        <w:t>siguientes:</w:t>
      </w:r>
    </w:p>
    <w:p w14:paraId="7AAC62BE" w14:textId="77777777" w:rsidR="00836414" w:rsidRPr="00BD0581" w:rsidRDefault="00836414" w:rsidP="008F4EBB">
      <w:pPr>
        <w:pStyle w:val="Textoindependiente"/>
        <w:rPr>
          <w:noProof/>
          <w:lang w:val="es-CO"/>
        </w:rPr>
      </w:pPr>
    </w:p>
    <w:tbl>
      <w:tblPr>
        <w:tblStyle w:val="TableNormal"/>
        <w:tblW w:w="0" w:type="auto"/>
        <w:tblInd w:w="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2"/>
        <w:gridCol w:w="1148"/>
        <w:gridCol w:w="2590"/>
        <w:gridCol w:w="2583"/>
        <w:gridCol w:w="1476"/>
      </w:tblGrid>
      <w:tr w:rsidR="008F4EBB" w:rsidRPr="002E721D" w14:paraId="4DEDCBA9" w14:textId="77777777" w:rsidTr="00E40D70">
        <w:trPr>
          <w:trHeight w:hRule="exact" w:val="1709"/>
        </w:trPr>
        <w:tc>
          <w:tcPr>
            <w:tcW w:w="1092" w:type="dxa"/>
          </w:tcPr>
          <w:p w14:paraId="2B58B456" w14:textId="77777777" w:rsidR="008F4EBB" w:rsidRPr="00BD0581" w:rsidRDefault="008F4EBB" w:rsidP="00E40D70">
            <w:pPr>
              <w:pStyle w:val="TableParagraph"/>
              <w:ind w:left="187"/>
              <w:jc w:val="both"/>
              <w:rPr>
                <w:noProof/>
                <w:sz w:val="16"/>
                <w:szCs w:val="16"/>
                <w:lang w:val="es-CO"/>
              </w:rPr>
            </w:pPr>
          </w:p>
          <w:p w14:paraId="050B0CDB" w14:textId="77777777" w:rsidR="008F4EBB" w:rsidRPr="00BD0581" w:rsidRDefault="008F4EBB" w:rsidP="00E40D70">
            <w:pPr>
              <w:pStyle w:val="TableParagraph"/>
              <w:spacing w:before="1"/>
              <w:ind w:left="187"/>
              <w:jc w:val="both"/>
              <w:rPr>
                <w:noProof/>
                <w:sz w:val="16"/>
                <w:szCs w:val="16"/>
                <w:lang w:val="es-CO"/>
              </w:rPr>
            </w:pPr>
          </w:p>
          <w:p w14:paraId="13F8D739" w14:textId="77777777" w:rsidR="008F4EBB" w:rsidRPr="00BD0581" w:rsidRDefault="008F4EBB" w:rsidP="00E40D70">
            <w:pPr>
              <w:pStyle w:val="TableParagraph"/>
              <w:spacing w:before="1"/>
              <w:ind w:left="187"/>
              <w:jc w:val="both"/>
              <w:rPr>
                <w:b/>
                <w:noProof/>
                <w:sz w:val="16"/>
                <w:szCs w:val="16"/>
                <w:lang w:val="es-CO"/>
              </w:rPr>
            </w:pPr>
            <w:r w:rsidRPr="00BD0581">
              <w:rPr>
                <w:b/>
                <w:noProof/>
                <w:sz w:val="16"/>
                <w:szCs w:val="16"/>
                <w:lang w:val="es-CO"/>
              </w:rPr>
              <w:t>ACUERDO COMERCI AL</w:t>
            </w:r>
          </w:p>
        </w:tc>
        <w:tc>
          <w:tcPr>
            <w:tcW w:w="1148" w:type="dxa"/>
          </w:tcPr>
          <w:p w14:paraId="4C6558E2" w14:textId="77777777" w:rsidR="008F4EBB" w:rsidRPr="00BD0581" w:rsidRDefault="008F4EBB" w:rsidP="00E40D70">
            <w:pPr>
              <w:pStyle w:val="TableParagraph"/>
              <w:ind w:left="567"/>
              <w:rPr>
                <w:noProof/>
                <w:sz w:val="16"/>
                <w:szCs w:val="16"/>
                <w:lang w:val="es-CO"/>
              </w:rPr>
            </w:pPr>
          </w:p>
          <w:p w14:paraId="670FB243" w14:textId="77777777" w:rsidR="008F4EBB" w:rsidRPr="00BD0581" w:rsidRDefault="008F4EBB" w:rsidP="00E40D70">
            <w:pPr>
              <w:pStyle w:val="TableParagraph"/>
              <w:spacing w:before="1"/>
              <w:ind w:left="567"/>
              <w:rPr>
                <w:noProof/>
                <w:sz w:val="16"/>
                <w:szCs w:val="16"/>
                <w:lang w:val="es-CO"/>
              </w:rPr>
            </w:pPr>
          </w:p>
          <w:p w14:paraId="60369E36" w14:textId="77777777" w:rsidR="008F4EBB" w:rsidRPr="00BD0581" w:rsidRDefault="008F4EBB" w:rsidP="00E40D70">
            <w:pPr>
              <w:pStyle w:val="TableParagraph"/>
              <w:spacing w:before="1"/>
              <w:ind w:left="87"/>
              <w:jc w:val="both"/>
              <w:rPr>
                <w:b/>
                <w:noProof/>
                <w:sz w:val="16"/>
                <w:szCs w:val="16"/>
                <w:lang w:val="es-CO"/>
              </w:rPr>
            </w:pPr>
            <w:r w:rsidRPr="00BD0581">
              <w:rPr>
                <w:b/>
                <w:noProof/>
                <w:sz w:val="16"/>
                <w:szCs w:val="16"/>
                <w:lang w:val="es-CO"/>
              </w:rPr>
              <w:t>ENTIDAD ESTATAL INCLUIDA</w:t>
            </w:r>
          </w:p>
        </w:tc>
        <w:tc>
          <w:tcPr>
            <w:tcW w:w="2590" w:type="dxa"/>
          </w:tcPr>
          <w:p w14:paraId="2A6070B5" w14:textId="77777777" w:rsidR="008F4EBB" w:rsidRPr="00BD0581" w:rsidRDefault="008F4EBB" w:rsidP="00E40D70">
            <w:pPr>
              <w:pStyle w:val="TableParagraph"/>
              <w:spacing w:before="153"/>
              <w:ind w:left="567" w:hanging="1"/>
              <w:jc w:val="center"/>
              <w:rPr>
                <w:b/>
                <w:noProof/>
                <w:sz w:val="16"/>
                <w:szCs w:val="16"/>
                <w:lang w:val="es-CO"/>
              </w:rPr>
            </w:pPr>
            <w:r w:rsidRPr="00BD0581">
              <w:rPr>
                <w:b/>
                <w:noProof/>
                <w:sz w:val="16"/>
                <w:szCs w:val="16"/>
                <w:lang w:val="es-CO"/>
              </w:rPr>
              <w:t>PRESUPUESTO PROCESO CONTRATACION SUPERIOR AL VALOR DEL ACUERDO COMERCIAL</w:t>
            </w:r>
          </w:p>
        </w:tc>
        <w:tc>
          <w:tcPr>
            <w:tcW w:w="2583" w:type="dxa"/>
          </w:tcPr>
          <w:p w14:paraId="50D0A998" w14:textId="77777777" w:rsidR="008F4EBB" w:rsidRPr="00BD0581" w:rsidRDefault="008F4EBB" w:rsidP="00E40D70">
            <w:pPr>
              <w:pStyle w:val="TableParagraph"/>
              <w:ind w:left="567"/>
              <w:rPr>
                <w:noProof/>
                <w:sz w:val="16"/>
                <w:szCs w:val="16"/>
                <w:lang w:val="es-CO"/>
              </w:rPr>
            </w:pPr>
          </w:p>
          <w:p w14:paraId="7006FDE3" w14:textId="77777777" w:rsidR="008F4EBB" w:rsidRPr="00BD0581" w:rsidRDefault="008F4EBB" w:rsidP="00E40D70">
            <w:pPr>
              <w:pStyle w:val="TableParagraph"/>
              <w:spacing w:before="1"/>
              <w:ind w:left="567"/>
              <w:rPr>
                <w:noProof/>
                <w:sz w:val="16"/>
                <w:szCs w:val="16"/>
                <w:lang w:val="es-CO"/>
              </w:rPr>
            </w:pPr>
          </w:p>
          <w:p w14:paraId="5746ED37" w14:textId="77777777" w:rsidR="008F4EBB" w:rsidRPr="00BD0581" w:rsidRDefault="008F4EBB" w:rsidP="00E40D70">
            <w:pPr>
              <w:pStyle w:val="TableParagraph"/>
              <w:spacing w:before="1"/>
              <w:ind w:left="567" w:hanging="406"/>
              <w:rPr>
                <w:b/>
                <w:noProof/>
                <w:sz w:val="16"/>
                <w:szCs w:val="16"/>
                <w:lang w:val="es-CO"/>
              </w:rPr>
            </w:pPr>
            <w:r w:rsidRPr="00BD0581">
              <w:rPr>
                <w:b/>
                <w:noProof/>
                <w:sz w:val="16"/>
                <w:szCs w:val="16"/>
                <w:lang w:val="es-CO"/>
              </w:rPr>
              <w:t>EXCEPCION APLICACIÓN AL PROCESO DE CONTRATACION</w:t>
            </w:r>
          </w:p>
        </w:tc>
        <w:tc>
          <w:tcPr>
            <w:tcW w:w="1476" w:type="dxa"/>
          </w:tcPr>
          <w:p w14:paraId="57074BA5" w14:textId="77777777" w:rsidR="008F4EBB" w:rsidRPr="00BD0581" w:rsidRDefault="008F4EBB" w:rsidP="00E40D70">
            <w:pPr>
              <w:pStyle w:val="TableParagraph"/>
              <w:spacing w:before="153"/>
              <w:ind w:left="145"/>
              <w:jc w:val="center"/>
              <w:rPr>
                <w:b/>
                <w:noProof/>
                <w:sz w:val="16"/>
                <w:szCs w:val="16"/>
                <w:lang w:val="es-CO"/>
              </w:rPr>
            </w:pPr>
            <w:r w:rsidRPr="00BD0581">
              <w:rPr>
                <w:b/>
                <w:noProof/>
                <w:sz w:val="16"/>
                <w:szCs w:val="16"/>
                <w:lang w:val="es-CO"/>
              </w:rPr>
              <w:t>PROCESO DE CONTRATACI ON CUBIERTO POR EL ACUERDO COMERCIAL</w:t>
            </w:r>
          </w:p>
        </w:tc>
      </w:tr>
      <w:tr w:rsidR="008F4EBB" w:rsidRPr="00BD0581" w14:paraId="3883CF2E" w14:textId="77777777" w:rsidTr="00E40D70">
        <w:trPr>
          <w:trHeight w:hRule="exact" w:val="277"/>
        </w:trPr>
        <w:tc>
          <w:tcPr>
            <w:tcW w:w="1092" w:type="dxa"/>
          </w:tcPr>
          <w:p w14:paraId="36AB009D" w14:textId="77777777" w:rsidR="008F4EBB" w:rsidRPr="00BD0581" w:rsidRDefault="008F4EBB" w:rsidP="00E40D70">
            <w:pPr>
              <w:pStyle w:val="TableParagraph"/>
              <w:spacing w:before="12"/>
              <w:ind w:left="187"/>
              <w:jc w:val="both"/>
              <w:rPr>
                <w:b/>
                <w:noProof/>
                <w:sz w:val="16"/>
                <w:szCs w:val="16"/>
                <w:lang w:val="es-CO"/>
              </w:rPr>
            </w:pPr>
            <w:r w:rsidRPr="00BD0581">
              <w:rPr>
                <w:b/>
                <w:noProof/>
                <w:sz w:val="16"/>
                <w:szCs w:val="16"/>
                <w:lang w:val="es-CO"/>
              </w:rPr>
              <w:t>Canada</w:t>
            </w:r>
          </w:p>
        </w:tc>
        <w:tc>
          <w:tcPr>
            <w:tcW w:w="1148" w:type="dxa"/>
          </w:tcPr>
          <w:p w14:paraId="5943684A" w14:textId="77777777" w:rsidR="008F4EBB" w:rsidRPr="00BD0581" w:rsidRDefault="008F4EBB" w:rsidP="00E40D70">
            <w:pPr>
              <w:pStyle w:val="TableParagraph"/>
              <w:spacing w:before="14"/>
              <w:ind w:left="567"/>
              <w:rPr>
                <w:noProof/>
                <w:sz w:val="16"/>
                <w:szCs w:val="16"/>
                <w:lang w:val="es-CO"/>
              </w:rPr>
            </w:pPr>
            <w:r w:rsidRPr="00BD0581">
              <w:rPr>
                <w:noProof/>
                <w:sz w:val="16"/>
                <w:szCs w:val="16"/>
                <w:lang w:val="es-CO"/>
              </w:rPr>
              <w:t>NO</w:t>
            </w:r>
          </w:p>
        </w:tc>
        <w:tc>
          <w:tcPr>
            <w:tcW w:w="2590" w:type="dxa"/>
          </w:tcPr>
          <w:p w14:paraId="0A04D63F" w14:textId="77777777" w:rsidR="008F4EBB" w:rsidRPr="00BD0581" w:rsidRDefault="008F4EBB" w:rsidP="00E40D70">
            <w:pPr>
              <w:pStyle w:val="TableParagraph"/>
              <w:spacing w:before="14"/>
              <w:ind w:left="567"/>
              <w:jc w:val="center"/>
              <w:rPr>
                <w:noProof/>
                <w:sz w:val="16"/>
                <w:szCs w:val="16"/>
                <w:lang w:val="es-CO"/>
              </w:rPr>
            </w:pPr>
            <w:r w:rsidRPr="00BD0581">
              <w:rPr>
                <w:noProof/>
                <w:sz w:val="16"/>
                <w:szCs w:val="16"/>
                <w:lang w:val="es-CO"/>
              </w:rPr>
              <w:t>NO</w:t>
            </w:r>
          </w:p>
        </w:tc>
        <w:tc>
          <w:tcPr>
            <w:tcW w:w="2583" w:type="dxa"/>
          </w:tcPr>
          <w:p w14:paraId="769BEFEC" w14:textId="77777777" w:rsidR="008F4EBB" w:rsidRPr="00BD0581" w:rsidRDefault="008F4EBB" w:rsidP="00E40D70">
            <w:pPr>
              <w:pStyle w:val="TableParagraph"/>
              <w:spacing w:before="14"/>
              <w:ind w:left="567"/>
              <w:jc w:val="center"/>
              <w:rPr>
                <w:noProof/>
                <w:sz w:val="16"/>
                <w:szCs w:val="16"/>
                <w:lang w:val="es-CO"/>
              </w:rPr>
            </w:pPr>
            <w:r w:rsidRPr="00BD0581">
              <w:rPr>
                <w:noProof/>
                <w:sz w:val="16"/>
                <w:szCs w:val="16"/>
                <w:lang w:val="es-CO"/>
              </w:rPr>
              <w:t>NO</w:t>
            </w:r>
          </w:p>
        </w:tc>
        <w:tc>
          <w:tcPr>
            <w:tcW w:w="1476" w:type="dxa"/>
          </w:tcPr>
          <w:p w14:paraId="5750240C" w14:textId="77777777" w:rsidR="008F4EBB" w:rsidRPr="00BD0581" w:rsidRDefault="008F4EBB" w:rsidP="00E40D70">
            <w:pPr>
              <w:pStyle w:val="TableParagraph"/>
              <w:spacing w:before="14"/>
              <w:ind w:left="567"/>
              <w:rPr>
                <w:noProof/>
                <w:sz w:val="16"/>
                <w:szCs w:val="16"/>
                <w:lang w:val="es-CO"/>
              </w:rPr>
            </w:pPr>
            <w:r w:rsidRPr="00BD0581">
              <w:rPr>
                <w:noProof/>
                <w:sz w:val="16"/>
                <w:szCs w:val="16"/>
                <w:lang w:val="es-CO"/>
              </w:rPr>
              <w:t>NO</w:t>
            </w:r>
          </w:p>
        </w:tc>
      </w:tr>
      <w:tr w:rsidR="008F4EBB" w:rsidRPr="00BD0581" w14:paraId="372AD27A" w14:textId="77777777" w:rsidTr="00E40D70">
        <w:trPr>
          <w:trHeight w:hRule="exact" w:val="295"/>
        </w:trPr>
        <w:tc>
          <w:tcPr>
            <w:tcW w:w="1092" w:type="dxa"/>
          </w:tcPr>
          <w:p w14:paraId="33AFE3FD" w14:textId="77777777" w:rsidR="008F4EBB" w:rsidRPr="00BD0581" w:rsidRDefault="008F4EBB" w:rsidP="00E40D70">
            <w:pPr>
              <w:pStyle w:val="TableParagraph"/>
              <w:spacing w:before="21"/>
              <w:ind w:left="187"/>
              <w:jc w:val="both"/>
              <w:rPr>
                <w:b/>
                <w:noProof/>
                <w:sz w:val="16"/>
                <w:szCs w:val="16"/>
                <w:lang w:val="es-CO"/>
              </w:rPr>
            </w:pPr>
            <w:r w:rsidRPr="00BD0581">
              <w:rPr>
                <w:b/>
                <w:noProof/>
                <w:sz w:val="16"/>
                <w:szCs w:val="16"/>
                <w:lang w:val="es-CO"/>
              </w:rPr>
              <w:t>Chile</w:t>
            </w:r>
          </w:p>
        </w:tc>
        <w:tc>
          <w:tcPr>
            <w:tcW w:w="1148" w:type="dxa"/>
          </w:tcPr>
          <w:p w14:paraId="7DCA374D" w14:textId="77777777" w:rsidR="008F4EBB" w:rsidRPr="00BD0581" w:rsidRDefault="008F4EBB" w:rsidP="00E40D70">
            <w:pPr>
              <w:pStyle w:val="TableParagraph"/>
              <w:spacing w:before="23"/>
              <w:ind w:left="567"/>
              <w:rPr>
                <w:noProof/>
                <w:sz w:val="16"/>
                <w:szCs w:val="16"/>
                <w:lang w:val="es-CO"/>
              </w:rPr>
            </w:pPr>
            <w:r w:rsidRPr="00BD0581">
              <w:rPr>
                <w:noProof/>
                <w:sz w:val="16"/>
                <w:szCs w:val="16"/>
                <w:lang w:val="es-CO"/>
              </w:rPr>
              <w:t>SI</w:t>
            </w:r>
          </w:p>
        </w:tc>
        <w:tc>
          <w:tcPr>
            <w:tcW w:w="2590" w:type="dxa"/>
          </w:tcPr>
          <w:p w14:paraId="51B86F5F" w14:textId="77777777" w:rsidR="008F4EBB" w:rsidRPr="00BD0581" w:rsidRDefault="008F4EBB" w:rsidP="00E40D70">
            <w:pPr>
              <w:pStyle w:val="TableParagraph"/>
              <w:spacing w:before="23"/>
              <w:ind w:left="567"/>
              <w:jc w:val="center"/>
              <w:rPr>
                <w:noProof/>
                <w:sz w:val="16"/>
                <w:szCs w:val="16"/>
                <w:lang w:val="es-CO"/>
              </w:rPr>
            </w:pPr>
            <w:r w:rsidRPr="00BD0581">
              <w:rPr>
                <w:noProof/>
                <w:sz w:val="16"/>
                <w:szCs w:val="16"/>
                <w:lang w:val="es-CO"/>
              </w:rPr>
              <w:t>NO</w:t>
            </w:r>
          </w:p>
        </w:tc>
        <w:tc>
          <w:tcPr>
            <w:tcW w:w="2583" w:type="dxa"/>
          </w:tcPr>
          <w:p w14:paraId="2B9566A8" w14:textId="77777777" w:rsidR="008F4EBB" w:rsidRPr="00BD0581" w:rsidRDefault="008F4EBB" w:rsidP="00E40D70">
            <w:pPr>
              <w:pStyle w:val="TableParagraph"/>
              <w:spacing w:before="23"/>
              <w:ind w:left="567"/>
              <w:jc w:val="center"/>
              <w:rPr>
                <w:noProof/>
                <w:sz w:val="16"/>
                <w:szCs w:val="16"/>
                <w:lang w:val="es-CO"/>
              </w:rPr>
            </w:pPr>
            <w:r w:rsidRPr="00BD0581">
              <w:rPr>
                <w:noProof/>
                <w:sz w:val="16"/>
                <w:szCs w:val="16"/>
                <w:lang w:val="es-CO"/>
              </w:rPr>
              <w:t>NO</w:t>
            </w:r>
          </w:p>
        </w:tc>
        <w:tc>
          <w:tcPr>
            <w:tcW w:w="1476" w:type="dxa"/>
          </w:tcPr>
          <w:p w14:paraId="1D8FF806" w14:textId="77777777" w:rsidR="008F4EBB" w:rsidRPr="00BD0581" w:rsidRDefault="008F4EBB" w:rsidP="00E40D70">
            <w:pPr>
              <w:pStyle w:val="TableParagraph"/>
              <w:spacing w:before="23"/>
              <w:ind w:left="567"/>
              <w:rPr>
                <w:noProof/>
                <w:sz w:val="16"/>
                <w:szCs w:val="16"/>
                <w:lang w:val="es-CO"/>
              </w:rPr>
            </w:pPr>
            <w:r w:rsidRPr="00BD0581">
              <w:rPr>
                <w:noProof/>
                <w:sz w:val="16"/>
                <w:szCs w:val="16"/>
                <w:lang w:val="es-CO"/>
              </w:rPr>
              <w:t>NO</w:t>
            </w:r>
          </w:p>
        </w:tc>
      </w:tr>
      <w:tr w:rsidR="008F4EBB" w:rsidRPr="00BD0581" w14:paraId="1A874299" w14:textId="77777777" w:rsidTr="00E40D70">
        <w:trPr>
          <w:trHeight w:hRule="exact" w:val="566"/>
        </w:trPr>
        <w:tc>
          <w:tcPr>
            <w:tcW w:w="1092" w:type="dxa"/>
          </w:tcPr>
          <w:p w14:paraId="00D95310" w14:textId="77777777" w:rsidR="008F4EBB" w:rsidRPr="00BD0581" w:rsidRDefault="008F4EBB" w:rsidP="00E40D70">
            <w:pPr>
              <w:pStyle w:val="TableParagraph"/>
              <w:spacing w:before="40"/>
              <w:ind w:left="187"/>
              <w:jc w:val="both"/>
              <w:rPr>
                <w:b/>
                <w:noProof/>
                <w:sz w:val="16"/>
                <w:szCs w:val="16"/>
                <w:lang w:val="es-CO"/>
              </w:rPr>
            </w:pPr>
            <w:r w:rsidRPr="00BD0581">
              <w:rPr>
                <w:b/>
                <w:noProof/>
                <w:sz w:val="16"/>
                <w:szCs w:val="16"/>
                <w:lang w:val="es-CO"/>
              </w:rPr>
              <w:t>Estados Unidos</w:t>
            </w:r>
          </w:p>
        </w:tc>
        <w:tc>
          <w:tcPr>
            <w:tcW w:w="1148" w:type="dxa"/>
          </w:tcPr>
          <w:p w14:paraId="2C543DE4" w14:textId="77777777" w:rsidR="008F4EBB" w:rsidRPr="00BD0581" w:rsidRDefault="008F4EBB" w:rsidP="00E40D70">
            <w:pPr>
              <w:pStyle w:val="TableParagraph"/>
              <w:spacing w:before="8"/>
              <w:ind w:left="567"/>
              <w:rPr>
                <w:noProof/>
                <w:sz w:val="16"/>
                <w:szCs w:val="16"/>
                <w:lang w:val="es-CO"/>
              </w:rPr>
            </w:pPr>
          </w:p>
          <w:p w14:paraId="36D72CB2" w14:textId="77777777" w:rsidR="008F4EBB" w:rsidRPr="00BD0581" w:rsidRDefault="008F4EBB" w:rsidP="00E40D70">
            <w:pPr>
              <w:pStyle w:val="TableParagraph"/>
              <w:ind w:left="567"/>
              <w:rPr>
                <w:noProof/>
                <w:sz w:val="16"/>
                <w:szCs w:val="16"/>
                <w:lang w:val="es-CO"/>
              </w:rPr>
            </w:pPr>
            <w:r w:rsidRPr="00BD0581">
              <w:rPr>
                <w:noProof/>
                <w:sz w:val="16"/>
                <w:szCs w:val="16"/>
                <w:lang w:val="es-CO"/>
              </w:rPr>
              <w:t>NO</w:t>
            </w:r>
          </w:p>
        </w:tc>
        <w:tc>
          <w:tcPr>
            <w:tcW w:w="2590" w:type="dxa"/>
          </w:tcPr>
          <w:p w14:paraId="77DA77F9" w14:textId="77777777" w:rsidR="008F4EBB" w:rsidRPr="00BD0581" w:rsidRDefault="008F4EBB" w:rsidP="00E40D70">
            <w:pPr>
              <w:pStyle w:val="TableParagraph"/>
              <w:spacing w:before="8"/>
              <w:ind w:left="567"/>
              <w:rPr>
                <w:noProof/>
                <w:sz w:val="16"/>
                <w:szCs w:val="16"/>
                <w:lang w:val="es-CO"/>
              </w:rPr>
            </w:pPr>
          </w:p>
          <w:p w14:paraId="133982BF" w14:textId="77777777" w:rsidR="008F4EBB" w:rsidRPr="00BD0581" w:rsidRDefault="008F4EBB" w:rsidP="00E40D70">
            <w:pPr>
              <w:pStyle w:val="TableParagraph"/>
              <w:ind w:left="567"/>
              <w:jc w:val="center"/>
              <w:rPr>
                <w:noProof/>
                <w:sz w:val="16"/>
                <w:szCs w:val="16"/>
                <w:lang w:val="es-CO"/>
              </w:rPr>
            </w:pPr>
            <w:r w:rsidRPr="00BD0581">
              <w:rPr>
                <w:noProof/>
                <w:sz w:val="16"/>
                <w:szCs w:val="16"/>
                <w:lang w:val="es-CO"/>
              </w:rPr>
              <w:t>NO</w:t>
            </w:r>
          </w:p>
        </w:tc>
        <w:tc>
          <w:tcPr>
            <w:tcW w:w="2583" w:type="dxa"/>
          </w:tcPr>
          <w:p w14:paraId="20599375" w14:textId="77777777" w:rsidR="008F4EBB" w:rsidRPr="00BD0581" w:rsidRDefault="008F4EBB" w:rsidP="00E40D70">
            <w:pPr>
              <w:pStyle w:val="TableParagraph"/>
              <w:spacing w:before="8"/>
              <w:ind w:left="567"/>
              <w:rPr>
                <w:noProof/>
                <w:sz w:val="16"/>
                <w:szCs w:val="16"/>
                <w:lang w:val="es-CO"/>
              </w:rPr>
            </w:pPr>
          </w:p>
          <w:p w14:paraId="277AC094" w14:textId="77777777" w:rsidR="008F4EBB" w:rsidRPr="00BD0581" w:rsidRDefault="008F4EBB" w:rsidP="00E40D70">
            <w:pPr>
              <w:pStyle w:val="TableParagraph"/>
              <w:ind w:left="567"/>
              <w:jc w:val="center"/>
              <w:rPr>
                <w:noProof/>
                <w:sz w:val="16"/>
                <w:szCs w:val="16"/>
                <w:lang w:val="es-CO"/>
              </w:rPr>
            </w:pPr>
            <w:r w:rsidRPr="00BD0581">
              <w:rPr>
                <w:noProof/>
                <w:sz w:val="16"/>
                <w:szCs w:val="16"/>
                <w:lang w:val="es-CO"/>
              </w:rPr>
              <w:t>NO</w:t>
            </w:r>
          </w:p>
        </w:tc>
        <w:tc>
          <w:tcPr>
            <w:tcW w:w="1476" w:type="dxa"/>
          </w:tcPr>
          <w:p w14:paraId="2B3AB5C6" w14:textId="77777777" w:rsidR="008F4EBB" w:rsidRPr="00BD0581" w:rsidRDefault="008F4EBB" w:rsidP="00E40D70">
            <w:pPr>
              <w:pStyle w:val="TableParagraph"/>
              <w:spacing w:before="8"/>
              <w:ind w:left="567"/>
              <w:rPr>
                <w:noProof/>
                <w:sz w:val="16"/>
                <w:szCs w:val="16"/>
                <w:lang w:val="es-CO"/>
              </w:rPr>
            </w:pPr>
          </w:p>
          <w:p w14:paraId="065C35C4" w14:textId="77777777" w:rsidR="008F4EBB" w:rsidRPr="00BD0581" w:rsidRDefault="008F4EBB" w:rsidP="00E40D70">
            <w:pPr>
              <w:pStyle w:val="TableParagraph"/>
              <w:ind w:left="567"/>
              <w:rPr>
                <w:noProof/>
                <w:sz w:val="16"/>
                <w:szCs w:val="16"/>
                <w:lang w:val="es-CO"/>
              </w:rPr>
            </w:pPr>
            <w:r w:rsidRPr="00BD0581">
              <w:rPr>
                <w:noProof/>
                <w:sz w:val="16"/>
                <w:szCs w:val="16"/>
                <w:lang w:val="es-CO"/>
              </w:rPr>
              <w:t>NO</w:t>
            </w:r>
          </w:p>
        </w:tc>
      </w:tr>
      <w:tr w:rsidR="008F4EBB" w:rsidRPr="00BD0581" w14:paraId="39F27106" w14:textId="77777777" w:rsidTr="00E40D70">
        <w:trPr>
          <w:trHeight w:hRule="exact" w:val="559"/>
        </w:trPr>
        <w:tc>
          <w:tcPr>
            <w:tcW w:w="1092" w:type="dxa"/>
          </w:tcPr>
          <w:p w14:paraId="5212A95E" w14:textId="77777777" w:rsidR="008F4EBB" w:rsidRPr="00BD0581" w:rsidRDefault="008F4EBB" w:rsidP="00E40D70">
            <w:pPr>
              <w:pStyle w:val="TableParagraph"/>
              <w:spacing w:before="35"/>
              <w:ind w:left="187"/>
              <w:jc w:val="both"/>
              <w:rPr>
                <w:b/>
                <w:noProof/>
                <w:sz w:val="16"/>
                <w:szCs w:val="16"/>
                <w:lang w:val="es-CO"/>
              </w:rPr>
            </w:pPr>
            <w:r w:rsidRPr="00BD0581">
              <w:rPr>
                <w:b/>
                <w:noProof/>
                <w:sz w:val="16"/>
                <w:szCs w:val="16"/>
                <w:lang w:val="es-CO"/>
              </w:rPr>
              <w:t>El Salvador</w:t>
            </w:r>
          </w:p>
        </w:tc>
        <w:tc>
          <w:tcPr>
            <w:tcW w:w="1148" w:type="dxa"/>
          </w:tcPr>
          <w:p w14:paraId="30F8676C" w14:textId="77777777" w:rsidR="008F4EBB" w:rsidRPr="00BD0581" w:rsidRDefault="008F4EBB" w:rsidP="00E40D70">
            <w:pPr>
              <w:pStyle w:val="TableParagraph"/>
              <w:spacing w:before="153"/>
              <w:ind w:left="567"/>
              <w:rPr>
                <w:noProof/>
                <w:sz w:val="16"/>
                <w:szCs w:val="16"/>
                <w:lang w:val="es-CO"/>
              </w:rPr>
            </w:pPr>
            <w:r w:rsidRPr="00BD0581">
              <w:rPr>
                <w:noProof/>
                <w:sz w:val="16"/>
                <w:szCs w:val="16"/>
                <w:lang w:val="es-CO"/>
              </w:rPr>
              <w:t>NO</w:t>
            </w:r>
          </w:p>
        </w:tc>
        <w:tc>
          <w:tcPr>
            <w:tcW w:w="2590" w:type="dxa"/>
          </w:tcPr>
          <w:p w14:paraId="44A45FC5" w14:textId="77777777" w:rsidR="008F4EBB" w:rsidRPr="00BD0581" w:rsidRDefault="008F4EBB" w:rsidP="00E40D70">
            <w:pPr>
              <w:pStyle w:val="TableParagraph"/>
              <w:spacing w:before="153"/>
              <w:ind w:left="567"/>
              <w:jc w:val="center"/>
              <w:rPr>
                <w:noProof/>
                <w:sz w:val="16"/>
                <w:szCs w:val="16"/>
                <w:lang w:val="es-CO"/>
              </w:rPr>
            </w:pPr>
            <w:r w:rsidRPr="00BD0581">
              <w:rPr>
                <w:noProof/>
                <w:sz w:val="16"/>
                <w:szCs w:val="16"/>
                <w:lang w:val="es-CO"/>
              </w:rPr>
              <w:t>NO</w:t>
            </w:r>
          </w:p>
        </w:tc>
        <w:tc>
          <w:tcPr>
            <w:tcW w:w="2583" w:type="dxa"/>
          </w:tcPr>
          <w:p w14:paraId="70FAD19E" w14:textId="77777777" w:rsidR="008F4EBB" w:rsidRPr="00BD0581" w:rsidRDefault="008F4EBB" w:rsidP="00E40D70">
            <w:pPr>
              <w:pStyle w:val="TableParagraph"/>
              <w:spacing w:before="153"/>
              <w:ind w:left="567"/>
              <w:jc w:val="center"/>
              <w:rPr>
                <w:noProof/>
                <w:sz w:val="16"/>
                <w:szCs w:val="16"/>
                <w:lang w:val="es-CO"/>
              </w:rPr>
            </w:pPr>
            <w:r w:rsidRPr="00BD0581">
              <w:rPr>
                <w:noProof/>
                <w:sz w:val="16"/>
                <w:szCs w:val="16"/>
                <w:lang w:val="es-CO"/>
              </w:rPr>
              <w:t>NO</w:t>
            </w:r>
          </w:p>
        </w:tc>
        <w:tc>
          <w:tcPr>
            <w:tcW w:w="1476" w:type="dxa"/>
          </w:tcPr>
          <w:p w14:paraId="61489E6C" w14:textId="77777777" w:rsidR="008F4EBB" w:rsidRPr="00BD0581" w:rsidRDefault="008F4EBB" w:rsidP="00E40D70">
            <w:pPr>
              <w:pStyle w:val="TableParagraph"/>
              <w:spacing w:before="153"/>
              <w:ind w:left="567"/>
              <w:rPr>
                <w:noProof/>
                <w:sz w:val="16"/>
                <w:szCs w:val="16"/>
                <w:lang w:val="es-CO"/>
              </w:rPr>
            </w:pPr>
            <w:r w:rsidRPr="00BD0581">
              <w:rPr>
                <w:noProof/>
                <w:sz w:val="16"/>
                <w:szCs w:val="16"/>
                <w:lang w:val="es-CO"/>
              </w:rPr>
              <w:t>NO</w:t>
            </w:r>
          </w:p>
        </w:tc>
      </w:tr>
      <w:tr w:rsidR="008F4EBB" w:rsidRPr="00BD0581" w14:paraId="27B9D51E" w14:textId="77777777" w:rsidTr="00E40D70">
        <w:trPr>
          <w:trHeight w:hRule="exact" w:val="408"/>
        </w:trPr>
        <w:tc>
          <w:tcPr>
            <w:tcW w:w="1092" w:type="dxa"/>
          </w:tcPr>
          <w:p w14:paraId="24E6BA37" w14:textId="77777777" w:rsidR="008F4EBB" w:rsidRPr="00BD0581" w:rsidRDefault="008F4EBB" w:rsidP="00E40D70">
            <w:pPr>
              <w:pStyle w:val="TableParagraph"/>
              <w:spacing w:before="76"/>
              <w:ind w:left="187"/>
              <w:jc w:val="both"/>
              <w:rPr>
                <w:b/>
                <w:noProof/>
                <w:sz w:val="16"/>
                <w:szCs w:val="16"/>
                <w:lang w:val="es-CO"/>
              </w:rPr>
            </w:pPr>
            <w:r w:rsidRPr="00BD0581">
              <w:rPr>
                <w:b/>
                <w:noProof/>
                <w:sz w:val="16"/>
                <w:szCs w:val="16"/>
                <w:lang w:val="es-CO"/>
              </w:rPr>
              <w:t>Guatemala</w:t>
            </w:r>
          </w:p>
        </w:tc>
        <w:tc>
          <w:tcPr>
            <w:tcW w:w="1148" w:type="dxa"/>
          </w:tcPr>
          <w:p w14:paraId="42828AF3" w14:textId="77777777" w:rsidR="008F4EBB" w:rsidRPr="00BD0581" w:rsidRDefault="008F4EBB" w:rsidP="00E40D70">
            <w:pPr>
              <w:pStyle w:val="TableParagraph"/>
              <w:spacing w:before="79"/>
              <w:ind w:left="567"/>
              <w:rPr>
                <w:noProof/>
                <w:sz w:val="16"/>
                <w:szCs w:val="16"/>
                <w:lang w:val="es-CO"/>
              </w:rPr>
            </w:pPr>
            <w:r w:rsidRPr="00BD0581">
              <w:rPr>
                <w:noProof/>
                <w:sz w:val="16"/>
                <w:szCs w:val="16"/>
                <w:lang w:val="es-CO"/>
              </w:rPr>
              <w:t>SI</w:t>
            </w:r>
          </w:p>
        </w:tc>
        <w:tc>
          <w:tcPr>
            <w:tcW w:w="2590" w:type="dxa"/>
          </w:tcPr>
          <w:p w14:paraId="2519643F" w14:textId="77777777" w:rsidR="008F4EBB" w:rsidRPr="00BD0581" w:rsidRDefault="008F4EBB" w:rsidP="00E40D70">
            <w:pPr>
              <w:pStyle w:val="TableParagraph"/>
              <w:spacing w:before="79"/>
              <w:ind w:left="567"/>
              <w:jc w:val="center"/>
              <w:rPr>
                <w:noProof/>
                <w:sz w:val="16"/>
                <w:szCs w:val="16"/>
                <w:lang w:val="es-CO"/>
              </w:rPr>
            </w:pPr>
            <w:r w:rsidRPr="00BD0581">
              <w:rPr>
                <w:noProof/>
                <w:sz w:val="16"/>
                <w:szCs w:val="16"/>
                <w:lang w:val="es-CO"/>
              </w:rPr>
              <w:t>SI</w:t>
            </w:r>
          </w:p>
        </w:tc>
        <w:tc>
          <w:tcPr>
            <w:tcW w:w="2583" w:type="dxa"/>
          </w:tcPr>
          <w:p w14:paraId="5A2781CD" w14:textId="77777777" w:rsidR="008F4EBB" w:rsidRPr="00BD0581" w:rsidRDefault="008F4EBB" w:rsidP="00E40D70">
            <w:pPr>
              <w:pStyle w:val="TableParagraph"/>
              <w:spacing w:before="79"/>
              <w:ind w:left="567"/>
              <w:jc w:val="center"/>
              <w:rPr>
                <w:noProof/>
                <w:sz w:val="16"/>
                <w:szCs w:val="16"/>
                <w:lang w:val="es-CO"/>
              </w:rPr>
            </w:pPr>
            <w:r w:rsidRPr="00BD0581">
              <w:rPr>
                <w:noProof/>
                <w:sz w:val="16"/>
                <w:szCs w:val="16"/>
                <w:lang w:val="es-CO"/>
              </w:rPr>
              <w:t>No establece plazo</w:t>
            </w:r>
            <w:r w:rsidRPr="00BD0581">
              <w:rPr>
                <w:noProof/>
                <w:spacing w:val="8"/>
                <w:sz w:val="16"/>
                <w:szCs w:val="16"/>
                <w:lang w:val="es-CO"/>
              </w:rPr>
              <w:t xml:space="preserve"> </w:t>
            </w:r>
            <w:r w:rsidRPr="00BD0581">
              <w:rPr>
                <w:noProof/>
                <w:sz w:val="16"/>
                <w:szCs w:val="16"/>
                <w:lang w:val="es-CO"/>
              </w:rPr>
              <w:t>adicional</w:t>
            </w:r>
          </w:p>
        </w:tc>
        <w:tc>
          <w:tcPr>
            <w:tcW w:w="1476" w:type="dxa"/>
          </w:tcPr>
          <w:p w14:paraId="38AB892A" w14:textId="77777777" w:rsidR="008F4EBB" w:rsidRPr="00BD0581" w:rsidRDefault="008F4EBB" w:rsidP="00E40D70">
            <w:pPr>
              <w:pStyle w:val="TableParagraph"/>
              <w:spacing w:before="79"/>
              <w:ind w:left="567"/>
              <w:rPr>
                <w:noProof/>
                <w:sz w:val="16"/>
                <w:szCs w:val="16"/>
                <w:lang w:val="es-CO"/>
              </w:rPr>
            </w:pPr>
            <w:r w:rsidRPr="00BD0581">
              <w:rPr>
                <w:noProof/>
                <w:sz w:val="16"/>
                <w:szCs w:val="16"/>
                <w:lang w:val="es-CO"/>
              </w:rPr>
              <w:t>SI</w:t>
            </w:r>
          </w:p>
        </w:tc>
      </w:tr>
      <w:tr w:rsidR="008F4EBB" w:rsidRPr="00BD0581" w14:paraId="077A0971" w14:textId="77777777" w:rsidTr="00E40D70">
        <w:trPr>
          <w:trHeight w:hRule="exact" w:val="408"/>
        </w:trPr>
        <w:tc>
          <w:tcPr>
            <w:tcW w:w="1092" w:type="dxa"/>
          </w:tcPr>
          <w:p w14:paraId="1F31B6F8" w14:textId="77777777" w:rsidR="008F4EBB" w:rsidRPr="00BD0581" w:rsidRDefault="008F4EBB" w:rsidP="00E40D70">
            <w:pPr>
              <w:pStyle w:val="TableParagraph"/>
              <w:spacing w:before="76"/>
              <w:ind w:left="187"/>
              <w:jc w:val="center"/>
              <w:rPr>
                <w:b/>
                <w:noProof/>
                <w:sz w:val="16"/>
                <w:szCs w:val="16"/>
                <w:lang w:val="es-CO"/>
              </w:rPr>
            </w:pPr>
            <w:r w:rsidRPr="00BD0581">
              <w:rPr>
                <w:b/>
                <w:noProof/>
                <w:sz w:val="16"/>
                <w:szCs w:val="16"/>
                <w:lang w:val="es-CO"/>
              </w:rPr>
              <w:t>Honduras</w:t>
            </w:r>
          </w:p>
        </w:tc>
        <w:tc>
          <w:tcPr>
            <w:tcW w:w="1148" w:type="dxa"/>
          </w:tcPr>
          <w:p w14:paraId="5144FE1E" w14:textId="77777777" w:rsidR="008F4EBB" w:rsidRPr="00BD0581" w:rsidRDefault="008F4EBB" w:rsidP="00E40D70">
            <w:pPr>
              <w:pStyle w:val="TableParagraph"/>
              <w:spacing w:before="79"/>
              <w:ind w:left="567"/>
              <w:rPr>
                <w:noProof/>
                <w:sz w:val="16"/>
                <w:szCs w:val="16"/>
                <w:lang w:val="es-CO"/>
              </w:rPr>
            </w:pPr>
            <w:r w:rsidRPr="00BD0581">
              <w:rPr>
                <w:noProof/>
                <w:sz w:val="16"/>
                <w:szCs w:val="16"/>
                <w:lang w:val="es-CO"/>
              </w:rPr>
              <w:t>NO</w:t>
            </w:r>
          </w:p>
        </w:tc>
        <w:tc>
          <w:tcPr>
            <w:tcW w:w="2590" w:type="dxa"/>
          </w:tcPr>
          <w:p w14:paraId="5ED59D50" w14:textId="77777777" w:rsidR="008F4EBB" w:rsidRPr="00BD0581" w:rsidRDefault="008F4EBB" w:rsidP="00E40D70">
            <w:pPr>
              <w:pStyle w:val="TableParagraph"/>
              <w:spacing w:before="79"/>
              <w:ind w:left="567"/>
              <w:jc w:val="center"/>
              <w:rPr>
                <w:noProof/>
                <w:sz w:val="16"/>
                <w:szCs w:val="16"/>
                <w:lang w:val="es-CO"/>
              </w:rPr>
            </w:pPr>
            <w:r w:rsidRPr="00BD0581">
              <w:rPr>
                <w:noProof/>
                <w:sz w:val="16"/>
                <w:szCs w:val="16"/>
                <w:lang w:val="es-CO"/>
              </w:rPr>
              <w:t>NO</w:t>
            </w:r>
          </w:p>
        </w:tc>
        <w:tc>
          <w:tcPr>
            <w:tcW w:w="2583" w:type="dxa"/>
          </w:tcPr>
          <w:p w14:paraId="4400ECCA" w14:textId="77777777" w:rsidR="008F4EBB" w:rsidRPr="00BD0581" w:rsidRDefault="008F4EBB" w:rsidP="00E40D70">
            <w:pPr>
              <w:pStyle w:val="TableParagraph"/>
              <w:spacing w:before="79"/>
              <w:ind w:left="567"/>
              <w:jc w:val="center"/>
              <w:rPr>
                <w:noProof/>
                <w:sz w:val="16"/>
                <w:szCs w:val="16"/>
                <w:lang w:val="es-CO"/>
              </w:rPr>
            </w:pPr>
            <w:r w:rsidRPr="00BD0581">
              <w:rPr>
                <w:noProof/>
                <w:sz w:val="16"/>
                <w:szCs w:val="16"/>
                <w:lang w:val="es-CO"/>
              </w:rPr>
              <w:t>NO</w:t>
            </w:r>
          </w:p>
        </w:tc>
        <w:tc>
          <w:tcPr>
            <w:tcW w:w="1476" w:type="dxa"/>
          </w:tcPr>
          <w:p w14:paraId="7288DC58" w14:textId="77777777" w:rsidR="008F4EBB" w:rsidRPr="00BD0581" w:rsidRDefault="008F4EBB" w:rsidP="00E40D70">
            <w:pPr>
              <w:pStyle w:val="TableParagraph"/>
              <w:spacing w:before="79"/>
              <w:ind w:left="567"/>
              <w:jc w:val="center"/>
              <w:rPr>
                <w:noProof/>
                <w:sz w:val="16"/>
                <w:szCs w:val="16"/>
                <w:lang w:val="es-CO"/>
              </w:rPr>
            </w:pPr>
            <w:r w:rsidRPr="00BD0581">
              <w:rPr>
                <w:noProof/>
                <w:sz w:val="16"/>
                <w:szCs w:val="16"/>
                <w:lang w:val="es-CO"/>
              </w:rPr>
              <w:t>NO</w:t>
            </w:r>
          </w:p>
        </w:tc>
      </w:tr>
      <w:tr w:rsidR="008F4EBB" w:rsidRPr="00BD0581" w14:paraId="66A224D5" w14:textId="77777777" w:rsidTr="00E40D70">
        <w:trPr>
          <w:trHeight w:hRule="exact" w:val="478"/>
        </w:trPr>
        <w:tc>
          <w:tcPr>
            <w:tcW w:w="1092" w:type="dxa"/>
          </w:tcPr>
          <w:p w14:paraId="6FC8F60F" w14:textId="77777777" w:rsidR="008F4EBB" w:rsidRPr="00BD0581" w:rsidRDefault="008F4EBB" w:rsidP="00E40D70">
            <w:pPr>
              <w:pStyle w:val="TableParagraph"/>
              <w:ind w:left="187"/>
              <w:rPr>
                <w:b/>
                <w:noProof/>
                <w:sz w:val="16"/>
                <w:szCs w:val="16"/>
                <w:lang w:val="es-CO"/>
              </w:rPr>
            </w:pPr>
            <w:r w:rsidRPr="00BD0581">
              <w:rPr>
                <w:b/>
                <w:noProof/>
                <w:sz w:val="16"/>
                <w:szCs w:val="16"/>
                <w:lang w:val="es-CO"/>
              </w:rPr>
              <w:t>Liechtenst ein</w:t>
            </w:r>
          </w:p>
        </w:tc>
        <w:tc>
          <w:tcPr>
            <w:tcW w:w="1148" w:type="dxa"/>
          </w:tcPr>
          <w:p w14:paraId="0B949EA1" w14:textId="77777777" w:rsidR="008F4EBB" w:rsidRPr="00BD0581" w:rsidRDefault="008F4EBB" w:rsidP="00E40D70">
            <w:pPr>
              <w:pStyle w:val="TableParagraph"/>
              <w:spacing w:before="115"/>
              <w:ind w:left="567"/>
              <w:rPr>
                <w:noProof/>
                <w:sz w:val="16"/>
                <w:szCs w:val="16"/>
                <w:lang w:val="es-CO"/>
              </w:rPr>
            </w:pPr>
            <w:r w:rsidRPr="00BD0581">
              <w:rPr>
                <w:noProof/>
                <w:sz w:val="16"/>
                <w:szCs w:val="16"/>
                <w:lang w:val="es-CO"/>
              </w:rPr>
              <w:t>SI</w:t>
            </w:r>
          </w:p>
        </w:tc>
        <w:tc>
          <w:tcPr>
            <w:tcW w:w="2590" w:type="dxa"/>
          </w:tcPr>
          <w:p w14:paraId="5F963FA8" w14:textId="77777777" w:rsidR="008F4EBB" w:rsidRPr="00BD0581" w:rsidRDefault="008F4EBB" w:rsidP="00E40D70">
            <w:pPr>
              <w:pStyle w:val="TableParagraph"/>
              <w:spacing w:before="115"/>
              <w:ind w:left="567"/>
              <w:jc w:val="center"/>
              <w:rPr>
                <w:noProof/>
                <w:sz w:val="16"/>
                <w:szCs w:val="16"/>
                <w:lang w:val="es-CO"/>
              </w:rPr>
            </w:pPr>
            <w:r w:rsidRPr="00BD0581">
              <w:rPr>
                <w:noProof/>
                <w:sz w:val="16"/>
                <w:szCs w:val="16"/>
                <w:lang w:val="es-CO"/>
              </w:rPr>
              <w:t>NO</w:t>
            </w:r>
          </w:p>
        </w:tc>
        <w:tc>
          <w:tcPr>
            <w:tcW w:w="2583" w:type="dxa"/>
          </w:tcPr>
          <w:p w14:paraId="22150093" w14:textId="77777777" w:rsidR="008F4EBB" w:rsidRPr="00BD0581" w:rsidRDefault="008F4EBB" w:rsidP="00E40D70">
            <w:pPr>
              <w:pStyle w:val="TableParagraph"/>
              <w:spacing w:before="115"/>
              <w:ind w:left="567"/>
              <w:jc w:val="center"/>
              <w:rPr>
                <w:noProof/>
                <w:sz w:val="16"/>
                <w:szCs w:val="16"/>
                <w:lang w:val="es-CO"/>
              </w:rPr>
            </w:pPr>
            <w:r w:rsidRPr="00BD0581">
              <w:rPr>
                <w:noProof/>
                <w:sz w:val="16"/>
                <w:szCs w:val="16"/>
                <w:lang w:val="es-CO"/>
              </w:rPr>
              <w:t>NO</w:t>
            </w:r>
          </w:p>
        </w:tc>
        <w:tc>
          <w:tcPr>
            <w:tcW w:w="1476" w:type="dxa"/>
          </w:tcPr>
          <w:p w14:paraId="1AC3DA80" w14:textId="77777777" w:rsidR="008F4EBB" w:rsidRPr="00BD0581" w:rsidRDefault="008F4EBB" w:rsidP="00E40D70">
            <w:pPr>
              <w:pStyle w:val="TableParagraph"/>
              <w:spacing w:before="115"/>
              <w:ind w:left="567"/>
              <w:jc w:val="center"/>
              <w:rPr>
                <w:noProof/>
                <w:sz w:val="16"/>
                <w:szCs w:val="16"/>
                <w:lang w:val="es-CO"/>
              </w:rPr>
            </w:pPr>
            <w:r w:rsidRPr="00BD0581">
              <w:rPr>
                <w:noProof/>
                <w:sz w:val="16"/>
                <w:szCs w:val="16"/>
                <w:lang w:val="es-CO"/>
              </w:rPr>
              <w:t>NO</w:t>
            </w:r>
          </w:p>
        </w:tc>
      </w:tr>
      <w:tr w:rsidR="008F4EBB" w:rsidRPr="00BD0581" w14:paraId="2800FE6A" w14:textId="77777777" w:rsidTr="00E40D70">
        <w:trPr>
          <w:trHeight w:hRule="exact" w:val="408"/>
        </w:trPr>
        <w:tc>
          <w:tcPr>
            <w:tcW w:w="1092" w:type="dxa"/>
          </w:tcPr>
          <w:p w14:paraId="756BF264" w14:textId="77777777" w:rsidR="008F4EBB" w:rsidRPr="00BD0581" w:rsidRDefault="008F4EBB" w:rsidP="00E40D70">
            <w:pPr>
              <w:pStyle w:val="TableParagraph"/>
              <w:spacing w:before="79"/>
              <w:ind w:left="187"/>
              <w:jc w:val="center"/>
              <w:rPr>
                <w:b/>
                <w:noProof/>
                <w:sz w:val="16"/>
                <w:szCs w:val="16"/>
                <w:lang w:val="es-CO"/>
              </w:rPr>
            </w:pPr>
            <w:r w:rsidRPr="00BD0581">
              <w:rPr>
                <w:b/>
                <w:noProof/>
                <w:sz w:val="16"/>
                <w:szCs w:val="16"/>
                <w:lang w:val="es-CO"/>
              </w:rPr>
              <w:t>Suiza</w:t>
            </w:r>
          </w:p>
        </w:tc>
        <w:tc>
          <w:tcPr>
            <w:tcW w:w="1148" w:type="dxa"/>
          </w:tcPr>
          <w:p w14:paraId="493EDF90" w14:textId="77777777" w:rsidR="008F4EBB" w:rsidRPr="00BD0581" w:rsidRDefault="008F4EBB" w:rsidP="00E40D70">
            <w:pPr>
              <w:pStyle w:val="TableParagraph"/>
              <w:spacing w:before="81"/>
              <w:ind w:left="567"/>
              <w:rPr>
                <w:noProof/>
                <w:sz w:val="16"/>
                <w:szCs w:val="16"/>
                <w:lang w:val="es-CO"/>
              </w:rPr>
            </w:pPr>
            <w:r w:rsidRPr="00BD0581">
              <w:rPr>
                <w:noProof/>
                <w:sz w:val="16"/>
                <w:szCs w:val="16"/>
                <w:lang w:val="es-CO"/>
              </w:rPr>
              <w:t>SI</w:t>
            </w:r>
          </w:p>
        </w:tc>
        <w:tc>
          <w:tcPr>
            <w:tcW w:w="2590" w:type="dxa"/>
          </w:tcPr>
          <w:p w14:paraId="0C136D1C"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c>
          <w:tcPr>
            <w:tcW w:w="2583" w:type="dxa"/>
          </w:tcPr>
          <w:p w14:paraId="604D7DD2"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c>
          <w:tcPr>
            <w:tcW w:w="1476" w:type="dxa"/>
          </w:tcPr>
          <w:p w14:paraId="17E0D967"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r>
      <w:tr w:rsidR="008F4EBB" w:rsidRPr="00BD0581" w14:paraId="775B9B0B" w14:textId="77777777" w:rsidTr="00E40D70">
        <w:trPr>
          <w:trHeight w:hRule="exact" w:val="410"/>
        </w:trPr>
        <w:tc>
          <w:tcPr>
            <w:tcW w:w="1092" w:type="dxa"/>
          </w:tcPr>
          <w:p w14:paraId="492CF29D" w14:textId="77777777" w:rsidR="008F4EBB" w:rsidRPr="00BD0581" w:rsidRDefault="008F4EBB" w:rsidP="00E40D70">
            <w:pPr>
              <w:pStyle w:val="TableParagraph"/>
              <w:spacing w:before="79"/>
              <w:ind w:left="187"/>
              <w:jc w:val="center"/>
              <w:rPr>
                <w:b/>
                <w:noProof/>
                <w:sz w:val="16"/>
                <w:szCs w:val="16"/>
                <w:lang w:val="es-CO"/>
              </w:rPr>
            </w:pPr>
            <w:r w:rsidRPr="00BD0581">
              <w:rPr>
                <w:b/>
                <w:noProof/>
                <w:sz w:val="16"/>
                <w:szCs w:val="16"/>
                <w:lang w:val="es-CO"/>
              </w:rPr>
              <w:t>Mexico</w:t>
            </w:r>
          </w:p>
        </w:tc>
        <w:tc>
          <w:tcPr>
            <w:tcW w:w="1148" w:type="dxa"/>
          </w:tcPr>
          <w:p w14:paraId="5C643D29" w14:textId="77777777" w:rsidR="008F4EBB" w:rsidRPr="00BD0581" w:rsidRDefault="008F4EBB" w:rsidP="00E40D70">
            <w:pPr>
              <w:pStyle w:val="TableParagraph"/>
              <w:spacing w:before="81"/>
              <w:ind w:left="567"/>
              <w:rPr>
                <w:noProof/>
                <w:sz w:val="16"/>
                <w:szCs w:val="16"/>
                <w:lang w:val="es-CO"/>
              </w:rPr>
            </w:pPr>
            <w:r w:rsidRPr="00BD0581">
              <w:rPr>
                <w:noProof/>
                <w:sz w:val="16"/>
                <w:szCs w:val="16"/>
                <w:lang w:val="es-CO"/>
              </w:rPr>
              <w:t>NO</w:t>
            </w:r>
          </w:p>
        </w:tc>
        <w:tc>
          <w:tcPr>
            <w:tcW w:w="2590" w:type="dxa"/>
          </w:tcPr>
          <w:p w14:paraId="0C8B3CB8"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c>
          <w:tcPr>
            <w:tcW w:w="2583" w:type="dxa"/>
          </w:tcPr>
          <w:p w14:paraId="54A504C2"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c>
          <w:tcPr>
            <w:tcW w:w="1476" w:type="dxa"/>
          </w:tcPr>
          <w:p w14:paraId="59B45CDE" w14:textId="77777777" w:rsidR="008F4EBB" w:rsidRPr="00BD0581" w:rsidRDefault="008F4EBB" w:rsidP="00E40D70">
            <w:pPr>
              <w:pStyle w:val="TableParagraph"/>
              <w:spacing w:before="81"/>
              <w:ind w:left="567"/>
              <w:jc w:val="center"/>
              <w:rPr>
                <w:noProof/>
                <w:sz w:val="16"/>
                <w:szCs w:val="16"/>
                <w:lang w:val="es-CO"/>
              </w:rPr>
            </w:pPr>
            <w:r w:rsidRPr="00BD0581">
              <w:rPr>
                <w:noProof/>
                <w:sz w:val="16"/>
                <w:szCs w:val="16"/>
                <w:lang w:val="es-CO"/>
              </w:rPr>
              <w:t>NO</w:t>
            </w:r>
          </w:p>
        </w:tc>
      </w:tr>
      <w:tr w:rsidR="008F4EBB" w:rsidRPr="00BD0581" w14:paraId="0AC4D7F6" w14:textId="77777777" w:rsidTr="00E40D70">
        <w:trPr>
          <w:trHeight w:hRule="exact" w:val="487"/>
        </w:trPr>
        <w:tc>
          <w:tcPr>
            <w:tcW w:w="1092" w:type="dxa"/>
          </w:tcPr>
          <w:p w14:paraId="1057F281" w14:textId="77777777" w:rsidR="008F4EBB" w:rsidRPr="00BD0581" w:rsidRDefault="008F4EBB" w:rsidP="00E40D70">
            <w:pPr>
              <w:pStyle w:val="TableParagraph"/>
              <w:spacing w:before="2"/>
              <w:ind w:left="187"/>
              <w:rPr>
                <w:b/>
                <w:noProof/>
                <w:sz w:val="16"/>
                <w:szCs w:val="16"/>
                <w:lang w:val="es-CO"/>
              </w:rPr>
            </w:pPr>
            <w:r w:rsidRPr="00BD0581">
              <w:rPr>
                <w:b/>
                <w:noProof/>
                <w:sz w:val="16"/>
                <w:szCs w:val="16"/>
                <w:lang w:val="es-CO"/>
              </w:rPr>
              <w:t>Union Europea</w:t>
            </w:r>
          </w:p>
        </w:tc>
        <w:tc>
          <w:tcPr>
            <w:tcW w:w="1148" w:type="dxa"/>
          </w:tcPr>
          <w:p w14:paraId="18FEFBEF" w14:textId="77777777" w:rsidR="008F4EBB" w:rsidRPr="00BD0581" w:rsidRDefault="008F4EBB" w:rsidP="00E40D70">
            <w:pPr>
              <w:pStyle w:val="TableParagraph"/>
              <w:spacing w:before="119"/>
              <w:ind w:left="567"/>
              <w:rPr>
                <w:noProof/>
                <w:sz w:val="16"/>
                <w:szCs w:val="16"/>
                <w:lang w:val="es-CO"/>
              </w:rPr>
            </w:pPr>
            <w:r w:rsidRPr="00BD0581">
              <w:rPr>
                <w:noProof/>
                <w:sz w:val="16"/>
                <w:szCs w:val="16"/>
                <w:lang w:val="es-CO"/>
              </w:rPr>
              <w:t>SI</w:t>
            </w:r>
          </w:p>
        </w:tc>
        <w:tc>
          <w:tcPr>
            <w:tcW w:w="2590" w:type="dxa"/>
          </w:tcPr>
          <w:p w14:paraId="0913B4BA" w14:textId="77777777" w:rsidR="008F4EBB" w:rsidRPr="00BD0581" w:rsidRDefault="008F4EBB" w:rsidP="00E40D70">
            <w:pPr>
              <w:pStyle w:val="TableParagraph"/>
              <w:spacing w:before="119"/>
              <w:ind w:left="567"/>
              <w:jc w:val="center"/>
              <w:rPr>
                <w:noProof/>
                <w:sz w:val="16"/>
                <w:szCs w:val="16"/>
                <w:lang w:val="es-CO"/>
              </w:rPr>
            </w:pPr>
            <w:r w:rsidRPr="00BD0581">
              <w:rPr>
                <w:noProof/>
                <w:sz w:val="16"/>
                <w:szCs w:val="16"/>
                <w:lang w:val="es-CO"/>
              </w:rPr>
              <w:t>NO</w:t>
            </w:r>
          </w:p>
        </w:tc>
        <w:tc>
          <w:tcPr>
            <w:tcW w:w="2583" w:type="dxa"/>
          </w:tcPr>
          <w:p w14:paraId="54090030" w14:textId="77777777" w:rsidR="008F4EBB" w:rsidRPr="00BD0581" w:rsidRDefault="008F4EBB" w:rsidP="00E40D70">
            <w:pPr>
              <w:pStyle w:val="TableParagraph"/>
              <w:spacing w:before="119"/>
              <w:ind w:left="567"/>
              <w:jc w:val="center"/>
              <w:rPr>
                <w:noProof/>
                <w:sz w:val="16"/>
                <w:szCs w:val="16"/>
                <w:lang w:val="es-CO"/>
              </w:rPr>
            </w:pPr>
            <w:r w:rsidRPr="00BD0581">
              <w:rPr>
                <w:noProof/>
                <w:sz w:val="16"/>
                <w:szCs w:val="16"/>
                <w:lang w:val="es-CO"/>
              </w:rPr>
              <w:t>NO</w:t>
            </w:r>
          </w:p>
        </w:tc>
        <w:tc>
          <w:tcPr>
            <w:tcW w:w="1476" w:type="dxa"/>
          </w:tcPr>
          <w:p w14:paraId="78590940" w14:textId="77777777" w:rsidR="008F4EBB" w:rsidRPr="00BD0581" w:rsidRDefault="008F4EBB" w:rsidP="00E40D70">
            <w:pPr>
              <w:pStyle w:val="TableParagraph"/>
              <w:spacing w:before="119"/>
              <w:ind w:left="567"/>
              <w:jc w:val="center"/>
              <w:rPr>
                <w:noProof/>
                <w:sz w:val="16"/>
                <w:szCs w:val="16"/>
                <w:lang w:val="es-CO"/>
              </w:rPr>
            </w:pPr>
            <w:r w:rsidRPr="00BD0581">
              <w:rPr>
                <w:noProof/>
                <w:sz w:val="16"/>
                <w:szCs w:val="16"/>
                <w:lang w:val="es-CO"/>
              </w:rPr>
              <w:t>NO</w:t>
            </w:r>
          </w:p>
        </w:tc>
      </w:tr>
      <w:tr w:rsidR="008F4EBB" w:rsidRPr="00BD0581" w14:paraId="13F80937" w14:textId="77777777" w:rsidTr="00E40D70">
        <w:trPr>
          <w:trHeight w:hRule="exact" w:val="377"/>
        </w:trPr>
        <w:tc>
          <w:tcPr>
            <w:tcW w:w="1092" w:type="dxa"/>
          </w:tcPr>
          <w:p w14:paraId="3C9DA7A6" w14:textId="77777777" w:rsidR="008F4EBB" w:rsidRPr="00BD0581" w:rsidRDefault="008F4EBB" w:rsidP="00E40D70">
            <w:pPr>
              <w:pStyle w:val="TableParagraph"/>
              <w:spacing w:before="62"/>
              <w:ind w:left="187"/>
              <w:jc w:val="center"/>
              <w:rPr>
                <w:b/>
                <w:noProof/>
                <w:sz w:val="16"/>
                <w:szCs w:val="16"/>
                <w:lang w:val="es-CO"/>
              </w:rPr>
            </w:pPr>
            <w:r w:rsidRPr="00BD0581">
              <w:rPr>
                <w:b/>
                <w:noProof/>
                <w:sz w:val="16"/>
                <w:szCs w:val="16"/>
                <w:lang w:val="es-CO"/>
              </w:rPr>
              <w:t>CAN</w:t>
            </w:r>
          </w:p>
        </w:tc>
        <w:tc>
          <w:tcPr>
            <w:tcW w:w="1148" w:type="dxa"/>
          </w:tcPr>
          <w:p w14:paraId="07355663" w14:textId="77777777" w:rsidR="008F4EBB" w:rsidRPr="00BD0581" w:rsidRDefault="008F4EBB" w:rsidP="00E40D70">
            <w:pPr>
              <w:pStyle w:val="TableParagraph"/>
              <w:spacing w:before="65"/>
              <w:ind w:left="567"/>
              <w:rPr>
                <w:noProof/>
                <w:sz w:val="16"/>
                <w:szCs w:val="16"/>
                <w:lang w:val="es-CO"/>
              </w:rPr>
            </w:pPr>
            <w:r w:rsidRPr="00BD0581">
              <w:rPr>
                <w:noProof/>
                <w:sz w:val="16"/>
                <w:szCs w:val="16"/>
                <w:lang w:val="es-CO"/>
              </w:rPr>
              <w:t>SI</w:t>
            </w:r>
          </w:p>
        </w:tc>
        <w:tc>
          <w:tcPr>
            <w:tcW w:w="2590" w:type="dxa"/>
          </w:tcPr>
          <w:p w14:paraId="243FC798" w14:textId="77777777" w:rsidR="008F4EBB" w:rsidRPr="00BD0581" w:rsidRDefault="008F4EBB" w:rsidP="00E40D70">
            <w:pPr>
              <w:pStyle w:val="TableParagraph"/>
              <w:spacing w:before="65"/>
              <w:ind w:left="567"/>
              <w:jc w:val="center"/>
              <w:rPr>
                <w:noProof/>
                <w:sz w:val="16"/>
                <w:szCs w:val="16"/>
                <w:lang w:val="es-CO"/>
              </w:rPr>
            </w:pPr>
            <w:r w:rsidRPr="00BD0581">
              <w:rPr>
                <w:noProof/>
                <w:sz w:val="16"/>
                <w:szCs w:val="16"/>
                <w:lang w:val="es-CO"/>
              </w:rPr>
              <w:t>SI</w:t>
            </w:r>
          </w:p>
        </w:tc>
        <w:tc>
          <w:tcPr>
            <w:tcW w:w="2583" w:type="dxa"/>
          </w:tcPr>
          <w:p w14:paraId="3DD8CB77" w14:textId="77777777" w:rsidR="008F4EBB" w:rsidRPr="00BD0581" w:rsidRDefault="008F4EBB" w:rsidP="00E40D70">
            <w:pPr>
              <w:pStyle w:val="TableParagraph"/>
              <w:spacing w:before="65"/>
              <w:ind w:left="567"/>
              <w:jc w:val="center"/>
              <w:rPr>
                <w:noProof/>
                <w:sz w:val="16"/>
                <w:szCs w:val="16"/>
                <w:lang w:val="es-CO"/>
              </w:rPr>
            </w:pPr>
            <w:r w:rsidRPr="00BD0581">
              <w:rPr>
                <w:noProof/>
                <w:sz w:val="16"/>
                <w:szCs w:val="16"/>
                <w:lang w:val="es-CO"/>
              </w:rPr>
              <w:t>No establece plazo</w:t>
            </w:r>
            <w:r w:rsidRPr="00BD0581">
              <w:rPr>
                <w:noProof/>
                <w:spacing w:val="8"/>
                <w:sz w:val="16"/>
                <w:szCs w:val="16"/>
                <w:lang w:val="es-CO"/>
              </w:rPr>
              <w:t xml:space="preserve"> </w:t>
            </w:r>
            <w:r w:rsidRPr="00BD0581">
              <w:rPr>
                <w:noProof/>
                <w:sz w:val="16"/>
                <w:szCs w:val="16"/>
                <w:lang w:val="es-CO"/>
              </w:rPr>
              <w:t>adicional</w:t>
            </w:r>
          </w:p>
        </w:tc>
        <w:tc>
          <w:tcPr>
            <w:tcW w:w="1476" w:type="dxa"/>
          </w:tcPr>
          <w:p w14:paraId="41026561" w14:textId="77777777" w:rsidR="008F4EBB" w:rsidRPr="00BD0581" w:rsidRDefault="008F4EBB" w:rsidP="00E40D70">
            <w:pPr>
              <w:pStyle w:val="TableParagraph"/>
              <w:spacing w:before="65"/>
              <w:ind w:left="567"/>
              <w:jc w:val="center"/>
              <w:rPr>
                <w:noProof/>
                <w:sz w:val="16"/>
                <w:szCs w:val="16"/>
                <w:lang w:val="es-CO"/>
              </w:rPr>
            </w:pPr>
            <w:r w:rsidRPr="00BD0581">
              <w:rPr>
                <w:noProof/>
                <w:sz w:val="16"/>
                <w:szCs w:val="16"/>
                <w:lang w:val="es-CO"/>
              </w:rPr>
              <w:t>NO</w:t>
            </w:r>
          </w:p>
        </w:tc>
      </w:tr>
    </w:tbl>
    <w:p w14:paraId="73530FC8" w14:textId="77777777" w:rsidR="005541F1" w:rsidRPr="00BD0581" w:rsidRDefault="005541F1" w:rsidP="008F4EBB">
      <w:pPr>
        <w:pStyle w:val="Textoindependiente"/>
        <w:rPr>
          <w:noProof/>
          <w:lang w:val="es-CO"/>
        </w:rPr>
      </w:pPr>
    </w:p>
    <w:p w14:paraId="2D8647B1" w14:textId="77777777" w:rsidR="008F4EBB" w:rsidRPr="00BD0581" w:rsidRDefault="008F4EBB" w:rsidP="008F4EBB">
      <w:pPr>
        <w:pStyle w:val="Textoindependiente"/>
        <w:rPr>
          <w:noProof/>
          <w:lang w:val="es-CO"/>
        </w:rPr>
      </w:pPr>
      <w:r w:rsidRPr="009F2BD5">
        <w:rPr>
          <w:noProof/>
          <w:lang w:val="es-CO"/>
        </w:rPr>
        <w:t xml:space="preserve">El acuerdo comercial con Guatemala (ley 1241 de 2008) ni la decisión 439 de  1998 de la </w:t>
      </w:r>
      <w:r w:rsidRPr="009F2BD5">
        <w:rPr>
          <w:noProof/>
          <w:spacing w:val="-3"/>
          <w:lang w:val="es-CO"/>
        </w:rPr>
        <w:t xml:space="preserve">CAN, </w:t>
      </w:r>
      <w:r w:rsidRPr="009F2BD5">
        <w:rPr>
          <w:lang w:val="es-CO"/>
        </w:rPr>
        <w:t>señalan</w:t>
      </w:r>
      <w:r w:rsidRPr="009F2BD5">
        <w:rPr>
          <w:noProof/>
          <w:lang w:val="es-CO"/>
        </w:rPr>
        <w:t xml:space="preserve"> plazos mínimos para la recepción de </w:t>
      </w:r>
      <w:r w:rsidRPr="009F2BD5">
        <w:rPr>
          <w:noProof/>
          <w:spacing w:val="41"/>
          <w:lang w:val="es-CO"/>
        </w:rPr>
        <w:t xml:space="preserve"> </w:t>
      </w:r>
      <w:r w:rsidRPr="009F2BD5">
        <w:rPr>
          <w:noProof/>
          <w:lang w:val="es-CO"/>
        </w:rPr>
        <w:t>ofertas.</w:t>
      </w:r>
    </w:p>
    <w:p w14:paraId="13791A6F" w14:textId="2AC1809C" w:rsidR="008F4EBB" w:rsidRPr="00BD0581" w:rsidRDefault="0096542F" w:rsidP="008F4EBB">
      <w:pPr>
        <w:pStyle w:val="Ttulo1"/>
        <w:rPr>
          <w:noProof/>
          <w:lang w:val="es-CO"/>
        </w:rPr>
      </w:pPr>
      <w:r w:rsidRPr="009F2BD5">
        <w:rPr>
          <w:noProof/>
          <w:sz w:val="24"/>
          <w:szCs w:val="24"/>
          <w:lang w:val="es-CO"/>
        </w:rPr>
        <w:t>11</w:t>
      </w:r>
      <w:r w:rsidR="008F4EBB" w:rsidRPr="009F2BD5">
        <w:rPr>
          <w:noProof/>
          <w:sz w:val="24"/>
          <w:szCs w:val="24"/>
          <w:lang w:val="es-CO"/>
        </w:rPr>
        <w:t>.</w:t>
      </w:r>
      <w:r w:rsidR="008F4EBB" w:rsidRPr="009F2BD5">
        <w:rPr>
          <w:noProof/>
          <w:lang w:val="es-CO"/>
        </w:rPr>
        <w:t xml:space="preserve">  </w:t>
      </w:r>
      <w:r w:rsidR="008F4EBB" w:rsidRPr="009F2BD5">
        <w:rPr>
          <w:noProof/>
          <w:sz w:val="24"/>
          <w:szCs w:val="24"/>
          <w:lang w:val="es-CO"/>
        </w:rPr>
        <w:t>CONVENIENCIA Y</w:t>
      </w:r>
      <w:r w:rsidR="008F4EBB" w:rsidRPr="009F2BD5">
        <w:rPr>
          <w:noProof/>
          <w:spacing w:val="19"/>
          <w:sz w:val="24"/>
          <w:szCs w:val="24"/>
          <w:lang w:val="es-CO"/>
        </w:rPr>
        <w:t xml:space="preserve"> </w:t>
      </w:r>
      <w:r w:rsidR="008F4EBB" w:rsidRPr="009F2BD5">
        <w:rPr>
          <w:noProof/>
          <w:sz w:val="24"/>
          <w:szCs w:val="24"/>
          <w:lang w:val="es-CO"/>
        </w:rPr>
        <w:t>OPORTUNIDAD:</w:t>
      </w:r>
    </w:p>
    <w:p w14:paraId="27F7D297" w14:textId="77777777" w:rsidR="008F4EBB" w:rsidRPr="00BD0581" w:rsidRDefault="008F4EBB" w:rsidP="008F4EBB">
      <w:pPr>
        <w:pStyle w:val="Textoindependiente"/>
        <w:rPr>
          <w:noProof/>
          <w:lang w:val="es-CO"/>
        </w:rPr>
      </w:pPr>
      <w:r w:rsidRPr="009F2BD5">
        <w:rPr>
          <w:noProof/>
          <w:lang w:val="es-CO"/>
        </w:rPr>
        <w:t xml:space="preserve">Con el presente </w:t>
      </w:r>
      <w:r w:rsidRPr="009F2BD5">
        <w:rPr>
          <w:lang w:val="es-CO"/>
        </w:rPr>
        <w:t>estudio</w:t>
      </w:r>
      <w:r w:rsidRPr="009F2BD5">
        <w:rPr>
          <w:noProof/>
          <w:lang w:val="es-CO"/>
        </w:rPr>
        <w:t xml:space="preserve"> se concluye que:</w:t>
      </w:r>
    </w:p>
    <w:p w14:paraId="6956C285" w14:textId="77777777" w:rsidR="008F4EBB" w:rsidRPr="00BD0581" w:rsidRDefault="008F4EBB" w:rsidP="008F4EBB">
      <w:pPr>
        <w:pStyle w:val="Textoindependiente"/>
        <w:rPr>
          <w:noProof/>
          <w:lang w:val="es-CO"/>
        </w:rPr>
      </w:pPr>
      <w:r w:rsidRPr="009F2BD5">
        <w:rPr>
          <w:noProof/>
          <w:lang w:val="es-CO"/>
        </w:rPr>
        <w:t xml:space="preserve">1.  La Secretaría de Infraestructura </w:t>
      </w:r>
      <w:r w:rsidRPr="009F2BD5">
        <w:rPr>
          <w:noProof/>
          <w:spacing w:val="5"/>
          <w:lang w:val="es-CO"/>
        </w:rPr>
        <w:t xml:space="preserve">presentó </w:t>
      </w:r>
      <w:r w:rsidRPr="009F2BD5">
        <w:rPr>
          <w:noProof/>
          <w:lang w:val="es-CO"/>
        </w:rPr>
        <w:t xml:space="preserve">el proyecto y obtuvo  el Certificado  de Registro de Proyecto  certificado de </w:t>
      </w:r>
      <w:r w:rsidRPr="009F2BD5">
        <w:rPr>
          <w:noProof/>
          <w:spacing w:val="34"/>
          <w:lang w:val="es-CO"/>
        </w:rPr>
        <w:t xml:space="preserve"> </w:t>
      </w:r>
      <w:r w:rsidRPr="009F2BD5">
        <w:rPr>
          <w:noProof/>
          <w:spacing w:val="2"/>
          <w:lang w:val="es-CO"/>
        </w:rPr>
        <w:t>viabilidad.</w:t>
      </w:r>
    </w:p>
    <w:p w14:paraId="40715616" w14:textId="77777777" w:rsidR="008F4EBB" w:rsidRPr="00BD0581" w:rsidRDefault="008F4EBB" w:rsidP="008F4EBB">
      <w:pPr>
        <w:pStyle w:val="Textoindependiente"/>
        <w:rPr>
          <w:noProof/>
          <w:lang w:val="es-CO"/>
        </w:rPr>
      </w:pPr>
      <w:r w:rsidRPr="009F2BD5">
        <w:rPr>
          <w:noProof/>
          <w:lang w:val="es-CO"/>
        </w:rPr>
        <w:lastRenderedPageBreak/>
        <w:t>“</w:t>
      </w:r>
      <w:r w:rsidRPr="00C337C8">
        <w:rPr>
          <w:bCs/>
          <w:noProof/>
          <w:spacing w:val="-2"/>
          <w:sz w:val="22"/>
          <w:szCs w:val="22"/>
          <w:lang w:val="es-CO"/>
        </w:rPr>
        <w:t>INTERVENTORÍA TÉCNICA, ADMINISTRATIVA, CONTABLE, JURÍDICA Y FINANCIERA DEL PROYECTO CONSTRUCCIÓN Y ADECUACIÓN DEL ESTADIO DE LA CABECERA MUNICIPAL DE INZA FINANCIADO CON RECURSOS SGR CONSTRUCCION Y ADECUACION DEL ESTADIO DE LA CABECERA MUNICIPAL DE INZA FINANCIADO CON RECURSOS SGR”.</w:t>
      </w:r>
    </w:p>
    <w:p w14:paraId="570067CD" w14:textId="77777777" w:rsidR="008F4EBB" w:rsidRPr="00BD0581" w:rsidRDefault="008F4EBB" w:rsidP="008F4EBB">
      <w:pPr>
        <w:pStyle w:val="Textoindependiente"/>
        <w:rPr>
          <w:noProof/>
          <w:lang w:val="es-CO"/>
        </w:rPr>
      </w:pPr>
      <w:r w:rsidRPr="009F2BD5">
        <w:rPr>
          <w:noProof/>
          <w:lang w:val="es-CO"/>
        </w:rPr>
        <w:t xml:space="preserve">2.  El </w:t>
      </w:r>
      <w:r w:rsidRPr="009F2BD5">
        <w:rPr>
          <w:noProof/>
          <w:spacing w:val="-3"/>
          <w:lang w:val="es-CO"/>
        </w:rPr>
        <w:t xml:space="preserve">Municipio </w:t>
      </w:r>
      <w:r w:rsidRPr="009F2BD5">
        <w:rPr>
          <w:noProof/>
          <w:lang w:val="es-CO"/>
        </w:rPr>
        <w:t xml:space="preserve">de Inzá, Cauca como necesidad prioritaria, requiere contratar el objeto previsto. Por lo anterior </w:t>
      </w:r>
      <w:r w:rsidRPr="009F2BD5">
        <w:rPr>
          <w:noProof/>
          <w:spacing w:val="4"/>
          <w:lang w:val="es-CO"/>
        </w:rPr>
        <w:t xml:space="preserve">la </w:t>
      </w:r>
      <w:r w:rsidRPr="009F2BD5">
        <w:rPr>
          <w:noProof/>
          <w:lang w:val="es-CO"/>
        </w:rPr>
        <w:t xml:space="preserve">Administración </w:t>
      </w:r>
      <w:r w:rsidRPr="009F2BD5">
        <w:rPr>
          <w:noProof/>
          <w:spacing w:val="17"/>
          <w:lang w:val="es-CO"/>
        </w:rPr>
        <w:t xml:space="preserve">Municipal </w:t>
      </w:r>
      <w:r w:rsidRPr="009F2BD5">
        <w:rPr>
          <w:noProof/>
          <w:spacing w:val="7"/>
          <w:lang w:val="es-CO"/>
        </w:rPr>
        <w:t xml:space="preserve">ha  </w:t>
      </w:r>
      <w:r w:rsidRPr="009F2BD5">
        <w:rPr>
          <w:noProof/>
          <w:lang w:val="es-CO"/>
        </w:rPr>
        <w:t xml:space="preserve">destinado  recursos </w:t>
      </w:r>
      <w:r w:rsidRPr="009F2BD5">
        <w:rPr>
          <w:noProof/>
          <w:spacing w:val="4"/>
          <w:lang w:val="es-CO"/>
        </w:rPr>
        <w:t xml:space="preserve">de </w:t>
      </w:r>
      <w:r w:rsidRPr="009F2BD5">
        <w:rPr>
          <w:noProof/>
          <w:lang w:val="es-CO"/>
        </w:rPr>
        <w:t xml:space="preserve">la presente </w:t>
      </w:r>
      <w:r w:rsidRPr="009F2BD5">
        <w:rPr>
          <w:noProof/>
          <w:spacing w:val="-3"/>
          <w:lang w:val="es-CO"/>
        </w:rPr>
        <w:t xml:space="preserve">vigencia </w:t>
      </w:r>
      <w:r w:rsidRPr="009F2BD5">
        <w:rPr>
          <w:noProof/>
          <w:lang w:val="es-CO"/>
        </w:rPr>
        <w:t xml:space="preserve">fiscal provenientes </w:t>
      </w:r>
      <w:r w:rsidRPr="009F2BD5">
        <w:rPr>
          <w:noProof/>
          <w:spacing w:val="13"/>
          <w:lang w:val="es-CO"/>
        </w:rPr>
        <w:t xml:space="preserve">del </w:t>
      </w:r>
      <w:r w:rsidRPr="00C337C8">
        <w:rPr>
          <w:noProof/>
          <w:sz w:val="22"/>
          <w:szCs w:val="22"/>
          <w:lang w:val="es-CO"/>
        </w:rPr>
        <w:t>rubro: SECTOR: DEPORTE, EDUCACION FISICA Y RECREACION</w:t>
      </w:r>
    </w:p>
    <w:p w14:paraId="459B0D32" w14:textId="77777777" w:rsidR="008F4EBB" w:rsidRPr="00BD0581" w:rsidRDefault="008F4EBB" w:rsidP="008F4EBB">
      <w:pPr>
        <w:pStyle w:val="Textoindependiente"/>
        <w:rPr>
          <w:noProof/>
          <w:lang w:val="es-CO"/>
        </w:rPr>
      </w:pPr>
      <w:r w:rsidRPr="00BD0581">
        <w:rPr>
          <w:noProof/>
          <w:lang w:val="es-CO"/>
        </w:rPr>
        <w:t xml:space="preserve">3.  </w:t>
      </w:r>
      <w:r w:rsidRPr="00C337C8">
        <w:rPr>
          <w:noProof/>
          <w:lang w:val="es-CO"/>
        </w:rPr>
        <w:t xml:space="preserve">Que </w:t>
      </w:r>
      <w:r w:rsidRPr="009F2BD5">
        <w:rPr>
          <w:noProof/>
          <w:spacing w:val="-3"/>
          <w:lang w:val="es-CO"/>
        </w:rPr>
        <w:t xml:space="preserve">previo </w:t>
      </w:r>
      <w:r w:rsidRPr="009F2BD5">
        <w:rPr>
          <w:noProof/>
          <w:lang w:val="es-CO"/>
        </w:rPr>
        <w:t xml:space="preserve">estudio se allega la conclusión que debe  celebrarse  un  contrato con el lleno de los requisitos </w:t>
      </w:r>
      <w:r w:rsidRPr="009F2BD5">
        <w:rPr>
          <w:noProof/>
          <w:spacing w:val="3"/>
          <w:lang w:val="es-CO"/>
        </w:rPr>
        <w:t xml:space="preserve">conforme </w:t>
      </w:r>
      <w:r w:rsidRPr="009F2BD5">
        <w:rPr>
          <w:noProof/>
          <w:lang w:val="es-CO"/>
        </w:rPr>
        <w:t xml:space="preserve">a lo dispuesto en el estatuto de contratación, </w:t>
      </w:r>
      <w:r w:rsidRPr="009F2BD5">
        <w:rPr>
          <w:noProof/>
          <w:spacing w:val="10"/>
          <w:lang w:val="es-CO"/>
        </w:rPr>
        <w:t xml:space="preserve">la </w:t>
      </w:r>
      <w:r w:rsidRPr="009F2BD5">
        <w:rPr>
          <w:noProof/>
          <w:lang w:val="es-CO"/>
        </w:rPr>
        <w:t xml:space="preserve">Ley 1150 de 2007 y las normas que  le  reglamentan,  con  persona natural o jurídica de reconocida idoneidad y experiencia temática </w:t>
      </w:r>
      <w:r w:rsidRPr="009F2BD5">
        <w:rPr>
          <w:noProof/>
          <w:spacing w:val="2"/>
          <w:lang w:val="es-CO"/>
        </w:rPr>
        <w:t>reconocida.</w:t>
      </w:r>
    </w:p>
    <w:p w14:paraId="68561C51" w14:textId="77777777" w:rsidR="008F4EBB" w:rsidRPr="00BD0581" w:rsidRDefault="008F4EBB" w:rsidP="008F4EBB">
      <w:pPr>
        <w:pStyle w:val="Textoindependiente"/>
        <w:rPr>
          <w:noProof/>
          <w:lang w:val="es-CO"/>
        </w:rPr>
      </w:pPr>
      <w:r w:rsidRPr="009F2BD5">
        <w:rPr>
          <w:noProof/>
          <w:lang w:val="es-CO"/>
        </w:rPr>
        <w:t xml:space="preserve">4.  Que realizado el estudio legal correspondiente, se ha establecido el tipo de contratación, sus alcances y condiciones de </w:t>
      </w:r>
      <w:r w:rsidRPr="009F2BD5">
        <w:rPr>
          <w:noProof/>
          <w:spacing w:val="2"/>
          <w:lang w:val="es-CO"/>
        </w:rPr>
        <w:t>cumplimiento.</w:t>
      </w:r>
    </w:p>
    <w:p w14:paraId="4A893182" w14:textId="77777777" w:rsidR="008F4EBB" w:rsidRPr="00BD0581" w:rsidRDefault="008F4EBB" w:rsidP="008F4EBB">
      <w:pPr>
        <w:pStyle w:val="Textoindependiente"/>
        <w:rPr>
          <w:noProof/>
          <w:lang w:val="es-CO"/>
        </w:rPr>
      </w:pPr>
      <w:r w:rsidRPr="009F2BD5">
        <w:rPr>
          <w:noProof/>
          <w:lang w:val="es-CO"/>
        </w:rPr>
        <w:t>5. Que la cuantía del contrato se determina de acuerdo a los precios</w:t>
      </w:r>
      <w:r w:rsidRPr="009F2BD5">
        <w:rPr>
          <w:noProof/>
          <w:spacing w:val="39"/>
          <w:lang w:val="es-CO"/>
        </w:rPr>
        <w:t xml:space="preserve"> </w:t>
      </w:r>
      <w:r w:rsidRPr="009F2BD5">
        <w:rPr>
          <w:noProof/>
          <w:lang w:val="es-CO"/>
        </w:rPr>
        <w:t>y condiciones de mercado vigentes.</w:t>
      </w:r>
    </w:p>
    <w:p w14:paraId="0C3D1927" w14:textId="77777777" w:rsidR="008F4EBB" w:rsidRPr="00BD0581" w:rsidRDefault="008F4EBB" w:rsidP="008F4EBB">
      <w:pPr>
        <w:pStyle w:val="Textoindependiente"/>
        <w:rPr>
          <w:noProof/>
          <w:lang w:val="es-CO"/>
        </w:rPr>
      </w:pPr>
      <w:r w:rsidRPr="009F2BD5">
        <w:rPr>
          <w:noProof/>
          <w:lang w:val="es-CO"/>
        </w:rPr>
        <w:t>6.  Que se han determinado los riesgos del proceso de contratación y los amparos que debe cubrir el contratista.</w:t>
      </w:r>
    </w:p>
    <w:p w14:paraId="1EFAA73D" w14:textId="5992EA4C" w:rsidR="008F4EBB" w:rsidRPr="00BD0581" w:rsidRDefault="0096542F" w:rsidP="008F4EBB">
      <w:pPr>
        <w:pStyle w:val="Ttulo1"/>
        <w:rPr>
          <w:noProof/>
          <w:sz w:val="24"/>
          <w:szCs w:val="24"/>
          <w:lang w:val="es-CO"/>
        </w:rPr>
      </w:pPr>
      <w:r w:rsidRPr="009F2BD5">
        <w:rPr>
          <w:noProof/>
          <w:spacing w:val="-3"/>
          <w:sz w:val="24"/>
          <w:szCs w:val="24"/>
          <w:lang w:val="es-CO"/>
        </w:rPr>
        <w:t>12</w:t>
      </w:r>
      <w:r w:rsidR="008F4EBB" w:rsidRPr="009F2BD5">
        <w:rPr>
          <w:noProof/>
          <w:spacing w:val="-3"/>
          <w:sz w:val="24"/>
          <w:szCs w:val="24"/>
          <w:lang w:val="es-CO"/>
        </w:rPr>
        <w:t xml:space="preserve">.  PUBLICACION </w:t>
      </w:r>
      <w:r w:rsidR="008F4EBB" w:rsidRPr="009F2BD5">
        <w:rPr>
          <w:noProof/>
          <w:sz w:val="24"/>
          <w:szCs w:val="24"/>
          <w:lang w:val="es-CO"/>
        </w:rPr>
        <w:t xml:space="preserve">Y CONSULTA DE LOS </w:t>
      </w:r>
      <w:r w:rsidR="008F4EBB" w:rsidRPr="009F2BD5">
        <w:rPr>
          <w:noProof/>
          <w:spacing w:val="-3"/>
          <w:sz w:val="24"/>
          <w:szCs w:val="24"/>
          <w:lang w:val="es-CO"/>
        </w:rPr>
        <w:t xml:space="preserve">ACTOS </w:t>
      </w:r>
      <w:r w:rsidR="008F4EBB" w:rsidRPr="009F2BD5">
        <w:rPr>
          <w:noProof/>
          <w:sz w:val="24"/>
          <w:szCs w:val="24"/>
          <w:lang w:val="es-CO"/>
        </w:rPr>
        <w:t>DEL PROCESO DE SELECCIÓN:</w:t>
      </w:r>
    </w:p>
    <w:p w14:paraId="10EEA03C" w14:textId="77777777" w:rsidR="008F4EBB" w:rsidRPr="00BD0581" w:rsidRDefault="008F4EBB" w:rsidP="008F4EBB">
      <w:pPr>
        <w:pStyle w:val="Textoindependiente"/>
        <w:rPr>
          <w:noProof/>
          <w:lang w:val="es-CO"/>
        </w:rPr>
      </w:pPr>
      <w:r w:rsidRPr="009F2BD5">
        <w:rPr>
          <w:noProof/>
          <w:lang w:val="es-CO"/>
        </w:rPr>
        <w:t>Los diferentes actos deeste proceso se pueden consultar y remitir</w:t>
      </w:r>
      <w:r w:rsidRPr="009F2BD5">
        <w:rPr>
          <w:noProof/>
          <w:lang w:val="es-CO"/>
        </w:rPr>
        <w:tab/>
        <w:t xml:space="preserve">las observaciones </w:t>
      </w:r>
      <w:r w:rsidRPr="009F2BD5">
        <w:rPr>
          <w:noProof/>
          <w:spacing w:val="3"/>
          <w:lang w:val="es-CO"/>
        </w:rPr>
        <w:t xml:space="preserve">del </w:t>
      </w:r>
      <w:r w:rsidRPr="009F2BD5">
        <w:rPr>
          <w:noProof/>
          <w:lang w:val="es-CO"/>
        </w:rPr>
        <w:t xml:space="preserve">caso, a las siguientes </w:t>
      </w:r>
      <w:r w:rsidRPr="009F2BD5">
        <w:rPr>
          <w:noProof/>
          <w:spacing w:val="18"/>
          <w:lang w:val="es-CO"/>
        </w:rPr>
        <w:t xml:space="preserve"> </w:t>
      </w:r>
      <w:r w:rsidRPr="009F2BD5">
        <w:rPr>
          <w:noProof/>
          <w:lang w:val="es-CO"/>
        </w:rPr>
        <w:t>direcciones.</w:t>
      </w:r>
    </w:p>
    <w:p w14:paraId="4254FE2C" w14:textId="77777777" w:rsidR="00836414" w:rsidRPr="00BD0581" w:rsidRDefault="00836414" w:rsidP="008F4EBB">
      <w:pPr>
        <w:pStyle w:val="Textoindependiente"/>
        <w:rPr>
          <w:noProof/>
          <w:lang w:val="es-CO"/>
        </w:rPr>
      </w:pPr>
    </w:p>
    <w:p w14:paraId="2D85E5CE" w14:textId="46300EB1" w:rsidR="008F4EBB" w:rsidRPr="00BD0581" w:rsidRDefault="0096542F" w:rsidP="008F4EBB">
      <w:pPr>
        <w:pStyle w:val="Ttulo2"/>
        <w:rPr>
          <w:noProof/>
          <w:lang w:val="es-CO"/>
        </w:rPr>
      </w:pPr>
      <w:r w:rsidRPr="009F2BD5">
        <w:rPr>
          <w:noProof/>
          <w:lang w:val="es-CO"/>
        </w:rPr>
        <w:t>12</w:t>
      </w:r>
      <w:r w:rsidR="008F4EBB" w:rsidRPr="009F2BD5">
        <w:rPr>
          <w:noProof/>
          <w:lang w:val="es-CO"/>
        </w:rPr>
        <w:t>.1.  PUBLICACION</w:t>
      </w:r>
    </w:p>
    <w:p w14:paraId="04CDD8AC" w14:textId="77777777" w:rsidR="008F4EBB" w:rsidRPr="00BD0581" w:rsidRDefault="002E721D" w:rsidP="008F4EBB">
      <w:pPr>
        <w:pStyle w:val="Textoindependiente"/>
        <w:rPr>
          <w:noProof/>
          <w:lang w:val="es-CO"/>
        </w:rPr>
      </w:pPr>
      <w:r>
        <w:lastRenderedPageBreak/>
        <w:fldChar w:fldCharType="begin"/>
      </w:r>
      <w:r w:rsidRPr="002E721D">
        <w:rPr>
          <w:lang w:val="es-CO"/>
          <w:rPrChange w:id="1385" w:author="Usuario" w:date="2017-12-27T21:02:00Z">
            <w:rPr/>
          </w:rPrChange>
        </w:rPr>
        <w:instrText xml:space="preserve"> HYPERLINK "http://www.contratos.gov.co/" \h </w:instrText>
      </w:r>
      <w:r>
        <w:fldChar w:fldCharType="separate"/>
      </w:r>
      <w:r w:rsidR="008F4EBB" w:rsidRPr="009F2BD5">
        <w:rPr>
          <w:noProof/>
          <w:lang w:val="es-CO"/>
        </w:rPr>
        <w:t>Portal</w:t>
      </w:r>
      <w:r>
        <w:rPr>
          <w:noProof/>
          <w:lang w:val="es-CO"/>
        </w:rPr>
        <w:fldChar w:fldCharType="end"/>
      </w:r>
      <w:r w:rsidR="008F4EBB" w:rsidRPr="009F2BD5">
        <w:rPr>
          <w:noProof/>
          <w:lang w:val="es-CO"/>
        </w:rPr>
        <w:t xml:space="preserve"> </w:t>
      </w:r>
      <w:r>
        <w:fldChar w:fldCharType="begin"/>
      </w:r>
      <w:r w:rsidRPr="002E721D">
        <w:rPr>
          <w:lang w:val="es-CO"/>
          <w:rPrChange w:id="1386" w:author="Usuario" w:date="2017-12-27T21:02:00Z">
            <w:rPr/>
          </w:rPrChange>
        </w:rPr>
        <w:instrText xml:space="preserve"> HYPERLINK "http://www.contratos.gov.co/" \h </w:instrText>
      </w:r>
      <w:r>
        <w:fldChar w:fldCharType="separate"/>
      </w:r>
      <w:r w:rsidR="008F4EBB" w:rsidRPr="009F2BD5">
        <w:rPr>
          <w:noProof/>
          <w:lang w:val="es-CO"/>
        </w:rPr>
        <w:t>Ún</w:t>
      </w:r>
      <w:r>
        <w:rPr>
          <w:noProof/>
          <w:lang w:val="es-CO"/>
        </w:rPr>
        <w:fldChar w:fldCharType="end"/>
      </w:r>
      <w:r>
        <w:fldChar w:fldCharType="begin"/>
      </w:r>
      <w:r w:rsidRPr="002E721D">
        <w:rPr>
          <w:lang w:val="es-CO"/>
          <w:rPrChange w:id="1387" w:author="Usuario" w:date="2017-12-27T21:02:00Z">
            <w:rPr/>
          </w:rPrChange>
        </w:rPr>
        <w:instrText xml:space="preserve"> HYPERLINK </w:instrText>
      </w:r>
      <w:r>
        <w:fldChar w:fldCharType="separate"/>
      </w:r>
      <w:r w:rsidR="008F4EBB" w:rsidRPr="009F2BD5">
        <w:rPr>
          <w:rStyle w:val="Hipervnculo"/>
          <w:noProof/>
          <w:color w:val="auto"/>
          <w:lang w:val="es-CO"/>
        </w:rPr>
        <w:t>ico d</w:t>
      </w:r>
      <w:r>
        <w:rPr>
          <w:rStyle w:val="Hipervnculo"/>
          <w:noProof/>
          <w:color w:val="auto"/>
          <w:lang w:val="es-CO"/>
        </w:rPr>
        <w:fldChar w:fldCharType="end"/>
      </w:r>
      <w:r w:rsidR="008F4EBB" w:rsidRPr="009F2BD5">
        <w:rPr>
          <w:noProof/>
          <w:lang w:val="es-CO"/>
        </w:rPr>
        <w:t xml:space="preserve">e contratación: </w:t>
      </w:r>
      <w:r>
        <w:fldChar w:fldCharType="begin"/>
      </w:r>
      <w:r w:rsidRPr="002E721D">
        <w:rPr>
          <w:lang w:val="es-CO"/>
          <w:rPrChange w:id="1388" w:author="Usuario" w:date="2017-12-27T21:02:00Z">
            <w:rPr/>
          </w:rPrChange>
        </w:rPr>
        <w:instrText xml:space="preserve"> HYPERLINK "http://www.contratos.gov.co/" \h </w:instrText>
      </w:r>
      <w:r>
        <w:fldChar w:fldCharType="separate"/>
      </w:r>
      <w:r w:rsidR="008F4EBB" w:rsidRPr="009F2BD5">
        <w:rPr>
          <w:noProof/>
          <w:lang w:val="es-CO"/>
        </w:rPr>
        <w:t>www.contratos.g</w:t>
      </w:r>
      <w:r>
        <w:rPr>
          <w:noProof/>
          <w:lang w:val="es-CO"/>
        </w:rPr>
        <w:fldChar w:fldCharType="end"/>
      </w:r>
      <w:r>
        <w:fldChar w:fldCharType="begin"/>
      </w:r>
      <w:r w:rsidRPr="002E721D">
        <w:rPr>
          <w:lang w:val="es-CO"/>
          <w:rPrChange w:id="1389" w:author="Usuario" w:date="2017-12-27T21:02:00Z">
            <w:rPr/>
          </w:rPrChange>
        </w:rPr>
        <w:instrText xml:space="preserve"> HYPERLINK "http://www.contratos.gov.co/" \h </w:instrText>
      </w:r>
      <w:r>
        <w:fldChar w:fldCharType="separate"/>
      </w:r>
      <w:r w:rsidR="008F4EBB" w:rsidRPr="009F2BD5">
        <w:rPr>
          <w:noProof/>
          <w:lang w:val="es-CO"/>
        </w:rPr>
        <w:t>ov.co y</w:t>
      </w:r>
      <w:r>
        <w:rPr>
          <w:noProof/>
          <w:lang w:val="es-CO"/>
        </w:rPr>
        <w:fldChar w:fldCharType="end"/>
      </w:r>
      <w:r w:rsidR="008F4EBB" w:rsidRPr="009F2BD5">
        <w:rPr>
          <w:noProof/>
          <w:lang w:val="es-CO"/>
        </w:rPr>
        <w:t xml:space="preserve"> Alcaldía</w:t>
      </w:r>
      <w:r w:rsidR="008F4EBB" w:rsidRPr="009F2BD5">
        <w:rPr>
          <w:noProof/>
          <w:spacing w:val="11"/>
          <w:lang w:val="es-CO"/>
        </w:rPr>
        <w:t xml:space="preserve"> </w:t>
      </w:r>
      <w:r w:rsidR="008F4EBB" w:rsidRPr="009F2BD5">
        <w:rPr>
          <w:noProof/>
          <w:lang w:val="es-CO"/>
        </w:rPr>
        <w:t>Municipal</w:t>
      </w:r>
      <w:r w:rsidR="008F4EBB" w:rsidRPr="009F2BD5">
        <w:rPr>
          <w:noProof/>
          <w:spacing w:val="10"/>
          <w:lang w:val="es-CO"/>
        </w:rPr>
        <w:t xml:space="preserve"> </w:t>
      </w:r>
      <w:r w:rsidR="008F4EBB" w:rsidRPr="009F2BD5">
        <w:rPr>
          <w:noProof/>
          <w:spacing w:val="14"/>
          <w:lang w:val="es-CO"/>
        </w:rPr>
        <w:t>de</w:t>
      </w:r>
      <w:r w:rsidR="008F4EBB" w:rsidRPr="009F2BD5">
        <w:rPr>
          <w:noProof/>
          <w:w w:val="99"/>
          <w:lang w:val="es-CO"/>
        </w:rPr>
        <w:t xml:space="preserve"> </w:t>
      </w:r>
      <w:r w:rsidR="008F4EBB" w:rsidRPr="009F2BD5">
        <w:rPr>
          <w:noProof/>
          <w:spacing w:val="21"/>
          <w:lang w:val="es-CO"/>
        </w:rPr>
        <w:t xml:space="preserve">Inzá </w:t>
      </w:r>
      <w:r w:rsidR="008F4EBB" w:rsidRPr="009F2BD5">
        <w:rPr>
          <w:noProof/>
          <w:lang w:val="es-CO"/>
        </w:rPr>
        <w:t>(</w:t>
      </w:r>
      <w:r w:rsidR="008F4EBB" w:rsidRPr="009F2BD5">
        <w:rPr>
          <w:noProof/>
          <w:spacing w:val="18"/>
          <w:lang w:val="es-CO"/>
        </w:rPr>
        <w:t>CAM</w:t>
      </w:r>
      <w:r w:rsidR="008F4EBB" w:rsidRPr="009F2BD5">
        <w:rPr>
          <w:noProof/>
          <w:lang w:val="es-CO"/>
        </w:rPr>
        <w:t xml:space="preserve">) – Secretaría </w:t>
      </w:r>
      <w:r>
        <w:fldChar w:fldCharType="begin"/>
      </w:r>
      <w:r w:rsidRPr="002E721D">
        <w:rPr>
          <w:lang w:val="es-CO"/>
          <w:rPrChange w:id="1390" w:author="Usuario" w:date="2017-12-27T21:02:00Z">
            <w:rPr/>
          </w:rPrChange>
        </w:rPr>
        <w:instrText xml:space="preserve"> HYPERLINK "http://www.contratos.gov.co/" \h </w:instrText>
      </w:r>
      <w:r>
        <w:fldChar w:fldCharType="separate"/>
      </w:r>
      <w:r w:rsidR="008F4EBB" w:rsidRPr="009F2BD5">
        <w:rPr>
          <w:noProof/>
          <w:lang w:val="es-CO"/>
        </w:rPr>
        <w:t xml:space="preserve">de </w:t>
      </w:r>
      <w:r w:rsidR="008F4EBB" w:rsidRPr="009F2BD5">
        <w:rPr>
          <w:noProof/>
          <w:spacing w:val="3"/>
          <w:lang w:val="es-CO"/>
        </w:rPr>
        <w:t xml:space="preserve">Planeación </w:t>
      </w:r>
      <w:r w:rsidR="008F4EBB" w:rsidRPr="009F2BD5">
        <w:rPr>
          <w:noProof/>
          <w:lang w:val="es-CO"/>
        </w:rPr>
        <w:t>e</w:t>
      </w:r>
      <w:r w:rsidR="008F4EBB" w:rsidRPr="009F2BD5">
        <w:rPr>
          <w:noProof/>
          <w:spacing w:val="-20"/>
          <w:lang w:val="es-CO"/>
        </w:rPr>
        <w:t xml:space="preserve"> </w:t>
      </w:r>
      <w:r w:rsidR="008F4EBB" w:rsidRPr="009F2BD5">
        <w:rPr>
          <w:noProof/>
          <w:spacing w:val="3"/>
          <w:lang w:val="es-CO"/>
        </w:rPr>
        <w:t>Infraestructura.</w:t>
      </w:r>
      <w:r>
        <w:rPr>
          <w:noProof/>
          <w:spacing w:val="3"/>
          <w:lang w:val="es-CO"/>
        </w:rPr>
        <w:fldChar w:fldCharType="end"/>
      </w:r>
    </w:p>
    <w:p w14:paraId="67FDE0E0" w14:textId="716C71A3" w:rsidR="008F4EBB" w:rsidRPr="00BD0581" w:rsidRDefault="0096542F" w:rsidP="008F4EBB">
      <w:pPr>
        <w:pStyle w:val="Ttulo2"/>
        <w:rPr>
          <w:noProof/>
          <w:lang w:val="es-CO"/>
        </w:rPr>
      </w:pPr>
      <w:r w:rsidRPr="009F2BD5">
        <w:rPr>
          <w:noProof/>
          <w:lang w:val="es-CO"/>
        </w:rPr>
        <w:t>12</w:t>
      </w:r>
      <w:r w:rsidR="008F4EBB" w:rsidRPr="009F2BD5">
        <w:rPr>
          <w:noProof/>
          <w:lang w:val="es-CO"/>
        </w:rPr>
        <w:t>.2.  DIRECCION DEL MUNICIPIO:</w:t>
      </w:r>
    </w:p>
    <w:p w14:paraId="11A8D987" w14:textId="77777777" w:rsidR="008F4EBB" w:rsidRPr="00BD0581" w:rsidRDefault="008F4EBB" w:rsidP="008F4EBB">
      <w:pPr>
        <w:pStyle w:val="Textoindependiente"/>
        <w:rPr>
          <w:noProof/>
          <w:lang w:val="es-CO"/>
        </w:rPr>
      </w:pPr>
      <w:r w:rsidRPr="009F2BD5">
        <w:rPr>
          <w:noProof/>
          <w:lang w:val="es-CO"/>
        </w:rPr>
        <w:t>Centro Administrativo municipal de Inzá Cauca.</w:t>
      </w:r>
    </w:p>
    <w:p w14:paraId="15ADD5F4" w14:textId="77777777" w:rsidR="008F4EBB" w:rsidRPr="00BD0581" w:rsidRDefault="008F4EBB" w:rsidP="008F4EBB">
      <w:pPr>
        <w:pStyle w:val="Textoindependiente"/>
        <w:rPr>
          <w:noProof/>
          <w:lang w:val="es-CO"/>
        </w:rPr>
      </w:pPr>
      <w:r w:rsidRPr="009F2BD5">
        <w:rPr>
          <w:noProof/>
          <w:lang w:val="es-CO"/>
        </w:rPr>
        <w:t>Dependencia encargada del proceso: Secretaría de infraestructura municipal</w:t>
      </w:r>
    </w:p>
    <w:p w14:paraId="48F5B72D" w14:textId="77777777" w:rsidR="008F4EBB" w:rsidRPr="00BD0581" w:rsidDel="00F311D2" w:rsidRDefault="008F4EBB" w:rsidP="008F4EBB">
      <w:pPr>
        <w:pStyle w:val="Textoindependiente"/>
        <w:rPr>
          <w:del w:id="1391" w:author="Jeronimo" w:date="2016-08-23T11:24:00Z"/>
          <w:noProof/>
          <w:lang w:val="es-CO"/>
        </w:rPr>
      </w:pPr>
      <w:r w:rsidRPr="003B3707">
        <w:rPr>
          <w:noProof/>
          <w:lang w:val="es-CO"/>
        </w:rPr>
        <w:t xml:space="preserve">CORRE ELECTRONICO: </w:t>
      </w:r>
      <w:r w:rsidR="002E721D">
        <w:fldChar w:fldCharType="begin"/>
      </w:r>
      <w:r w:rsidR="002E721D" w:rsidRPr="002E721D">
        <w:rPr>
          <w:lang w:val="es-CO"/>
          <w:rPrChange w:id="1392" w:author="Usuario" w:date="2017-12-27T21:02:00Z">
            <w:rPr/>
          </w:rPrChange>
        </w:rPr>
        <w:instrText xml:space="preserve"> HYPERLINK "mailto:contratación@inza-cauca.gov.co" \h </w:instrText>
      </w:r>
      <w:r w:rsidR="002E721D">
        <w:fldChar w:fldCharType="separate"/>
      </w:r>
      <w:r w:rsidRPr="009F2BD5">
        <w:rPr>
          <w:noProof/>
          <w:position w:val="1"/>
          <w:lang w:val="es-CO"/>
        </w:rPr>
        <w:t>contratación@inza-cauca.gov.co</w:t>
      </w:r>
      <w:r w:rsidR="002E721D">
        <w:rPr>
          <w:noProof/>
          <w:position w:val="1"/>
          <w:lang w:val="es-CO"/>
        </w:rPr>
        <w:fldChar w:fldCharType="end"/>
      </w:r>
      <w:r w:rsidRPr="009F2BD5">
        <w:rPr>
          <w:noProof/>
          <w:position w:val="1"/>
          <w:lang w:val="es-CO"/>
        </w:rPr>
        <w:t xml:space="preserve"> </w:t>
      </w:r>
      <w:r w:rsidRPr="009F2BD5">
        <w:rPr>
          <w:noProof/>
          <w:lang w:val="es-CO"/>
        </w:rPr>
        <w:t>LUGAR: Municipio de Inzá Cauca</w:t>
      </w:r>
      <w:del w:id="1393" w:author="Jeronimo" w:date="2016-08-23T11:58:00Z">
        <w:r w:rsidRPr="009F2BD5" w:rsidDel="00B804B4">
          <w:rPr>
            <w:noProof/>
            <w:lang w:val="es-CO"/>
          </w:rPr>
          <w:delText>.</w:delText>
        </w:r>
      </w:del>
    </w:p>
    <w:p w14:paraId="0EDE46B6" w14:textId="77777777" w:rsidR="001E405D" w:rsidRPr="00BD0581" w:rsidDel="00F311D2" w:rsidRDefault="001E405D" w:rsidP="008F4EBB">
      <w:pPr>
        <w:pStyle w:val="Textoindependiente"/>
        <w:rPr>
          <w:del w:id="1394" w:author="Jeronimo" w:date="2016-08-23T11:24:00Z"/>
          <w:noProof/>
          <w:lang w:val="es-CO"/>
        </w:rPr>
      </w:pPr>
    </w:p>
    <w:p w14:paraId="004B5F48" w14:textId="77777777" w:rsidR="001E405D" w:rsidRPr="00BD0581" w:rsidDel="00F311D2" w:rsidRDefault="001E405D" w:rsidP="008F4EBB">
      <w:pPr>
        <w:pStyle w:val="Textoindependiente"/>
        <w:rPr>
          <w:del w:id="1395" w:author="Jeronimo" w:date="2016-08-23T11:24:00Z"/>
          <w:noProof/>
          <w:lang w:val="es-CO"/>
        </w:rPr>
      </w:pPr>
    </w:p>
    <w:p w14:paraId="6692F23E" w14:textId="02828DF9" w:rsidR="001E405D" w:rsidRPr="00F311D2" w:rsidDel="00F311D2" w:rsidRDefault="001E405D" w:rsidP="00F311D2">
      <w:pPr>
        <w:pStyle w:val="Textoindependiente"/>
        <w:tabs>
          <w:tab w:val="left" w:pos="1440"/>
        </w:tabs>
        <w:rPr>
          <w:del w:id="1396" w:author="Jeronimo" w:date="2016-08-23T11:24:00Z"/>
          <w:noProof/>
          <w:lang w:val="es-CO"/>
        </w:rPr>
      </w:pPr>
    </w:p>
    <w:p w14:paraId="51A7AE15" w14:textId="77777777" w:rsidR="00836414" w:rsidRPr="00F311D2" w:rsidDel="00F311D2" w:rsidRDefault="00836414" w:rsidP="008F4EBB">
      <w:pPr>
        <w:pStyle w:val="Textoindependiente"/>
        <w:rPr>
          <w:del w:id="1397" w:author="Jeronimo" w:date="2016-08-23T11:24:00Z"/>
          <w:noProof/>
          <w:lang w:val="es-CO"/>
        </w:rPr>
      </w:pPr>
    </w:p>
    <w:p w14:paraId="28CE3C23" w14:textId="77777777" w:rsidR="00836414" w:rsidRPr="00BD0581" w:rsidRDefault="00836414" w:rsidP="008F4EBB">
      <w:pPr>
        <w:pStyle w:val="Textoindependiente"/>
        <w:rPr>
          <w:noProof/>
          <w:lang w:val="es-CO"/>
        </w:rPr>
      </w:pPr>
    </w:p>
    <w:p w14:paraId="15810268" w14:textId="66FEAEDC" w:rsidR="008F4EBB" w:rsidRPr="00BD0581" w:rsidRDefault="008F4EBB" w:rsidP="009F2BD5">
      <w:pPr>
        <w:pStyle w:val="Textoindependiente"/>
        <w:tabs>
          <w:tab w:val="left" w:pos="7535"/>
        </w:tabs>
        <w:jc w:val="left"/>
        <w:rPr>
          <w:noProof/>
          <w:lang w:val="es-CO"/>
        </w:rPr>
      </w:pPr>
      <w:r w:rsidRPr="009F2BD5">
        <w:rPr>
          <w:noProof/>
          <w:lang w:val="es-CO"/>
        </w:rPr>
        <w:t>JUAN JOSE ARI</w:t>
      </w:r>
      <w:ins w:id="1398" w:author="Jeronimo" w:date="2016-08-23T11:58:00Z">
        <w:r w:rsidR="00B804B4">
          <w:rPr>
            <w:noProof/>
            <w:lang w:val="es-CO"/>
          </w:rPr>
          <w:t>AS</w:t>
        </w:r>
      </w:ins>
      <w:del w:id="1399" w:author="Jeronimo" w:date="2016-08-23T11:58:00Z">
        <w:r w:rsidRPr="00B804B4" w:rsidDel="00B804B4">
          <w:rPr>
            <w:noProof/>
            <w:lang w:val="es-CO"/>
          </w:rPr>
          <w:delText>AS</w:delText>
        </w:r>
      </w:del>
      <w:r w:rsidRPr="00B804B4">
        <w:rPr>
          <w:noProof/>
          <w:lang w:val="es-CO"/>
        </w:rPr>
        <w:br/>
      </w:r>
      <w:r w:rsidRPr="009F2BD5">
        <w:rPr>
          <w:noProof/>
          <w:lang w:val="es-CO"/>
        </w:rPr>
        <w:t>Secretario de Planeación Municipal</w:t>
      </w:r>
    </w:p>
    <w:p w14:paraId="2E799161" w14:textId="31E5C7C5" w:rsidR="003C1B01" w:rsidRPr="00BD0581" w:rsidRDefault="003C1B01" w:rsidP="00CB0FBB">
      <w:pPr>
        <w:pStyle w:val="Ttulo1"/>
        <w:rPr>
          <w:noProof/>
          <w:lang w:val="es-CO"/>
        </w:rPr>
      </w:pPr>
    </w:p>
    <w:sectPr w:rsidR="003C1B01" w:rsidRPr="00BD0581" w:rsidSect="000E1C58">
      <w:headerReference w:type="default" r:id="rId8"/>
      <w:footerReference w:type="default" r:id="rId9"/>
      <w:pgSz w:w="12240" w:h="15840"/>
      <w:pgMar w:top="2410" w:right="1520" w:bottom="1840" w:left="1440" w:header="0" w:footer="20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74826" w14:textId="77777777" w:rsidR="0051528D" w:rsidRDefault="0051528D">
      <w:r>
        <w:separator/>
      </w:r>
    </w:p>
  </w:endnote>
  <w:endnote w:type="continuationSeparator" w:id="0">
    <w:p w14:paraId="7762A001" w14:textId="77777777" w:rsidR="0051528D" w:rsidRDefault="0051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10BA" w14:textId="77777777" w:rsidR="005119C8" w:rsidRDefault="005119C8">
    <w:pPr>
      <w:pStyle w:val="Textoindependiente"/>
      <w:spacing w:line="14" w:lineRule="auto"/>
      <w:rPr>
        <w:sz w:val="20"/>
      </w:rPr>
    </w:pPr>
    <w:r>
      <w:rPr>
        <w:noProof/>
        <w:lang w:val="es-CO" w:eastAsia="es-CO"/>
      </w:rPr>
      <mc:AlternateContent>
        <mc:Choice Requires="wps">
          <w:drawing>
            <wp:anchor distT="0" distB="0" distL="114300" distR="114300" simplePos="0" relativeHeight="251652608" behindDoc="1" locked="0" layoutInCell="1" allowOverlap="1" wp14:anchorId="76E482D8" wp14:editId="377CA170">
              <wp:simplePos x="0" y="0"/>
              <wp:positionH relativeFrom="page">
                <wp:posOffset>1062355</wp:posOffset>
              </wp:positionH>
              <wp:positionV relativeFrom="page">
                <wp:posOffset>8895080</wp:posOffset>
              </wp:positionV>
              <wp:extent cx="5650865" cy="0"/>
              <wp:effectExtent l="5080" t="8255" r="11430"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865"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A2B2" id="Line 3"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700.4pt" to="528.6pt,7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" strokecolor="#612322" strokeweight=".72pt">
              <w10:wrap anchorx="page" anchory="page"/>
            </v:line>
          </w:pict>
        </mc:Fallback>
      </mc:AlternateContent>
    </w:r>
    <w:r>
      <w:rPr>
        <w:noProof/>
        <w:lang w:val="es-CO" w:eastAsia="es-CO"/>
      </w:rPr>
      <mc:AlternateContent>
        <mc:Choice Requires="wps">
          <w:drawing>
            <wp:anchor distT="0" distB="0" distL="114300" distR="114300" simplePos="0" relativeHeight="251659776" behindDoc="1" locked="0" layoutInCell="1" allowOverlap="1" wp14:anchorId="434A2106" wp14:editId="0DE1CD22">
              <wp:simplePos x="0" y="0"/>
              <wp:positionH relativeFrom="page">
                <wp:posOffset>1062355</wp:posOffset>
              </wp:positionH>
              <wp:positionV relativeFrom="page">
                <wp:posOffset>8862695</wp:posOffset>
              </wp:positionV>
              <wp:extent cx="5650865" cy="0"/>
              <wp:effectExtent l="24130" t="23495" r="20955"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0865"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F2CB3" id="Line 2"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65pt,697.85pt" to="528.6pt,6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" strokecolor="#612322" strokeweight="3pt">
              <w10:wrap anchorx="page" anchory="page"/>
            </v:line>
          </w:pict>
        </mc:Fallback>
      </mc:AlternateContent>
    </w:r>
    <w:r>
      <w:rPr>
        <w:noProof/>
        <w:lang w:val="es-CO" w:eastAsia="es-CO"/>
      </w:rPr>
      <mc:AlternateContent>
        <mc:Choice Requires="wps">
          <w:drawing>
            <wp:anchor distT="0" distB="0" distL="114300" distR="114300" simplePos="0" relativeHeight="251666944" behindDoc="1" locked="0" layoutInCell="1" allowOverlap="1" wp14:anchorId="2A873EAF" wp14:editId="217C954B">
              <wp:simplePos x="0" y="0"/>
              <wp:positionH relativeFrom="page">
                <wp:posOffset>2709545</wp:posOffset>
              </wp:positionH>
              <wp:positionV relativeFrom="page">
                <wp:posOffset>8900160</wp:posOffset>
              </wp:positionV>
              <wp:extent cx="2376805" cy="360680"/>
              <wp:effectExtent l="4445"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8EF03" w14:textId="77777777" w:rsidR="005119C8" w:rsidRPr="00B7278B" w:rsidRDefault="005119C8">
                          <w:pPr>
                            <w:spacing w:line="186" w:lineRule="exact"/>
                            <w:ind w:left="53" w:right="4"/>
                            <w:rPr>
                              <w:rFonts w:ascii="Cambria" w:hAnsi="Cambria"/>
                              <w:sz w:val="16"/>
                              <w:lang w:val="es-CO"/>
                            </w:rPr>
                          </w:pPr>
                          <w:r w:rsidRPr="00B7278B">
                            <w:rPr>
                              <w:rFonts w:ascii="Cambria" w:hAnsi="Cambria"/>
                              <w:sz w:val="16"/>
                              <w:lang w:val="es-CO"/>
                            </w:rPr>
                            <w:t>“INZA UNIDOS, TRAZANDO UN NUEVO HORIZONTE”</w:t>
                          </w:r>
                        </w:p>
                        <w:p w14:paraId="00765428" w14:textId="77777777" w:rsidR="005119C8" w:rsidRPr="00B7278B" w:rsidRDefault="005119C8">
                          <w:pPr>
                            <w:ind w:left="852" w:right="4" w:hanging="833"/>
                            <w:rPr>
                              <w:rFonts w:ascii="Arial Narrow" w:hAnsi="Arial Narrow"/>
                              <w:sz w:val="16"/>
                              <w:lang w:val="es-CO"/>
                            </w:rPr>
                          </w:pPr>
                          <w:r w:rsidRPr="00B7278B">
                            <w:rPr>
                              <w:rFonts w:ascii="Arial Narrow" w:hAnsi="Arial Narrow"/>
                              <w:sz w:val="16"/>
                              <w:lang w:val="es-CO"/>
                            </w:rPr>
                            <w:t xml:space="preserve">Edificio CAM-Barrio Centro email: </w:t>
                          </w:r>
                          <w:r>
                            <w:fldChar w:fldCharType="begin"/>
                          </w:r>
                          <w:r w:rsidRPr="002E721D">
                            <w:rPr>
                              <w:lang w:val="es-CO"/>
                              <w:rPrChange w:id="1400" w:author="Usuario" w:date="2017-12-27T21:02:00Z">
                                <w:rPr/>
                              </w:rPrChange>
                            </w:rPr>
                            <w:instrText xml:space="preserve"> HYPERLINK "mailto:gobierno@inza-cauca.gov.co" \h </w:instrText>
                          </w:r>
                          <w:r>
                            <w:fldChar w:fldCharType="separate"/>
                          </w:r>
                          <w:r w:rsidRPr="00B7278B">
                            <w:rPr>
                              <w:rFonts w:ascii="Arial Narrow" w:hAnsi="Arial Narrow"/>
                              <w:sz w:val="16"/>
                              <w:lang w:val="es-CO"/>
                            </w:rPr>
                            <w:t>gobierno@inza-cauca.gov.co</w:t>
                          </w:r>
                          <w:r>
                            <w:rPr>
                              <w:rFonts w:ascii="Arial Narrow" w:hAnsi="Arial Narrow"/>
                              <w:sz w:val="16"/>
                              <w:lang w:val="es-CO"/>
                            </w:rPr>
                            <w:fldChar w:fldCharType="end"/>
                          </w:r>
                          <w:r w:rsidRPr="00B7278B">
                            <w:rPr>
                              <w:rFonts w:ascii="Arial Narrow" w:hAnsi="Arial Narrow"/>
                              <w:sz w:val="16"/>
                              <w:lang w:val="es-CO"/>
                            </w:rPr>
                            <w:t xml:space="preserve"> Teléfono (3148908130) (8700269)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73EAF" id="_x0000_t202" coordsize="21600,21600" o:spt="202" path="m,l,21600r21600,l21600,xe">
              <v:stroke joinstyle="miter"/>
              <v:path gradientshapeok="t" o:connecttype="rect"/>
            </v:shapetype>
            <v:shape id="Text Box 1" o:spid="_x0000_s1026" type="#_x0000_t202" style="position:absolute;left:0;text-align:left;margin-left:213.35pt;margin-top:700.8pt;width:187.15pt;height:28.4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" filled="f" stroked="f">
              <v:textbox inset="0,0,0,0">
                <w:txbxContent>
                  <w:p w14:paraId="7E78EF03" w14:textId="77777777" w:rsidR="002E721D" w:rsidRPr="00B7278B" w:rsidRDefault="002E721D">
                    <w:pPr>
                      <w:spacing w:line="186" w:lineRule="exact"/>
                      <w:ind w:left="53" w:right="4"/>
                      <w:rPr>
                        <w:rFonts w:ascii="Cambria" w:hAnsi="Cambria"/>
                        <w:sz w:val="16"/>
                        <w:lang w:val="es-CO"/>
                      </w:rPr>
                    </w:pPr>
                    <w:r w:rsidRPr="00B7278B">
                      <w:rPr>
                        <w:rFonts w:ascii="Cambria" w:hAnsi="Cambria"/>
                        <w:sz w:val="16"/>
                        <w:lang w:val="es-CO"/>
                      </w:rPr>
                      <w:t>“INZA UNIDOS, TRAZANDO UN NUEVO HORIZONTE”</w:t>
                    </w:r>
                  </w:p>
                  <w:p w14:paraId="00765428" w14:textId="77777777" w:rsidR="002E721D" w:rsidRPr="00B7278B" w:rsidRDefault="002E721D">
                    <w:pPr>
                      <w:ind w:left="852" w:right="4" w:hanging="833"/>
                      <w:rPr>
                        <w:rFonts w:ascii="Arial Narrow" w:hAnsi="Arial Narrow"/>
                        <w:sz w:val="16"/>
                        <w:lang w:val="es-CO"/>
                      </w:rPr>
                    </w:pPr>
                    <w:r w:rsidRPr="00B7278B">
                      <w:rPr>
                        <w:rFonts w:ascii="Arial Narrow" w:hAnsi="Arial Narrow"/>
                        <w:sz w:val="16"/>
                        <w:lang w:val="es-CO"/>
                      </w:rPr>
                      <w:t xml:space="preserve">Edificio CAM-Barrio Centro email: </w:t>
                    </w:r>
                    <w:r>
                      <w:fldChar w:fldCharType="begin"/>
                    </w:r>
                    <w:r w:rsidRPr="002E721D">
                      <w:rPr>
                        <w:lang w:val="es-CO"/>
                        <w:rPrChange w:id="1188" w:author="Usuario" w:date="2017-12-27T21:02:00Z">
                          <w:rPr/>
                        </w:rPrChange>
                      </w:rPr>
                      <w:instrText xml:space="preserve"> HYPERLINK "mailto:gobierno@inza-cauca.gov.co" \h </w:instrText>
                    </w:r>
                    <w:r>
                      <w:fldChar w:fldCharType="separate"/>
                    </w:r>
                    <w:r w:rsidRPr="00B7278B">
                      <w:rPr>
                        <w:rFonts w:ascii="Arial Narrow" w:hAnsi="Arial Narrow"/>
                        <w:sz w:val="16"/>
                        <w:lang w:val="es-CO"/>
                      </w:rPr>
                      <w:t>gobierno@inza-cauca.gov.co</w:t>
                    </w:r>
                    <w:r>
                      <w:rPr>
                        <w:rFonts w:ascii="Arial Narrow" w:hAnsi="Arial Narrow"/>
                        <w:sz w:val="16"/>
                        <w:lang w:val="es-CO"/>
                      </w:rPr>
                      <w:fldChar w:fldCharType="end"/>
                    </w:r>
                    <w:r w:rsidRPr="00B7278B">
                      <w:rPr>
                        <w:rFonts w:ascii="Arial Narrow" w:hAnsi="Arial Narrow"/>
                        <w:sz w:val="16"/>
                        <w:lang w:val="es-CO"/>
                      </w:rPr>
                      <w:t xml:space="preserve"> Teléfono (3148908130) (8700269)</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40EB0" w14:textId="77777777" w:rsidR="0051528D" w:rsidRDefault="0051528D">
      <w:r>
        <w:separator/>
      </w:r>
    </w:p>
  </w:footnote>
  <w:footnote w:type="continuationSeparator" w:id="0">
    <w:p w14:paraId="5272BD8F" w14:textId="77777777" w:rsidR="0051528D" w:rsidRDefault="00515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28F4" w14:textId="77777777" w:rsidR="005119C8" w:rsidRDefault="005119C8"/>
  <w:p w14:paraId="21B4EAB0" w14:textId="77777777" w:rsidR="005119C8" w:rsidRDefault="005119C8"/>
  <w:tbl>
    <w:tblPr>
      <w:tblStyle w:val="TableNormal"/>
      <w:tblW w:w="0" w:type="auto"/>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4962"/>
      <w:gridCol w:w="1844"/>
    </w:tblGrid>
    <w:tr w:rsidR="005119C8" w:rsidRPr="00FA1A5D" w14:paraId="3F68A8CD" w14:textId="77777777" w:rsidTr="00E40D70">
      <w:trPr>
        <w:trHeight w:hRule="exact" w:val="449"/>
      </w:trPr>
      <w:tc>
        <w:tcPr>
          <w:tcW w:w="1702" w:type="dxa"/>
          <w:vMerge w:val="restart"/>
        </w:tcPr>
        <w:p w14:paraId="1E0005F5" w14:textId="77777777" w:rsidR="005119C8" w:rsidRPr="00FA1A5D" w:rsidRDefault="005119C8" w:rsidP="00E40D70">
          <w:pPr>
            <w:pStyle w:val="TableParagraph"/>
            <w:spacing w:before="2" w:after="1"/>
            <w:rPr>
              <w:rFonts w:ascii="Times New Roman"/>
              <w:sz w:val="9"/>
              <w:lang w:val="es-CO"/>
            </w:rPr>
          </w:pPr>
        </w:p>
        <w:p w14:paraId="01F151F6" w14:textId="77777777" w:rsidR="005119C8" w:rsidRPr="00FA1A5D" w:rsidRDefault="005119C8" w:rsidP="00E40D70">
          <w:pPr>
            <w:pStyle w:val="TableParagraph"/>
            <w:ind w:left="254"/>
            <w:rPr>
              <w:rFonts w:ascii="Times New Roman"/>
              <w:sz w:val="20"/>
              <w:lang w:val="es-CO"/>
            </w:rPr>
          </w:pPr>
          <w:r w:rsidRPr="00FA1A5D">
            <w:rPr>
              <w:rFonts w:ascii="Times New Roman"/>
              <w:noProof/>
              <w:sz w:val="20"/>
              <w:lang w:val="es-CO" w:eastAsia="es-CO"/>
            </w:rPr>
            <w:drawing>
              <wp:inline distT="0" distB="0" distL="0" distR="0" wp14:anchorId="654ED7BC" wp14:editId="1CB74747">
                <wp:extent cx="662863" cy="722376"/>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62863" cy="722376"/>
                        </a:xfrm>
                        <a:prstGeom prst="rect">
                          <a:avLst/>
                        </a:prstGeom>
                      </pic:spPr>
                    </pic:pic>
                  </a:graphicData>
                </a:graphic>
              </wp:inline>
            </w:drawing>
          </w:r>
        </w:p>
      </w:tc>
      <w:tc>
        <w:tcPr>
          <w:tcW w:w="4962" w:type="dxa"/>
          <w:vMerge w:val="restart"/>
        </w:tcPr>
        <w:p w14:paraId="21E2088F" w14:textId="77777777" w:rsidR="005119C8" w:rsidRPr="00FA1A5D" w:rsidRDefault="005119C8" w:rsidP="00E40D70">
          <w:pPr>
            <w:pStyle w:val="TableParagraph"/>
            <w:spacing w:line="270" w:lineRule="exact"/>
            <w:ind w:left="175"/>
            <w:jc w:val="center"/>
            <w:rPr>
              <w:b/>
              <w:sz w:val="24"/>
              <w:lang w:val="es-CO"/>
            </w:rPr>
          </w:pPr>
          <w:r w:rsidRPr="00FA1A5D">
            <w:rPr>
              <w:b/>
              <w:sz w:val="24"/>
              <w:lang w:val="es-CO"/>
            </w:rPr>
            <w:t>ALCALDIA MUNICIPAL DE INZA-CAUCA</w:t>
          </w:r>
        </w:p>
        <w:p w14:paraId="776F26A5" w14:textId="77777777" w:rsidR="005119C8" w:rsidRPr="00FA1A5D" w:rsidRDefault="005119C8" w:rsidP="00E40D70">
          <w:pPr>
            <w:pStyle w:val="TableParagraph"/>
            <w:spacing w:line="274" w:lineRule="exact"/>
            <w:jc w:val="center"/>
            <w:rPr>
              <w:rFonts w:ascii="Times New Roman"/>
              <w:sz w:val="24"/>
              <w:lang w:val="es-CO"/>
            </w:rPr>
          </w:pPr>
          <w:r w:rsidRPr="00FA1A5D">
            <w:rPr>
              <w:rFonts w:ascii="Times New Roman"/>
              <w:sz w:val="24"/>
              <w:lang w:val="es-CO"/>
            </w:rPr>
            <w:t>NIT 800004741-1</w:t>
          </w:r>
        </w:p>
        <w:p w14:paraId="7E2A90D5" w14:textId="77777777" w:rsidR="005119C8" w:rsidRPr="00FA1A5D" w:rsidRDefault="005119C8" w:rsidP="00E40D70">
          <w:pPr>
            <w:pStyle w:val="TableParagraph"/>
            <w:spacing w:before="3"/>
            <w:rPr>
              <w:rFonts w:ascii="Times New Roman"/>
              <w:sz w:val="24"/>
              <w:lang w:val="es-CO"/>
            </w:rPr>
          </w:pPr>
        </w:p>
        <w:p w14:paraId="42033630" w14:textId="77777777" w:rsidR="005119C8" w:rsidRDefault="005119C8" w:rsidP="00E40D70">
          <w:pPr>
            <w:pStyle w:val="TableParagraph"/>
            <w:ind w:right="777"/>
            <w:jc w:val="center"/>
            <w:rPr>
              <w:b/>
              <w:sz w:val="24"/>
              <w:lang w:val="es-CO"/>
            </w:rPr>
          </w:pPr>
          <w:r>
            <w:rPr>
              <w:b/>
              <w:sz w:val="24"/>
              <w:lang w:val="es-CO"/>
            </w:rPr>
            <w:t>ESTUDIOS PREVIOS</w:t>
          </w:r>
        </w:p>
        <w:p w14:paraId="10429E31" w14:textId="77777777" w:rsidR="005119C8" w:rsidRPr="00FA1A5D" w:rsidRDefault="005119C8" w:rsidP="00E40D70">
          <w:pPr>
            <w:pStyle w:val="TableParagraph"/>
            <w:ind w:right="777"/>
            <w:jc w:val="center"/>
            <w:rPr>
              <w:b/>
              <w:sz w:val="24"/>
              <w:lang w:val="es-CO"/>
            </w:rPr>
          </w:pPr>
          <w:r>
            <w:rPr>
              <w:b/>
              <w:sz w:val="24"/>
              <w:lang w:val="es-CO"/>
            </w:rPr>
            <w:t>CONCURSO DE MERITOS</w:t>
          </w:r>
        </w:p>
      </w:tc>
      <w:tc>
        <w:tcPr>
          <w:tcW w:w="1844" w:type="dxa"/>
        </w:tcPr>
        <w:p w14:paraId="66BB6D9A" w14:textId="77777777" w:rsidR="005119C8" w:rsidRPr="00FA1A5D" w:rsidRDefault="005119C8" w:rsidP="00E40D70">
          <w:pPr>
            <w:pStyle w:val="TableParagraph"/>
            <w:spacing w:line="181" w:lineRule="exact"/>
            <w:ind w:right="254"/>
            <w:jc w:val="right"/>
            <w:rPr>
              <w:sz w:val="16"/>
              <w:lang w:val="es-CO"/>
            </w:rPr>
          </w:pPr>
          <w:r w:rsidRPr="00FA1A5D">
            <w:rPr>
              <w:sz w:val="16"/>
              <w:lang w:val="es-CO"/>
            </w:rPr>
            <w:t>Código: F-SAG-33</w:t>
          </w:r>
        </w:p>
      </w:tc>
    </w:tr>
    <w:tr w:rsidR="005119C8" w:rsidRPr="00FA1A5D" w14:paraId="49C32952" w14:textId="77777777" w:rsidTr="00E40D70">
      <w:trPr>
        <w:trHeight w:hRule="exact" w:val="451"/>
      </w:trPr>
      <w:tc>
        <w:tcPr>
          <w:tcW w:w="1702" w:type="dxa"/>
          <w:vMerge/>
        </w:tcPr>
        <w:p w14:paraId="2D20A3FB" w14:textId="77777777" w:rsidR="005119C8" w:rsidRPr="00FA1A5D" w:rsidRDefault="005119C8" w:rsidP="00E40D70">
          <w:pPr>
            <w:rPr>
              <w:lang w:val="es-CO"/>
            </w:rPr>
          </w:pPr>
        </w:p>
      </w:tc>
      <w:tc>
        <w:tcPr>
          <w:tcW w:w="4962" w:type="dxa"/>
          <w:vMerge/>
        </w:tcPr>
        <w:p w14:paraId="583F900D" w14:textId="77777777" w:rsidR="005119C8" w:rsidRPr="00FA1A5D" w:rsidRDefault="005119C8" w:rsidP="00E40D70">
          <w:pPr>
            <w:rPr>
              <w:lang w:val="es-CO"/>
            </w:rPr>
          </w:pPr>
        </w:p>
      </w:tc>
      <w:tc>
        <w:tcPr>
          <w:tcW w:w="1844" w:type="dxa"/>
        </w:tcPr>
        <w:p w14:paraId="19862196" w14:textId="77777777" w:rsidR="005119C8" w:rsidRPr="00FA1A5D" w:rsidRDefault="005119C8" w:rsidP="00E40D70">
          <w:pPr>
            <w:pStyle w:val="TableParagraph"/>
            <w:ind w:left="249" w:right="230" w:firstLine="261"/>
            <w:rPr>
              <w:sz w:val="16"/>
              <w:lang w:val="es-CO"/>
            </w:rPr>
          </w:pPr>
          <w:r w:rsidRPr="00FA1A5D">
            <w:rPr>
              <w:sz w:val="16"/>
              <w:lang w:val="es-CO"/>
            </w:rPr>
            <w:t>Versión: 01 Fecha: 28/12/2013</w:t>
          </w:r>
        </w:p>
      </w:tc>
    </w:tr>
    <w:tr w:rsidR="005119C8" w:rsidRPr="00FA1A5D" w14:paraId="51DB4E12" w14:textId="77777777" w:rsidTr="00E40D70">
      <w:trPr>
        <w:trHeight w:hRule="exact" w:val="490"/>
      </w:trPr>
      <w:tc>
        <w:tcPr>
          <w:tcW w:w="1702" w:type="dxa"/>
          <w:vMerge/>
        </w:tcPr>
        <w:p w14:paraId="5F15009C" w14:textId="77777777" w:rsidR="005119C8" w:rsidRPr="00FA1A5D" w:rsidRDefault="005119C8" w:rsidP="00E40D70">
          <w:pPr>
            <w:rPr>
              <w:lang w:val="es-CO"/>
            </w:rPr>
          </w:pPr>
        </w:p>
      </w:tc>
      <w:tc>
        <w:tcPr>
          <w:tcW w:w="4962" w:type="dxa"/>
          <w:vMerge/>
        </w:tcPr>
        <w:p w14:paraId="43C54800" w14:textId="77777777" w:rsidR="005119C8" w:rsidRPr="00FA1A5D" w:rsidRDefault="005119C8" w:rsidP="00E40D70">
          <w:pPr>
            <w:rPr>
              <w:lang w:val="es-CO"/>
            </w:rPr>
          </w:pPr>
        </w:p>
      </w:tc>
      <w:tc>
        <w:tcPr>
          <w:tcW w:w="1844" w:type="dxa"/>
        </w:tcPr>
        <w:p w14:paraId="0267EDFD" w14:textId="77777777" w:rsidR="005119C8" w:rsidRPr="00FA1A5D" w:rsidRDefault="005119C8" w:rsidP="00E40D70">
          <w:pPr>
            <w:pStyle w:val="TableParagraph"/>
            <w:spacing w:before="6"/>
            <w:rPr>
              <w:rFonts w:ascii="Times New Roman"/>
              <w:sz w:val="15"/>
              <w:lang w:val="es-CO"/>
            </w:rPr>
          </w:pPr>
        </w:p>
        <w:p w14:paraId="6821A90C" w14:textId="77777777" w:rsidR="005119C8" w:rsidRDefault="005119C8" w:rsidP="00E40D70">
          <w:pPr>
            <w:pStyle w:val="TableParagraph"/>
            <w:ind w:right="331"/>
            <w:jc w:val="right"/>
            <w:rPr>
              <w:sz w:val="16"/>
              <w:lang w:val="es-CO"/>
            </w:rPr>
          </w:pPr>
          <w:r>
            <w:rPr>
              <w:sz w:val="16"/>
              <w:lang w:val="es-CO"/>
            </w:rPr>
            <w:t>Página 1</w:t>
          </w:r>
          <w:r w:rsidRPr="00FA1A5D">
            <w:rPr>
              <w:sz w:val="16"/>
              <w:lang w:val="es-CO"/>
            </w:rPr>
            <w:t xml:space="preserve"> de </w:t>
          </w:r>
          <w:r>
            <w:rPr>
              <w:sz w:val="16"/>
              <w:lang w:val="es-CO"/>
            </w:rPr>
            <w:t>52</w:t>
          </w:r>
        </w:p>
        <w:p w14:paraId="6E5F1CA8" w14:textId="77777777" w:rsidR="005119C8" w:rsidRPr="00FA1A5D" w:rsidRDefault="005119C8" w:rsidP="00E40D70">
          <w:pPr>
            <w:pStyle w:val="TableParagraph"/>
            <w:ind w:right="331"/>
            <w:jc w:val="right"/>
            <w:rPr>
              <w:sz w:val="16"/>
              <w:lang w:val="es-CO"/>
            </w:rPr>
          </w:pPr>
        </w:p>
      </w:tc>
    </w:tr>
  </w:tbl>
  <w:p w14:paraId="6C361C6C" w14:textId="77777777" w:rsidR="005119C8" w:rsidRDefault="005119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658A"/>
    <w:multiLevelType w:val="hybridMultilevel"/>
    <w:tmpl w:val="5004256A"/>
    <w:lvl w:ilvl="0" w:tplc="B492C1D0">
      <w:start w:val="1"/>
      <w:numFmt w:val="decimal"/>
      <w:lvlText w:val="%1."/>
      <w:lvlJc w:val="left"/>
      <w:pPr>
        <w:ind w:left="262" w:hanging="312"/>
      </w:pPr>
      <w:rPr>
        <w:rFonts w:ascii="Arial" w:eastAsia="Arial" w:hAnsi="Arial" w:cs="Arial" w:hint="default"/>
        <w:w w:val="99"/>
        <w:sz w:val="24"/>
        <w:szCs w:val="24"/>
      </w:rPr>
    </w:lvl>
    <w:lvl w:ilvl="1" w:tplc="CD46954E">
      <w:numFmt w:val="bullet"/>
      <w:lvlText w:val="•"/>
      <w:lvlJc w:val="left"/>
      <w:pPr>
        <w:ind w:left="1162" w:hanging="312"/>
      </w:pPr>
      <w:rPr>
        <w:rFonts w:hint="default"/>
      </w:rPr>
    </w:lvl>
    <w:lvl w:ilvl="2" w:tplc="6A7A351A">
      <w:numFmt w:val="bullet"/>
      <w:lvlText w:val="•"/>
      <w:lvlJc w:val="left"/>
      <w:pPr>
        <w:ind w:left="2064" w:hanging="312"/>
      </w:pPr>
      <w:rPr>
        <w:rFonts w:hint="default"/>
      </w:rPr>
    </w:lvl>
    <w:lvl w:ilvl="3" w:tplc="94F0578A">
      <w:numFmt w:val="bullet"/>
      <w:lvlText w:val="•"/>
      <w:lvlJc w:val="left"/>
      <w:pPr>
        <w:ind w:left="2966" w:hanging="312"/>
      </w:pPr>
      <w:rPr>
        <w:rFonts w:hint="default"/>
      </w:rPr>
    </w:lvl>
    <w:lvl w:ilvl="4" w:tplc="AB9CFBCC">
      <w:numFmt w:val="bullet"/>
      <w:lvlText w:val="•"/>
      <w:lvlJc w:val="left"/>
      <w:pPr>
        <w:ind w:left="3868" w:hanging="312"/>
      </w:pPr>
      <w:rPr>
        <w:rFonts w:hint="default"/>
      </w:rPr>
    </w:lvl>
    <w:lvl w:ilvl="5" w:tplc="7494B3B6">
      <w:numFmt w:val="bullet"/>
      <w:lvlText w:val="•"/>
      <w:lvlJc w:val="left"/>
      <w:pPr>
        <w:ind w:left="4770" w:hanging="312"/>
      </w:pPr>
      <w:rPr>
        <w:rFonts w:hint="default"/>
      </w:rPr>
    </w:lvl>
    <w:lvl w:ilvl="6" w:tplc="FC6C45C4">
      <w:numFmt w:val="bullet"/>
      <w:lvlText w:val="•"/>
      <w:lvlJc w:val="left"/>
      <w:pPr>
        <w:ind w:left="5672" w:hanging="312"/>
      </w:pPr>
      <w:rPr>
        <w:rFonts w:hint="default"/>
      </w:rPr>
    </w:lvl>
    <w:lvl w:ilvl="7" w:tplc="DF9E6C2C">
      <w:numFmt w:val="bullet"/>
      <w:lvlText w:val="•"/>
      <w:lvlJc w:val="left"/>
      <w:pPr>
        <w:ind w:left="6574" w:hanging="312"/>
      </w:pPr>
      <w:rPr>
        <w:rFonts w:hint="default"/>
      </w:rPr>
    </w:lvl>
    <w:lvl w:ilvl="8" w:tplc="2CEEFD18">
      <w:numFmt w:val="bullet"/>
      <w:lvlText w:val="•"/>
      <w:lvlJc w:val="left"/>
      <w:pPr>
        <w:ind w:left="7476" w:hanging="312"/>
      </w:pPr>
      <w:rPr>
        <w:rFonts w:hint="default"/>
      </w:rPr>
    </w:lvl>
  </w:abstractNum>
  <w:abstractNum w:abstractNumId="1" w15:restartNumberingAfterBreak="0">
    <w:nsid w:val="020F21D2"/>
    <w:multiLevelType w:val="multilevel"/>
    <w:tmpl w:val="BBE6D6CE"/>
    <w:lvl w:ilvl="0">
      <w:start w:val="12"/>
      <w:numFmt w:val="decimal"/>
      <w:lvlText w:val="%1"/>
      <w:lvlJc w:val="left"/>
      <w:pPr>
        <w:ind w:left="262" w:hanging="531"/>
      </w:pPr>
      <w:rPr>
        <w:rFonts w:hint="default"/>
      </w:rPr>
    </w:lvl>
    <w:lvl w:ilvl="1">
      <w:start w:val="2"/>
      <w:numFmt w:val="decimal"/>
      <w:lvlText w:val="%1.%2"/>
      <w:lvlJc w:val="left"/>
      <w:pPr>
        <w:ind w:left="1382" w:hanging="531"/>
      </w:pPr>
      <w:rPr>
        <w:rFonts w:ascii="Arial" w:eastAsia="Arial" w:hAnsi="Arial" w:cs="Arial" w:hint="default"/>
        <w:b/>
        <w:bCs/>
        <w:spacing w:val="-2"/>
        <w:w w:val="99"/>
        <w:sz w:val="24"/>
        <w:szCs w:val="24"/>
      </w:rPr>
    </w:lvl>
    <w:lvl w:ilvl="2">
      <w:numFmt w:val="bullet"/>
      <w:lvlText w:val="•"/>
      <w:lvlJc w:val="left"/>
      <w:pPr>
        <w:ind w:left="2064" w:hanging="531"/>
      </w:pPr>
      <w:rPr>
        <w:rFonts w:hint="default"/>
      </w:rPr>
    </w:lvl>
    <w:lvl w:ilvl="3">
      <w:numFmt w:val="bullet"/>
      <w:lvlText w:val="•"/>
      <w:lvlJc w:val="left"/>
      <w:pPr>
        <w:ind w:left="2966" w:hanging="531"/>
      </w:pPr>
      <w:rPr>
        <w:rFonts w:hint="default"/>
      </w:rPr>
    </w:lvl>
    <w:lvl w:ilvl="4">
      <w:numFmt w:val="bullet"/>
      <w:lvlText w:val="•"/>
      <w:lvlJc w:val="left"/>
      <w:pPr>
        <w:ind w:left="3868" w:hanging="531"/>
      </w:pPr>
      <w:rPr>
        <w:rFonts w:hint="default"/>
      </w:rPr>
    </w:lvl>
    <w:lvl w:ilvl="5">
      <w:numFmt w:val="bullet"/>
      <w:lvlText w:val="•"/>
      <w:lvlJc w:val="left"/>
      <w:pPr>
        <w:ind w:left="4770" w:hanging="531"/>
      </w:pPr>
      <w:rPr>
        <w:rFonts w:hint="default"/>
      </w:rPr>
    </w:lvl>
    <w:lvl w:ilvl="6">
      <w:numFmt w:val="bullet"/>
      <w:lvlText w:val="•"/>
      <w:lvlJc w:val="left"/>
      <w:pPr>
        <w:ind w:left="5672" w:hanging="531"/>
      </w:pPr>
      <w:rPr>
        <w:rFonts w:hint="default"/>
      </w:rPr>
    </w:lvl>
    <w:lvl w:ilvl="7">
      <w:numFmt w:val="bullet"/>
      <w:lvlText w:val="•"/>
      <w:lvlJc w:val="left"/>
      <w:pPr>
        <w:ind w:left="6574" w:hanging="531"/>
      </w:pPr>
      <w:rPr>
        <w:rFonts w:hint="default"/>
      </w:rPr>
    </w:lvl>
    <w:lvl w:ilvl="8">
      <w:numFmt w:val="bullet"/>
      <w:lvlText w:val="•"/>
      <w:lvlJc w:val="left"/>
      <w:pPr>
        <w:ind w:left="7476" w:hanging="531"/>
      </w:pPr>
      <w:rPr>
        <w:rFonts w:hint="default"/>
      </w:rPr>
    </w:lvl>
  </w:abstractNum>
  <w:abstractNum w:abstractNumId="2" w15:restartNumberingAfterBreak="0">
    <w:nsid w:val="0540296E"/>
    <w:multiLevelType w:val="hybridMultilevel"/>
    <w:tmpl w:val="A54E4D1E"/>
    <w:lvl w:ilvl="0" w:tplc="59D83B7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8B2AE4"/>
    <w:multiLevelType w:val="hybridMultilevel"/>
    <w:tmpl w:val="3EE8D118"/>
    <w:lvl w:ilvl="0" w:tplc="31FE5C04">
      <w:start w:val="1"/>
      <w:numFmt w:val="lowerLetter"/>
      <w:lvlText w:val="%1."/>
      <w:lvlJc w:val="left"/>
      <w:pPr>
        <w:ind w:left="262" w:hanging="332"/>
      </w:pPr>
      <w:rPr>
        <w:rFonts w:ascii="Arial" w:eastAsia="Arial" w:hAnsi="Arial" w:cs="Arial" w:hint="default"/>
        <w:w w:val="99"/>
        <w:sz w:val="24"/>
        <w:szCs w:val="24"/>
      </w:rPr>
    </w:lvl>
    <w:lvl w:ilvl="1" w:tplc="5DF8522C">
      <w:numFmt w:val="bullet"/>
      <w:lvlText w:val="•"/>
      <w:lvlJc w:val="left"/>
      <w:pPr>
        <w:ind w:left="1162" w:hanging="332"/>
      </w:pPr>
      <w:rPr>
        <w:rFonts w:hint="default"/>
      </w:rPr>
    </w:lvl>
    <w:lvl w:ilvl="2" w:tplc="FC526CBE">
      <w:numFmt w:val="bullet"/>
      <w:lvlText w:val="•"/>
      <w:lvlJc w:val="left"/>
      <w:pPr>
        <w:ind w:left="2064" w:hanging="332"/>
      </w:pPr>
      <w:rPr>
        <w:rFonts w:hint="default"/>
      </w:rPr>
    </w:lvl>
    <w:lvl w:ilvl="3" w:tplc="4E06A9DA">
      <w:numFmt w:val="bullet"/>
      <w:lvlText w:val="•"/>
      <w:lvlJc w:val="left"/>
      <w:pPr>
        <w:ind w:left="2966" w:hanging="332"/>
      </w:pPr>
      <w:rPr>
        <w:rFonts w:hint="default"/>
      </w:rPr>
    </w:lvl>
    <w:lvl w:ilvl="4" w:tplc="92160154">
      <w:numFmt w:val="bullet"/>
      <w:lvlText w:val="•"/>
      <w:lvlJc w:val="left"/>
      <w:pPr>
        <w:ind w:left="3868" w:hanging="332"/>
      </w:pPr>
      <w:rPr>
        <w:rFonts w:hint="default"/>
      </w:rPr>
    </w:lvl>
    <w:lvl w:ilvl="5" w:tplc="6A70E036">
      <w:numFmt w:val="bullet"/>
      <w:lvlText w:val="•"/>
      <w:lvlJc w:val="left"/>
      <w:pPr>
        <w:ind w:left="4770" w:hanging="332"/>
      </w:pPr>
      <w:rPr>
        <w:rFonts w:hint="default"/>
      </w:rPr>
    </w:lvl>
    <w:lvl w:ilvl="6" w:tplc="17D25CF2">
      <w:numFmt w:val="bullet"/>
      <w:lvlText w:val="•"/>
      <w:lvlJc w:val="left"/>
      <w:pPr>
        <w:ind w:left="5672" w:hanging="332"/>
      </w:pPr>
      <w:rPr>
        <w:rFonts w:hint="default"/>
      </w:rPr>
    </w:lvl>
    <w:lvl w:ilvl="7" w:tplc="10749934">
      <w:numFmt w:val="bullet"/>
      <w:lvlText w:val="•"/>
      <w:lvlJc w:val="left"/>
      <w:pPr>
        <w:ind w:left="6574" w:hanging="332"/>
      </w:pPr>
      <w:rPr>
        <w:rFonts w:hint="default"/>
      </w:rPr>
    </w:lvl>
    <w:lvl w:ilvl="8" w:tplc="E4FE7C08">
      <w:numFmt w:val="bullet"/>
      <w:lvlText w:val="•"/>
      <w:lvlJc w:val="left"/>
      <w:pPr>
        <w:ind w:left="7476" w:hanging="332"/>
      </w:pPr>
      <w:rPr>
        <w:rFonts w:hint="default"/>
      </w:rPr>
    </w:lvl>
  </w:abstractNum>
  <w:abstractNum w:abstractNumId="4" w15:restartNumberingAfterBreak="0">
    <w:nsid w:val="0BBE2A07"/>
    <w:multiLevelType w:val="multilevel"/>
    <w:tmpl w:val="2B76D39E"/>
    <w:lvl w:ilvl="0">
      <w:start w:val="1"/>
      <w:numFmt w:val="decimal"/>
      <w:lvlText w:val="%1."/>
      <w:lvlJc w:val="left"/>
      <w:pPr>
        <w:ind w:left="905" w:hanging="360"/>
        <w:jc w:val="right"/>
      </w:pPr>
      <w:rPr>
        <w:rFonts w:hint="default"/>
        <w:b/>
        <w:bCs/>
        <w:spacing w:val="-1"/>
        <w:w w:val="100"/>
      </w:rPr>
    </w:lvl>
    <w:lvl w:ilvl="1">
      <w:start w:val="1"/>
      <w:numFmt w:val="decimal"/>
      <w:lvlText w:val="%1.%2"/>
      <w:lvlJc w:val="left"/>
      <w:pPr>
        <w:ind w:left="406" w:hanging="406"/>
        <w:jc w:val="right"/>
      </w:pPr>
      <w:rPr>
        <w:rFonts w:ascii="Arial" w:eastAsia="Arial" w:hAnsi="Arial" w:cs="Arial" w:hint="default"/>
        <w:b/>
        <w:bCs/>
        <w:w w:val="99"/>
        <w:sz w:val="24"/>
        <w:szCs w:val="24"/>
      </w:rPr>
    </w:lvl>
    <w:lvl w:ilvl="2">
      <w:start w:val="1"/>
      <w:numFmt w:val="decimal"/>
      <w:lvlText w:val="%1.%2.%3"/>
      <w:lvlJc w:val="left"/>
      <w:pPr>
        <w:ind w:left="720" w:hanging="720"/>
      </w:pPr>
      <w:rPr>
        <w:rFonts w:ascii="Arial" w:eastAsia="Arial" w:hAnsi="Arial" w:cs="Arial" w:hint="default"/>
        <w:b/>
        <w:bCs/>
        <w:spacing w:val="-2"/>
        <w:w w:val="99"/>
        <w:sz w:val="24"/>
        <w:szCs w:val="24"/>
      </w:rPr>
    </w:lvl>
    <w:lvl w:ilvl="3">
      <w:start w:val="1"/>
      <w:numFmt w:val="decimal"/>
      <w:lvlText w:val="%1.%2.%3.%4"/>
      <w:lvlJc w:val="left"/>
      <w:pPr>
        <w:ind w:left="262" w:hanging="824"/>
      </w:pPr>
      <w:rPr>
        <w:rFonts w:ascii="Arial" w:eastAsia="Arial" w:hAnsi="Arial" w:cs="Arial" w:hint="default"/>
        <w:b/>
        <w:bCs/>
        <w:spacing w:val="-2"/>
        <w:w w:val="99"/>
        <w:sz w:val="24"/>
        <w:szCs w:val="24"/>
      </w:rPr>
    </w:lvl>
    <w:lvl w:ilvl="4">
      <w:numFmt w:val="bullet"/>
      <w:lvlText w:val="•"/>
      <w:lvlJc w:val="left"/>
      <w:pPr>
        <w:ind w:left="1680" w:hanging="824"/>
      </w:pPr>
      <w:rPr>
        <w:rFonts w:hint="default"/>
      </w:rPr>
    </w:lvl>
    <w:lvl w:ilvl="5">
      <w:numFmt w:val="bullet"/>
      <w:lvlText w:val="•"/>
      <w:lvlJc w:val="left"/>
      <w:pPr>
        <w:ind w:left="2946" w:hanging="824"/>
      </w:pPr>
      <w:rPr>
        <w:rFonts w:hint="default"/>
      </w:rPr>
    </w:lvl>
    <w:lvl w:ilvl="6">
      <w:numFmt w:val="bullet"/>
      <w:lvlText w:val="•"/>
      <w:lvlJc w:val="left"/>
      <w:pPr>
        <w:ind w:left="4213" w:hanging="824"/>
      </w:pPr>
      <w:rPr>
        <w:rFonts w:hint="default"/>
      </w:rPr>
    </w:lvl>
    <w:lvl w:ilvl="7">
      <w:numFmt w:val="bullet"/>
      <w:lvlText w:val="•"/>
      <w:lvlJc w:val="left"/>
      <w:pPr>
        <w:ind w:left="5480" w:hanging="824"/>
      </w:pPr>
      <w:rPr>
        <w:rFonts w:hint="default"/>
      </w:rPr>
    </w:lvl>
    <w:lvl w:ilvl="8">
      <w:numFmt w:val="bullet"/>
      <w:lvlText w:val="•"/>
      <w:lvlJc w:val="left"/>
      <w:pPr>
        <w:ind w:left="6746" w:hanging="824"/>
      </w:pPr>
      <w:rPr>
        <w:rFonts w:hint="default"/>
      </w:rPr>
    </w:lvl>
  </w:abstractNum>
  <w:abstractNum w:abstractNumId="5" w15:restartNumberingAfterBreak="0">
    <w:nsid w:val="0DDF649B"/>
    <w:multiLevelType w:val="hybridMultilevel"/>
    <w:tmpl w:val="CDA82D2A"/>
    <w:lvl w:ilvl="0" w:tplc="1F9C028E">
      <w:start w:val="1"/>
      <w:numFmt w:val="lowerRoman"/>
      <w:lvlText w:val="(%1)"/>
      <w:lvlJc w:val="left"/>
      <w:pPr>
        <w:ind w:left="542" w:hanging="281"/>
      </w:pPr>
      <w:rPr>
        <w:rFonts w:ascii="Arial" w:eastAsia="Arial" w:hAnsi="Arial" w:cs="Arial" w:hint="default"/>
        <w:spacing w:val="-3"/>
        <w:w w:val="99"/>
        <w:sz w:val="24"/>
        <w:szCs w:val="24"/>
      </w:rPr>
    </w:lvl>
    <w:lvl w:ilvl="1" w:tplc="658E85CA">
      <w:numFmt w:val="bullet"/>
      <w:lvlText w:val="•"/>
      <w:lvlJc w:val="left"/>
      <w:pPr>
        <w:ind w:left="1416" w:hanging="281"/>
      </w:pPr>
      <w:rPr>
        <w:rFonts w:hint="default"/>
      </w:rPr>
    </w:lvl>
    <w:lvl w:ilvl="2" w:tplc="294EEDCC">
      <w:numFmt w:val="bullet"/>
      <w:lvlText w:val="•"/>
      <w:lvlJc w:val="left"/>
      <w:pPr>
        <w:ind w:left="2292" w:hanging="281"/>
      </w:pPr>
      <w:rPr>
        <w:rFonts w:hint="default"/>
      </w:rPr>
    </w:lvl>
    <w:lvl w:ilvl="3" w:tplc="3F5AD486">
      <w:numFmt w:val="bullet"/>
      <w:lvlText w:val="•"/>
      <w:lvlJc w:val="left"/>
      <w:pPr>
        <w:ind w:left="3168" w:hanging="281"/>
      </w:pPr>
      <w:rPr>
        <w:rFonts w:hint="default"/>
      </w:rPr>
    </w:lvl>
    <w:lvl w:ilvl="4" w:tplc="8EB2D1A6">
      <w:numFmt w:val="bullet"/>
      <w:lvlText w:val="•"/>
      <w:lvlJc w:val="left"/>
      <w:pPr>
        <w:ind w:left="4044" w:hanging="281"/>
      </w:pPr>
      <w:rPr>
        <w:rFonts w:hint="default"/>
      </w:rPr>
    </w:lvl>
    <w:lvl w:ilvl="5" w:tplc="46327F36">
      <w:numFmt w:val="bullet"/>
      <w:lvlText w:val="•"/>
      <w:lvlJc w:val="left"/>
      <w:pPr>
        <w:ind w:left="4920" w:hanging="281"/>
      </w:pPr>
      <w:rPr>
        <w:rFonts w:hint="default"/>
      </w:rPr>
    </w:lvl>
    <w:lvl w:ilvl="6" w:tplc="D94602DA">
      <w:numFmt w:val="bullet"/>
      <w:lvlText w:val="•"/>
      <w:lvlJc w:val="left"/>
      <w:pPr>
        <w:ind w:left="5796" w:hanging="281"/>
      </w:pPr>
      <w:rPr>
        <w:rFonts w:hint="default"/>
      </w:rPr>
    </w:lvl>
    <w:lvl w:ilvl="7" w:tplc="E74E30EA">
      <w:numFmt w:val="bullet"/>
      <w:lvlText w:val="•"/>
      <w:lvlJc w:val="left"/>
      <w:pPr>
        <w:ind w:left="6672" w:hanging="281"/>
      </w:pPr>
      <w:rPr>
        <w:rFonts w:hint="default"/>
      </w:rPr>
    </w:lvl>
    <w:lvl w:ilvl="8" w:tplc="04548634">
      <w:numFmt w:val="bullet"/>
      <w:lvlText w:val="•"/>
      <w:lvlJc w:val="left"/>
      <w:pPr>
        <w:ind w:left="7548" w:hanging="281"/>
      </w:pPr>
      <w:rPr>
        <w:rFonts w:hint="default"/>
      </w:rPr>
    </w:lvl>
  </w:abstractNum>
  <w:abstractNum w:abstractNumId="6" w15:restartNumberingAfterBreak="0">
    <w:nsid w:val="0F137F2C"/>
    <w:multiLevelType w:val="hybridMultilevel"/>
    <w:tmpl w:val="DE9CA574"/>
    <w:lvl w:ilvl="0" w:tplc="D4BE0C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3386E41"/>
    <w:multiLevelType w:val="hybridMultilevel"/>
    <w:tmpl w:val="F4EA6CC0"/>
    <w:lvl w:ilvl="0" w:tplc="7FCE9DD4">
      <w:start w:val="1"/>
      <w:numFmt w:val="decimal"/>
      <w:lvlText w:val="%1."/>
      <w:lvlJc w:val="left"/>
      <w:pPr>
        <w:ind w:left="319" w:hanging="651"/>
      </w:pPr>
      <w:rPr>
        <w:rFonts w:ascii="Arial" w:eastAsia="Arial" w:hAnsi="Arial" w:cs="Arial" w:hint="default"/>
        <w:spacing w:val="-12"/>
        <w:w w:val="99"/>
        <w:sz w:val="24"/>
        <w:szCs w:val="24"/>
      </w:rPr>
    </w:lvl>
    <w:lvl w:ilvl="1" w:tplc="49747CEA">
      <w:numFmt w:val="bullet"/>
      <w:lvlText w:val="•"/>
      <w:lvlJc w:val="left"/>
      <w:pPr>
        <w:ind w:left="1216" w:hanging="651"/>
      </w:pPr>
      <w:rPr>
        <w:rFonts w:hint="default"/>
      </w:rPr>
    </w:lvl>
    <w:lvl w:ilvl="2" w:tplc="9FFE4096">
      <w:numFmt w:val="bullet"/>
      <w:lvlText w:val="•"/>
      <w:lvlJc w:val="left"/>
      <w:pPr>
        <w:ind w:left="2112" w:hanging="651"/>
      </w:pPr>
      <w:rPr>
        <w:rFonts w:hint="default"/>
      </w:rPr>
    </w:lvl>
    <w:lvl w:ilvl="3" w:tplc="0B842534">
      <w:numFmt w:val="bullet"/>
      <w:lvlText w:val="•"/>
      <w:lvlJc w:val="left"/>
      <w:pPr>
        <w:ind w:left="3008" w:hanging="651"/>
      </w:pPr>
      <w:rPr>
        <w:rFonts w:hint="default"/>
      </w:rPr>
    </w:lvl>
    <w:lvl w:ilvl="4" w:tplc="7FC8B48A">
      <w:numFmt w:val="bullet"/>
      <w:lvlText w:val="•"/>
      <w:lvlJc w:val="left"/>
      <w:pPr>
        <w:ind w:left="3904" w:hanging="651"/>
      </w:pPr>
      <w:rPr>
        <w:rFonts w:hint="default"/>
      </w:rPr>
    </w:lvl>
    <w:lvl w:ilvl="5" w:tplc="95A2EB94">
      <w:numFmt w:val="bullet"/>
      <w:lvlText w:val="•"/>
      <w:lvlJc w:val="left"/>
      <w:pPr>
        <w:ind w:left="4800" w:hanging="651"/>
      </w:pPr>
      <w:rPr>
        <w:rFonts w:hint="default"/>
      </w:rPr>
    </w:lvl>
    <w:lvl w:ilvl="6" w:tplc="1D78DE00">
      <w:numFmt w:val="bullet"/>
      <w:lvlText w:val="•"/>
      <w:lvlJc w:val="left"/>
      <w:pPr>
        <w:ind w:left="5696" w:hanging="651"/>
      </w:pPr>
      <w:rPr>
        <w:rFonts w:hint="default"/>
      </w:rPr>
    </w:lvl>
    <w:lvl w:ilvl="7" w:tplc="2514B594">
      <w:numFmt w:val="bullet"/>
      <w:lvlText w:val="•"/>
      <w:lvlJc w:val="left"/>
      <w:pPr>
        <w:ind w:left="6592" w:hanging="651"/>
      </w:pPr>
      <w:rPr>
        <w:rFonts w:hint="default"/>
      </w:rPr>
    </w:lvl>
    <w:lvl w:ilvl="8" w:tplc="8E38A1FA">
      <w:numFmt w:val="bullet"/>
      <w:lvlText w:val="•"/>
      <w:lvlJc w:val="left"/>
      <w:pPr>
        <w:ind w:left="7488" w:hanging="651"/>
      </w:pPr>
      <w:rPr>
        <w:rFonts w:hint="default"/>
      </w:rPr>
    </w:lvl>
  </w:abstractNum>
  <w:abstractNum w:abstractNumId="8" w15:restartNumberingAfterBreak="0">
    <w:nsid w:val="19631A15"/>
    <w:multiLevelType w:val="multilevel"/>
    <w:tmpl w:val="8BD60E86"/>
    <w:lvl w:ilvl="0">
      <w:start w:val="13"/>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0B61FCD"/>
    <w:multiLevelType w:val="hybridMultilevel"/>
    <w:tmpl w:val="42760564"/>
    <w:lvl w:ilvl="0" w:tplc="2D44EDF6">
      <w:start w:val="1"/>
      <w:numFmt w:val="lowerLetter"/>
      <w:lvlText w:val="(%1)"/>
      <w:lvlJc w:val="left"/>
      <w:pPr>
        <w:ind w:left="262" w:hanging="475"/>
      </w:pPr>
      <w:rPr>
        <w:rFonts w:ascii="Arial" w:eastAsia="Arial" w:hAnsi="Arial" w:cs="Arial" w:hint="default"/>
        <w:w w:val="99"/>
        <w:sz w:val="24"/>
        <w:szCs w:val="24"/>
      </w:rPr>
    </w:lvl>
    <w:lvl w:ilvl="1" w:tplc="95881B00">
      <w:numFmt w:val="bullet"/>
      <w:lvlText w:val="•"/>
      <w:lvlJc w:val="left"/>
      <w:pPr>
        <w:ind w:left="1162" w:hanging="475"/>
      </w:pPr>
      <w:rPr>
        <w:rFonts w:hint="default"/>
      </w:rPr>
    </w:lvl>
    <w:lvl w:ilvl="2" w:tplc="5880B20A">
      <w:numFmt w:val="bullet"/>
      <w:lvlText w:val="•"/>
      <w:lvlJc w:val="left"/>
      <w:pPr>
        <w:ind w:left="2064" w:hanging="475"/>
      </w:pPr>
      <w:rPr>
        <w:rFonts w:hint="default"/>
      </w:rPr>
    </w:lvl>
    <w:lvl w:ilvl="3" w:tplc="C4ACABE4">
      <w:numFmt w:val="bullet"/>
      <w:lvlText w:val="•"/>
      <w:lvlJc w:val="left"/>
      <w:pPr>
        <w:ind w:left="2966" w:hanging="475"/>
      </w:pPr>
      <w:rPr>
        <w:rFonts w:hint="default"/>
      </w:rPr>
    </w:lvl>
    <w:lvl w:ilvl="4" w:tplc="E7D69D92">
      <w:numFmt w:val="bullet"/>
      <w:lvlText w:val="•"/>
      <w:lvlJc w:val="left"/>
      <w:pPr>
        <w:ind w:left="3868" w:hanging="475"/>
      </w:pPr>
      <w:rPr>
        <w:rFonts w:hint="default"/>
      </w:rPr>
    </w:lvl>
    <w:lvl w:ilvl="5" w:tplc="9AD202B0">
      <w:numFmt w:val="bullet"/>
      <w:lvlText w:val="•"/>
      <w:lvlJc w:val="left"/>
      <w:pPr>
        <w:ind w:left="4770" w:hanging="475"/>
      </w:pPr>
      <w:rPr>
        <w:rFonts w:hint="default"/>
      </w:rPr>
    </w:lvl>
    <w:lvl w:ilvl="6" w:tplc="91061A0E">
      <w:numFmt w:val="bullet"/>
      <w:lvlText w:val="•"/>
      <w:lvlJc w:val="left"/>
      <w:pPr>
        <w:ind w:left="5672" w:hanging="475"/>
      </w:pPr>
      <w:rPr>
        <w:rFonts w:hint="default"/>
      </w:rPr>
    </w:lvl>
    <w:lvl w:ilvl="7" w:tplc="E4FE604E">
      <w:numFmt w:val="bullet"/>
      <w:lvlText w:val="•"/>
      <w:lvlJc w:val="left"/>
      <w:pPr>
        <w:ind w:left="6574" w:hanging="475"/>
      </w:pPr>
      <w:rPr>
        <w:rFonts w:hint="default"/>
      </w:rPr>
    </w:lvl>
    <w:lvl w:ilvl="8" w:tplc="0DA4C5FA">
      <w:numFmt w:val="bullet"/>
      <w:lvlText w:val="•"/>
      <w:lvlJc w:val="left"/>
      <w:pPr>
        <w:ind w:left="7476" w:hanging="475"/>
      </w:pPr>
      <w:rPr>
        <w:rFonts w:hint="default"/>
      </w:rPr>
    </w:lvl>
  </w:abstractNum>
  <w:abstractNum w:abstractNumId="10" w15:restartNumberingAfterBreak="0">
    <w:nsid w:val="20D846D2"/>
    <w:multiLevelType w:val="multilevel"/>
    <w:tmpl w:val="54E09038"/>
    <w:lvl w:ilvl="0">
      <w:start w:val="3"/>
      <w:numFmt w:val="decimal"/>
      <w:lvlText w:val="%1"/>
      <w:lvlJc w:val="left"/>
      <w:pPr>
        <w:ind w:left="360" w:hanging="360"/>
      </w:pPr>
      <w:rPr>
        <w:rFonts w:hint="default"/>
        <w:u w:val="thick"/>
      </w:rPr>
    </w:lvl>
    <w:lvl w:ilvl="1">
      <w:start w:val="2"/>
      <w:numFmt w:val="decimal"/>
      <w:lvlText w:val="%1.%2"/>
      <w:lvlJc w:val="left"/>
      <w:pPr>
        <w:ind w:left="360" w:hanging="360"/>
      </w:pPr>
      <w:rPr>
        <w:rFonts w:hint="default"/>
        <w:u w:val="thick"/>
      </w:rPr>
    </w:lvl>
    <w:lvl w:ilvl="2">
      <w:start w:val="1"/>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080" w:hanging="1080"/>
      </w:pPr>
      <w:rPr>
        <w:rFonts w:hint="default"/>
        <w:u w:val="thick"/>
      </w:rPr>
    </w:lvl>
    <w:lvl w:ilvl="5">
      <w:start w:val="1"/>
      <w:numFmt w:val="decimal"/>
      <w:lvlText w:val="%1.%2.%3.%4.%5.%6"/>
      <w:lvlJc w:val="left"/>
      <w:pPr>
        <w:ind w:left="1440" w:hanging="1440"/>
      </w:pPr>
      <w:rPr>
        <w:rFonts w:hint="default"/>
        <w:u w:val="thick"/>
      </w:rPr>
    </w:lvl>
    <w:lvl w:ilvl="6">
      <w:start w:val="1"/>
      <w:numFmt w:val="decimal"/>
      <w:lvlText w:val="%1.%2.%3.%4.%5.%6.%7"/>
      <w:lvlJc w:val="left"/>
      <w:pPr>
        <w:ind w:left="1440" w:hanging="1440"/>
      </w:pPr>
      <w:rPr>
        <w:rFonts w:hint="default"/>
        <w:u w:val="thick"/>
      </w:rPr>
    </w:lvl>
    <w:lvl w:ilvl="7">
      <w:start w:val="1"/>
      <w:numFmt w:val="decimal"/>
      <w:lvlText w:val="%1.%2.%3.%4.%5.%6.%7.%8"/>
      <w:lvlJc w:val="left"/>
      <w:pPr>
        <w:ind w:left="1800" w:hanging="1800"/>
      </w:pPr>
      <w:rPr>
        <w:rFonts w:hint="default"/>
        <w:u w:val="thick"/>
      </w:rPr>
    </w:lvl>
    <w:lvl w:ilvl="8">
      <w:start w:val="1"/>
      <w:numFmt w:val="decimal"/>
      <w:lvlText w:val="%1.%2.%3.%4.%5.%6.%7.%8.%9"/>
      <w:lvlJc w:val="left"/>
      <w:pPr>
        <w:ind w:left="1800" w:hanging="1800"/>
      </w:pPr>
      <w:rPr>
        <w:rFonts w:hint="default"/>
        <w:u w:val="thick"/>
      </w:rPr>
    </w:lvl>
  </w:abstractNum>
  <w:abstractNum w:abstractNumId="11" w15:restartNumberingAfterBreak="0">
    <w:nsid w:val="226A009B"/>
    <w:multiLevelType w:val="hybridMultilevel"/>
    <w:tmpl w:val="D8C0D900"/>
    <w:lvl w:ilvl="0" w:tplc="4FFE3E26">
      <w:start w:val="1"/>
      <w:numFmt w:val="decimal"/>
      <w:lvlText w:val="%1"/>
      <w:lvlJc w:val="left"/>
      <w:pPr>
        <w:ind w:left="264" w:hanging="161"/>
      </w:pPr>
      <w:rPr>
        <w:rFonts w:ascii="Calibri" w:eastAsia="Calibri" w:hAnsi="Calibri" w:cs="Calibri" w:hint="default"/>
        <w:w w:val="100"/>
        <w:sz w:val="22"/>
        <w:szCs w:val="22"/>
      </w:rPr>
    </w:lvl>
    <w:lvl w:ilvl="1" w:tplc="B9CC5AB6">
      <w:numFmt w:val="bullet"/>
      <w:lvlText w:val="•"/>
      <w:lvlJc w:val="left"/>
      <w:pPr>
        <w:ind w:left="498" w:hanging="161"/>
      </w:pPr>
      <w:rPr>
        <w:rFonts w:hint="default"/>
      </w:rPr>
    </w:lvl>
    <w:lvl w:ilvl="2" w:tplc="7FFEBACA">
      <w:numFmt w:val="bullet"/>
      <w:lvlText w:val="•"/>
      <w:lvlJc w:val="left"/>
      <w:pPr>
        <w:ind w:left="736" w:hanging="161"/>
      </w:pPr>
      <w:rPr>
        <w:rFonts w:hint="default"/>
      </w:rPr>
    </w:lvl>
    <w:lvl w:ilvl="3" w:tplc="79E85528">
      <w:numFmt w:val="bullet"/>
      <w:lvlText w:val="•"/>
      <w:lvlJc w:val="left"/>
      <w:pPr>
        <w:ind w:left="974" w:hanging="161"/>
      </w:pPr>
      <w:rPr>
        <w:rFonts w:hint="default"/>
      </w:rPr>
    </w:lvl>
    <w:lvl w:ilvl="4" w:tplc="2F5C5EB4">
      <w:numFmt w:val="bullet"/>
      <w:lvlText w:val="•"/>
      <w:lvlJc w:val="left"/>
      <w:pPr>
        <w:ind w:left="1212" w:hanging="161"/>
      </w:pPr>
      <w:rPr>
        <w:rFonts w:hint="default"/>
      </w:rPr>
    </w:lvl>
    <w:lvl w:ilvl="5" w:tplc="BADE784E">
      <w:numFmt w:val="bullet"/>
      <w:lvlText w:val="•"/>
      <w:lvlJc w:val="left"/>
      <w:pPr>
        <w:ind w:left="1450" w:hanging="161"/>
      </w:pPr>
      <w:rPr>
        <w:rFonts w:hint="default"/>
      </w:rPr>
    </w:lvl>
    <w:lvl w:ilvl="6" w:tplc="A8DEC652">
      <w:numFmt w:val="bullet"/>
      <w:lvlText w:val="•"/>
      <w:lvlJc w:val="left"/>
      <w:pPr>
        <w:ind w:left="1688" w:hanging="161"/>
      </w:pPr>
      <w:rPr>
        <w:rFonts w:hint="default"/>
      </w:rPr>
    </w:lvl>
    <w:lvl w:ilvl="7" w:tplc="AE1E2730">
      <w:numFmt w:val="bullet"/>
      <w:lvlText w:val="•"/>
      <w:lvlJc w:val="left"/>
      <w:pPr>
        <w:ind w:left="1926" w:hanging="161"/>
      </w:pPr>
      <w:rPr>
        <w:rFonts w:hint="default"/>
      </w:rPr>
    </w:lvl>
    <w:lvl w:ilvl="8" w:tplc="A3E86392">
      <w:numFmt w:val="bullet"/>
      <w:lvlText w:val="•"/>
      <w:lvlJc w:val="left"/>
      <w:pPr>
        <w:ind w:left="2164" w:hanging="161"/>
      </w:pPr>
      <w:rPr>
        <w:rFonts w:hint="default"/>
      </w:rPr>
    </w:lvl>
  </w:abstractNum>
  <w:abstractNum w:abstractNumId="12" w15:restartNumberingAfterBreak="0">
    <w:nsid w:val="248F4109"/>
    <w:multiLevelType w:val="hybridMultilevel"/>
    <w:tmpl w:val="C5560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5AD2A16"/>
    <w:multiLevelType w:val="hybridMultilevel"/>
    <w:tmpl w:val="AFE2F56E"/>
    <w:lvl w:ilvl="0" w:tplc="20A25704">
      <w:start w:val="1"/>
      <w:numFmt w:val="lowerLetter"/>
      <w:lvlText w:val="%1)"/>
      <w:lvlJc w:val="left"/>
      <w:pPr>
        <w:ind w:left="982" w:hanging="348"/>
      </w:pPr>
      <w:rPr>
        <w:rFonts w:ascii="Arial" w:eastAsia="Arial" w:hAnsi="Arial" w:cs="Arial" w:hint="default"/>
        <w:w w:val="99"/>
        <w:sz w:val="24"/>
        <w:szCs w:val="24"/>
      </w:rPr>
    </w:lvl>
    <w:lvl w:ilvl="1" w:tplc="AB8E00AE">
      <w:numFmt w:val="bullet"/>
      <w:lvlText w:val="•"/>
      <w:lvlJc w:val="left"/>
      <w:pPr>
        <w:ind w:left="1810" w:hanging="348"/>
      </w:pPr>
      <w:rPr>
        <w:rFonts w:hint="default"/>
      </w:rPr>
    </w:lvl>
    <w:lvl w:ilvl="2" w:tplc="6C661F9C">
      <w:numFmt w:val="bullet"/>
      <w:lvlText w:val="•"/>
      <w:lvlJc w:val="left"/>
      <w:pPr>
        <w:ind w:left="2640" w:hanging="348"/>
      </w:pPr>
      <w:rPr>
        <w:rFonts w:hint="default"/>
      </w:rPr>
    </w:lvl>
    <w:lvl w:ilvl="3" w:tplc="29086420">
      <w:numFmt w:val="bullet"/>
      <w:lvlText w:val="•"/>
      <w:lvlJc w:val="left"/>
      <w:pPr>
        <w:ind w:left="3470" w:hanging="348"/>
      </w:pPr>
      <w:rPr>
        <w:rFonts w:hint="default"/>
      </w:rPr>
    </w:lvl>
    <w:lvl w:ilvl="4" w:tplc="90A0CC90">
      <w:numFmt w:val="bullet"/>
      <w:lvlText w:val="•"/>
      <w:lvlJc w:val="left"/>
      <w:pPr>
        <w:ind w:left="4300" w:hanging="348"/>
      </w:pPr>
      <w:rPr>
        <w:rFonts w:hint="default"/>
      </w:rPr>
    </w:lvl>
    <w:lvl w:ilvl="5" w:tplc="45B0CEE0">
      <w:numFmt w:val="bullet"/>
      <w:lvlText w:val="•"/>
      <w:lvlJc w:val="left"/>
      <w:pPr>
        <w:ind w:left="5130" w:hanging="348"/>
      </w:pPr>
      <w:rPr>
        <w:rFonts w:hint="default"/>
      </w:rPr>
    </w:lvl>
    <w:lvl w:ilvl="6" w:tplc="1698249A">
      <w:numFmt w:val="bullet"/>
      <w:lvlText w:val="•"/>
      <w:lvlJc w:val="left"/>
      <w:pPr>
        <w:ind w:left="5960" w:hanging="348"/>
      </w:pPr>
      <w:rPr>
        <w:rFonts w:hint="default"/>
      </w:rPr>
    </w:lvl>
    <w:lvl w:ilvl="7" w:tplc="94089F3E">
      <w:numFmt w:val="bullet"/>
      <w:lvlText w:val="•"/>
      <w:lvlJc w:val="left"/>
      <w:pPr>
        <w:ind w:left="6790" w:hanging="348"/>
      </w:pPr>
      <w:rPr>
        <w:rFonts w:hint="default"/>
      </w:rPr>
    </w:lvl>
    <w:lvl w:ilvl="8" w:tplc="A69E7532">
      <w:numFmt w:val="bullet"/>
      <w:lvlText w:val="•"/>
      <w:lvlJc w:val="left"/>
      <w:pPr>
        <w:ind w:left="7620" w:hanging="348"/>
      </w:pPr>
      <w:rPr>
        <w:rFonts w:hint="default"/>
      </w:rPr>
    </w:lvl>
  </w:abstractNum>
  <w:abstractNum w:abstractNumId="14" w15:restartNumberingAfterBreak="0">
    <w:nsid w:val="28184BEE"/>
    <w:multiLevelType w:val="hybridMultilevel"/>
    <w:tmpl w:val="415862E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905689A"/>
    <w:multiLevelType w:val="multilevel"/>
    <w:tmpl w:val="694857E8"/>
    <w:lvl w:ilvl="0">
      <w:start w:val="10"/>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3E118A"/>
    <w:multiLevelType w:val="hybridMultilevel"/>
    <w:tmpl w:val="1DC6784C"/>
    <w:lvl w:ilvl="0" w:tplc="7E0AD464">
      <w:start w:val="1"/>
      <w:numFmt w:val="decimal"/>
      <w:lvlText w:val="%1"/>
      <w:lvlJc w:val="left"/>
      <w:pPr>
        <w:ind w:left="264" w:hanging="161"/>
      </w:pPr>
      <w:rPr>
        <w:rFonts w:ascii="Calibri" w:eastAsia="Calibri" w:hAnsi="Calibri" w:cs="Calibri" w:hint="default"/>
        <w:w w:val="100"/>
        <w:sz w:val="22"/>
        <w:szCs w:val="22"/>
      </w:rPr>
    </w:lvl>
    <w:lvl w:ilvl="1" w:tplc="97CACF86">
      <w:numFmt w:val="bullet"/>
      <w:lvlText w:val="•"/>
      <w:lvlJc w:val="left"/>
      <w:pPr>
        <w:ind w:left="498" w:hanging="161"/>
      </w:pPr>
      <w:rPr>
        <w:rFonts w:hint="default"/>
      </w:rPr>
    </w:lvl>
    <w:lvl w:ilvl="2" w:tplc="C3B0EF0C">
      <w:numFmt w:val="bullet"/>
      <w:lvlText w:val="•"/>
      <w:lvlJc w:val="left"/>
      <w:pPr>
        <w:ind w:left="736" w:hanging="161"/>
      </w:pPr>
      <w:rPr>
        <w:rFonts w:hint="default"/>
      </w:rPr>
    </w:lvl>
    <w:lvl w:ilvl="3" w:tplc="50C04952">
      <w:numFmt w:val="bullet"/>
      <w:lvlText w:val="•"/>
      <w:lvlJc w:val="left"/>
      <w:pPr>
        <w:ind w:left="974" w:hanging="161"/>
      </w:pPr>
      <w:rPr>
        <w:rFonts w:hint="default"/>
      </w:rPr>
    </w:lvl>
    <w:lvl w:ilvl="4" w:tplc="5EE01092">
      <w:numFmt w:val="bullet"/>
      <w:lvlText w:val="•"/>
      <w:lvlJc w:val="left"/>
      <w:pPr>
        <w:ind w:left="1212" w:hanging="161"/>
      </w:pPr>
      <w:rPr>
        <w:rFonts w:hint="default"/>
      </w:rPr>
    </w:lvl>
    <w:lvl w:ilvl="5" w:tplc="0876EEE4">
      <w:numFmt w:val="bullet"/>
      <w:lvlText w:val="•"/>
      <w:lvlJc w:val="left"/>
      <w:pPr>
        <w:ind w:left="1450" w:hanging="161"/>
      </w:pPr>
      <w:rPr>
        <w:rFonts w:hint="default"/>
      </w:rPr>
    </w:lvl>
    <w:lvl w:ilvl="6" w:tplc="65362FDA">
      <w:numFmt w:val="bullet"/>
      <w:lvlText w:val="•"/>
      <w:lvlJc w:val="left"/>
      <w:pPr>
        <w:ind w:left="1688" w:hanging="161"/>
      </w:pPr>
      <w:rPr>
        <w:rFonts w:hint="default"/>
      </w:rPr>
    </w:lvl>
    <w:lvl w:ilvl="7" w:tplc="321E13C0">
      <w:numFmt w:val="bullet"/>
      <w:lvlText w:val="•"/>
      <w:lvlJc w:val="left"/>
      <w:pPr>
        <w:ind w:left="1926" w:hanging="161"/>
      </w:pPr>
      <w:rPr>
        <w:rFonts w:hint="default"/>
      </w:rPr>
    </w:lvl>
    <w:lvl w:ilvl="8" w:tplc="093A6BC8">
      <w:numFmt w:val="bullet"/>
      <w:lvlText w:val="•"/>
      <w:lvlJc w:val="left"/>
      <w:pPr>
        <w:ind w:left="2164" w:hanging="161"/>
      </w:pPr>
      <w:rPr>
        <w:rFonts w:hint="default"/>
      </w:rPr>
    </w:lvl>
  </w:abstractNum>
  <w:abstractNum w:abstractNumId="17" w15:restartNumberingAfterBreak="0">
    <w:nsid w:val="2D903061"/>
    <w:multiLevelType w:val="hybridMultilevel"/>
    <w:tmpl w:val="F4B46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F1A39C4"/>
    <w:multiLevelType w:val="multilevel"/>
    <w:tmpl w:val="A6A21AAE"/>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32BC05A4"/>
    <w:multiLevelType w:val="hybridMultilevel"/>
    <w:tmpl w:val="33B620EC"/>
    <w:lvl w:ilvl="0" w:tplc="6C603D0E">
      <w:numFmt w:val="bullet"/>
      <w:lvlText w:val="•"/>
      <w:lvlJc w:val="left"/>
      <w:pPr>
        <w:ind w:left="262" w:hanging="285"/>
      </w:pPr>
      <w:rPr>
        <w:rFonts w:ascii="Arial" w:eastAsia="Arial" w:hAnsi="Arial" w:cs="Arial" w:hint="default"/>
        <w:w w:val="99"/>
        <w:sz w:val="24"/>
        <w:szCs w:val="24"/>
      </w:rPr>
    </w:lvl>
    <w:lvl w:ilvl="1" w:tplc="CDFCBD4C">
      <w:numFmt w:val="bullet"/>
      <w:lvlText w:val="•"/>
      <w:lvlJc w:val="left"/>
      <w:pPr>
        <w:ind w:left="1162" w:hanging="285"/>
      </w:pPr>
      <w:rPr>
        <w:rFonts w:hint="default"/>
      </w:rPr>
    </w:lvl>
    <w:lvl w:ilvl="2" w:tplc="C36E026C">
      <w:numFmt w:val="bullet"/>
      <w:lvlText w:val="•"/>
      <w:lvlJc w:val="left"/>
      <w:pPr>
        <w:ind w:left="2064" w:hanging="285"/>
      </w:pPr>
      <w:rPr>
        <w:rFonts w:hint="default"/>
      </w:rPr>
    </w:lvl>
    <w:lvl w:ilvl="3" w:tplc="598E2E20">
      <w:numFmt w:val="bullet"/>
      <w:lvlText w:val="•"/>
      <w:lvlJc w:val="left"/>
      <w:pPr>
        <w:ind w:left="2966" w:hanging="285"/>
      </w:pPr>
      <w:rPr>
        <w:rFonts w:hint="default"/>
      </w:rPr>
    </w:lvl>
    <w:lvl w:ilvl="4" w:tplc="E2F80ADE">
      <w:numFmt w:val="bullet"/>
      <w:lvlText w:val="•"/>
      <w:lvlJc w:val="left"/>
      <w:pPr>
        <w:ind w:left="3868" w:hanging="285"/>
      </w:pPr>
      <w:rPr>
        <w:rFonts w:hint="default"/>
      </w:rPr>
    </w:lvl>
    <w:lvl w:ilvl="5" w:tplc="292A862A">
      <w:numFmt w:val="bullet"/>
      <w:lvlText w:val="•"/>
      <w:lvlJc w:val="left"/>
      <w:pPr>
        <w:ind w:left="4770" w:hanging="285"/>
      </w:pPr>
      <w:rPr>
        <w:rFonts w:hint="default"/>
      </w:rPr>
    </w:lvl>
    <w:lvl w:ilvl="6" w:tplc="926014C8">
      <w:numFmt w:val="bullet"/>
      <w:lvlText w:val="•"/>
      <w:lvlJc w:val="left"/>
      <w:pPr>
        <w:ind w:left="5672" w:hanging="285"/>
      </w:pPr>
      <w:rPr>
        <w:rFonts w:hint="default"/>
      </w:rPr>
    </w:lvl>
    <w:lvl w:ilvl="7" w:tplc="9C0886F8">
      <w:numFmt w:val="bullet"/>
      <w:lvlText w:val="•"/>
      <w:lvlJc w:val="left"/>
      <w:pPr>
        <w:ind w:left="6574" w:hanging="285"/>
      </w:pPr>
      <w:rPr>
        <w:rFonts w:hint="default"/>
      </w:rPr>
    </w:lvl>
    <w:lvl w:ilvl="8" w:tplc="63CE430A">
      <w:numFmt w:val="bullet"/>
      <w:lvlText w:val="•"/>
      <w:lvlJc w:val="left"/>
      <w:pPr>
        <w:ind w:left="7476" w:hanging="285"/>
      </w:pPr>
      <w:rPr>
        <w:rFonts w:hint="default"/>
      </w:rPr>
    </w:lvl>
  </w:abstractNum>
  <w:abstractNum w:abstractNumId="20" w15:restartNumberingAfterBreak="0">
    <w:nsid w:val="331D2215"/>
    <w:multiLevelType w:val="multilevel"/>
    <w:tmpl w:val="E60632F6"/>
    <w:lvl w:ilvl="0">
      <w:start w:val="1"/>
      <w:numFmt w:val="decimal"/>
      <w:lvlText w:val="%1."/>
      <w:lvlJc w:val="left"/>
      <w:pPr>
        <w:ind w:left="262" w:hanging="708"/>
      </w:pPr>
      <w:rPr>
        <w:rFonts w:ascii="Arial" w:eastAsia="Arial" w:hAnsi="Arial" w:cs="Arial" w:hint="default"/>
        <w:w w:val="99"/>
        <w:sz w:val="24"/>
        <w:szCs w:val="24"/>
      </w:rPr>
    </w:lvl>
    <w:lvl w:ilvl="1">
      <w:start w:val="11"/>
      <w:numFmt w:val="decimal"/>
      <w:lvlText w:val="%2."/>
      <w:lvlJc w:val="left"/>
      <w:pPr>
        <w:ind w:left="905" w:hanging="360"/>
      </w:pPr>
      <w:rPr>
        <w:rFonts w:hint="default"/>
        <w:b/>
        <w:bCs/>
        <w:w w:val="99"/>
      </w:rPr>
    </w:lvl>
    <w:lvl w:ilvl="2">
      <w:start w:val="1"/>
      <w:numFmt w:val="decimal"/>
      <w:lvlText w:val="%2.%3"/>
      <w:lvlJc w:val="left"/>
      <w:pPr>
        <w:ind w:left="1136" w:hanging="1136"/>
      </w:pPr>
      <w:rPr>
        <w:rFonts w:ascii="Arial" w:eastAsia="Arial" w:hAnsi="Arial" w:cs="Arial" w:hint="default"/>
        <w:b/>
        <w:bCs/>
        <w:w w:val="99"/>
        <w:sz w:val="24"/>
        <w:szCs w:val="24"/>
      </w:rPr>
    </w:lvl>
    <w:lvl w:ilvl="3">
      <w:start w:val="1"/>
      <w:numFmt w:val="decimal"/>
      <w:lvlText w:val="%2.%3.%4"/>
      <w:lvlJc w:val="left"/>
      <w:pPr>
        <w:ind w:left="720" w:hanging="720"/>
      </w:pPr>
      <w:rPr>
        <w:rFonts w:ascii="Arial" w:eastAsia="Arial" w:hAnsi="Arial" w:cs="Arial" w:hint="default"/>
        <w:spacing w:val="-1"/>
        <w:w w:val="99"/>
        <w:sz w:val="24"/>
        <w:szCs w:val="24"/>
      </w:rPr>
    </w:lvl>
    <w:lvl w:ilvl="4">
      <w:start w:val="1"/>
      <w:numFmt w:val="decimal"/>
      <w:lvlText w:val="%2.%3.%4.%5"/>
      <w:lvlJc w:val="left"/>
      <w:pPr>
        <w:ind w:left="1080" w:hanging="1080"/>
      </w:pPr>
      <w:rPr>
        <w:rFonts w:ascii="Arial" w:eastAsia="Arial" w:hAnsi="Arial" w:cs="Arial" w:hint="default"/>
        <w:spacing w:val="-2"/>
        <w:w w:val="99"/>
        <w:sz w:val="24"/>
        <w:szCs w:val="24"/>
      </w:rPr>
    </w:lvl>
    <w:lvl w:ilvl="5">
      <w:numFmt w:val="bullet"/>
      <w:lvlText w:val="•"/>
      <w:lvlJc w:val="left"/>
      <w:pPr>
        <w:ind w:left="2946" w:hanging="1080"/>
      </w:pPr>
      <w:rPr>
        <w:rFonts w:hint="default"/>
      </w:rPr>
    </w:lvl>
    <w:lvl w:ilvl="6">
      <w:numFmt w:val="bullet"/>
      <w:lvlText w:val="•"/>
      <w:lvlJc w:val="left"/>
      <w:pPr>
        <w:ind w:left="4213" w:hanging="1080"/>
      </w:pPr>
      <w:rPr>
        <w:rFonts w:hint="default"/>
      </w:rPr>
    </w:lvl>
    <w:lvl w:ilvl="7">
      <w:numFmt w:val="bullet"/>
      <w:lvlText w:val="•"/>
      <w:lvlJc w:val="left"/>
      <w:pPr>
        <w:ind w:left="5480" w:hanging="1080"/>
      </w:pPr>
      <w:rPr>
        <w:rFonts w:hint="default"/>
      </w:rPr>
    </w:lvl>
    <w:lvl w:ilvl="8">
      <w:numFmt w:val="bullet"/>
      <w:lvlText w:val="•"/>
      <w:lvlJc w:val="left"/>
      <w:pPr>
        <w:ind w:left="6746" w:hanging="1080"/>
      </w:pPr>
      <w:rPr>
        <w:rFonts w:hint="default"/>
      </w:rPr>
    </w:lvl>
  </w:abstractNum>
  <w:abstractNum w:abstractNumId="21" w15:restartNumberingAfterBreak="0">
    <w:nsid w:val="371B569D"/>
    <w:multiLevelType w:val="hybridMultilevel"/>
    <w:tmpl w:val="6BC29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7EB76EB"/>
    <w:multiLevelType w:val="hybridMultilevel"/>
    <w:tmpl w:val="3B2A4634"/>
    <w:lvl w:ilvl="0" w:tplc="BAF038BE">
      <w:start w:val="6"/>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3" w15:restartNumberingAfterBreak="0">
    <w:nsid w:val="433E50E5"/>
    <w:multiLevelType w:val="multilevel"/>
    <w:tmpl w:val="9800B3EE"/>
    <w:lvl w:ilvl="0">
      <w:start w:val="4"/>
      <w:numFmt w:val="decimal"/>
      <w:lvlText w:val="%1"/>
      <w:lvlJc w:val="left"/>
      <w:pPr>
        <w:ind w:left="495" w:hanging="380"/>
      </w:pPr>
      <w:rPr>
        <w:rFonts w:hint="default"/>
      </w:rPr>
    </w:lvl>
    <w:lvl w:ilvl="1">
      <w:start w:val="2"/>
      <w:numFmt w:val="decimal"/>
      <w:lvlText w:val="%1.%2"/>
      <w:lvlJc w:val="left"/>
      <w:pPr>
        <w:ind w:left="495" w:hanging="380"/>
      </w:pPr>
      <w:rPr>
        <w:rFonts w:ascii="Calibri" w:eastAsia="Calibri" w:hAnsi="Calibri" w:cs="Calibri" w:hint="default"/>
        <w:b/>
        <w:bCs/>
        <w:spacing w:val="-4"/>
        <w:w w:val="100"/>
        <w:sz w:val="22"/>
        <w:szCs w:val="22"/>
      </w:rPr>
    </w:lvl>
    <w:lvl w:ilvl="2">
      <w:start w:val="1"/>
      <w:numFmt w:val="decimal"/>
      <w:lvlText w:val="%1.%2.%3"/>
      <w:lvlJc w:val="left"/>
      <w:pPr>
        <w:ind w:left="620" w:hanging="504"/>
      </w:pPr>
      <w:rPr>
        <w:rFonts w:ascii="Calibri" w:eastAsia="Calibri" w:hAnsi="Calibri" w:cs="Calibri" w:hint="default"/>
        <w:b/>
        <w:bCs/>
        <w:spacing w:val="-2"/>
        <w:w w:val="100"/>
        <w:sz w:val="22"/>
        <w:szCs w:val="22"/>
      </w:rPr>
    </w:lvl>
    <w:lvl w:ilvl="3">
      <w:start w:val="1"/>
      <w:numFmt w:val="decimal"/>
      <w:lvlText w:val="%4."/>
      <w:lvlJc w:val="left"/>
      <w:pPr>
        <w:ind w:left="1556" w:hanging="1080"/>
      </w:pPr>
      <w:rPr>
        <w:rFonts w:ascii="Calibri" w:eastAsia="Calibri" w:hAnsi="Calibri" w:cs="Calibri" w:hint="default"/>
        <w:b/>
        <w:bCs/>
        <w:spacing w:val="-2"/>
        <w:w w:val="100"/>
        <w:sz w:val="22"/>
        <w:szCs w:val="22"/>
      </w:rPr>
    </w:lvl>
    <w:lvl w:ilvl="4">
      <w:start w:val="1"/>
      <w:numFmt w:val="decimal"/>
      <w:lvlText w:val="%4.%5."/>
      <w:lvlJc w:val="left"/>
      <w:pPr>
        <w:ind w:left="1196" w:hanging="360"/>
      </w:pPr>
      <w:rPr>
        <w:rFonts w:ascii="Calibri" w:eastAsia="Calibri" w:hAnsi="Calibri" w:cs="Calibri" w:hint="default"/>
        <w:b/>
        <w:bCs/>
        <w:spacing w:val="-2"/>
        <w:w w:val="100"/>
        <w:sz w:val="22"/>
        <w:szCs w:val="22"/>
      </w:rPr>
    </w:lvl>
    <w:lvl w:ilvl="5">
      <w:start w:val="1"/>
      <w:numFmt w:val="lowerRoman"/>
      <w:lvlText w:val="%6)"/>
      <w:lvlJc w:val="left"/>
      <w:pPr>
        <w:ind w:left="1196" w:hanging="180"/>
      </w:pPr>
      <w:rPr>
        <w:rFonts w:ascii="Calibri" w:eastAsia="Calibri" w:hAnsi="Calibri" w:cs="Calibri" w:hint="default"/>
        <w:w w:val="100"/>
        <w:sz w:val="22"/>
        <w:szCs w:val="22"/>
      </w:rPr>
    </w:lvl>
    <w:lvl w:ilvl="6">
      <w:numFmt w:val="bullet"/>
      <w:lvlText w:val="•"/>
      <w:lvlJc w:val="left"/>
      <w:pPr>
        <w:ind w:left="4256" w:hanging="180"/>
      </w:pPr>
      <w:rPr>
        <w:rFonts w:hint="default"/>
      </w:rPr>
    </w:lvl>
    <w:lvl w:ilvl="7">
      <w:numFmt w:val="bullet"/>
      <w:lvlText w:val="•"/>
      <w:lvlJc w:val="left"/>
      <w:pPr>
        <w:ind w:left="5604" w:hanging="180"/>
      </w:pPr>
      <w:rPr>
        <w:rFonts w:hint="default"/>
      </w:rPr>
    </w:lvl>
    <w:lvl w:ilvl="8">
      <w:numFmt w:val="bullet"/>
      <w:lvlText w:val="•"/>
      <w:lvlJc w:val="left"/>
      <w:pPr>
        <w:ind w:left="6953" w:hanging="180"/>
      </w:pPr>
      <w:rPr>
        <w:rFonts w:hint="default"/>
      </w:rPr>
    </w:lvl>
  </w:abstractNum>
  <w:abstractNum w:abstractNumId="24" w15:restartNumberingAfterBreak="0">
    <w:nsid w:val="44F22EBB"/>
    <w:multiLevelType w:val="hybridMultilevel"/>
    <w:tmpl w:val="E90CF5F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61E3380"/>
    <w:multiLevelType w:val="multilevel"/>
    <w:tmpl w:val="CC601638"/>
    <w:lvl w:ilvl="0">
      <w:start w:val="3"/>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73325D2"/>
    <w:multiLevelType w:val="multilevel"/>
    <w:tmpl w:val="59941EA4"/>
    <w:lvl w:ilvl="0">
      <w:start w:val="18"/>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8D43BB6"/>
    <w:multiLevelType w:val="hybridMultilevel"/>
    <w:tmpl w:val="99C803E4"/>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9A45D7B"/>
    <w:multiLevelType w:val="hybridMultilevel"/>
    <w:tmpl w:val="4A784B0A"/>
    <w:lvl w:ilvl="0" w:tplc="25E06424">
      <w:start w:val="1"/>
      <w:numFmt w:val="decimal"/>
      <w:lvlText w:val="%1."/>
      <w:lvlJc w:val="left"/>
      <w:pPr>
        <w:ind w:left="373" w:hanging="360"/>
      </w:pPr>
      <w:rPr>
        <w:rFonts w:hint="default"/>
      </w:rPr>
    </w:lvl>
    <w:lvl w:ilvl="1" w:tplc="240A0019" w:tentative="1">
      <w:start w:val="1"/>
      <w:numFmt w:val="lowerLetter"/>
      <w:lvlText w:val="%2."/>
      <w:lvlJc w:val="left"/>
      <w:pPr>
        <w:ind w:left="1093" w:hanging="360"/>
      </w:pPr>
    </w:lvl>
    <w:lvl w:ilvl="2" w:tplc="240A001B" w:tentative="1">
      <w:start w:val="1"/>
      <w:numFmt w:val="lowerRoman"/>
      <w:lvlText w:val="%3."/>
      <w:lvlJc w:val="right"/>
      <w:pPr>
        <w:ind w:left="1813" w:hanging="180"/>
      </w:pPr>
    </w:lvl>
    <w:lvl w:ilvl="3" w:tplc="240A000F" w:tentative="1">
      <w:start w:val="1"/>
      <w:numFmt w:val="decimal"/>
      <w:lvlText w:val="%4."/>
      <w:lvlJc w:val="left"/>
      <w:pPr>
        <w:ind w:left="2533" w:hanging="360"/>
      </w:pPr>
    </w:lvl>
    <w:lvl w:ilvl="4" w:tplc="240A0019" w:tentative="1">
      <w:start w:val="1"/>
      <w:numFmt w:val="lowerLetter"/>
      <w:lvlText w:val="%5."/>
      <w:lvlJc w:val="left"/>
      <w:pPr>
        <w:ind w:left="3253" w:hanging="360"/>
      </w:pPr>
    </w:lvl>
    <w:lvl w:ilvl="5" w:tplc="240A001B" w:tentative="1">
      <w:start w:val="1"/>
      <w:numFmt w:val="lowerRoman"/>
      <w:lvlText w:val="%6."/>
      <w:lvlJc w:val="right"/>
      <w:pPr>
        <w:ind w:left="3973" w:hanging="180"/>
      </w:pPr>
    </w:lvl>
    <w:lvl w:ilvl="6" w:tplc="240A000F" w:tentative="1">
      <w:start w:val="1"/>
      <w:numFmt w:val="decimal"/>
      <w:lvlText w:val="%7."/>
      <w:lvlJc w:val="left"/>
      <w:pPr>
        <w:ind w:left="4693" w:hanging="360"/>
      </w:pPr>
    </w:lvl>
    <w:lvl w:ilvl="7" w:tplc="240A0019" w:tentative="1">
      <w:start w:val="1"/>
      <w:numFmt w:val="lowerLetter"/>
      <w:lvlText w:val="%8."/>
      <w:lvlJc w:val="left"/>
      <w:pPr>
        <w:ind w:left="5413" w:hanging="360"/>
      </w:pPr>
    </w:lvl>
    <w:lvl w:ilvl="8" w:tplc="240A001B" w:tentative="1">
      <w:start w:val="1"/>
      <w:numFmt w:val="lowerRoman"/>
      <w:lvlText w:val="%9."/>
      <w:lvlJc w:val="right"/>
      <w:pPr>
        <w:ind w:left="6133" w:hanging="180"/>
      </w:pPr>
    </w:lvl>
  </w:abstractNum>
  <w:abstractNum w:abstractNumId="29" w15:restartNumberingAfterBreak="0">
    <w:nsid w:val="4A295D9A"/>
    <w:multiLevelType w:val="hybridMultilevel"/>
    <w:tmpl w:val="7438E3DE"/>
    <w:lvl w:ilvl="0" w:tplc="4BE88B3E">
      <w:start w:val="1"/>
      <w:numFmt w:val="decimal"/>
      <w:lvlText w:val="%1."/>
      <w:lvlJc w:val="left"/>
      <w:pPr>
        <w:ind w:left="262" w:hanging="708"/>
      </w:pPr>
      <w:rPr>
        <w:rFonts w:ascii="Arial" w:eastAsia="Arial" w:hAnsi="Arial" w:cs="Arial" w:hint="default"/>
        <w:w w:val="99"/>
        <w:sz w:val="24"/>
        <w:szCs w:val="24"/>
      </w:rPr>
    </w:lvl>
    <w:lvl w:ilvl="1" w:tplc="6BD2D644">
      <w:numFmt w:val="bullet"/>
      <w:lvlText w:val="•"/>
      <w:lvlJc w:val="left"/>
      <w:pPr>
        <w:ind w:left="1162" w:hanging="708"/>
      </w:pPr>
      <w:rPr>
        <w:rFonts w:hint="default"/>
      </w:rPr>
    </w:lvl>
    <w:lvl w:ilvl="2" w:tplc="74881A40">
      <w:numFmt w:val="bullet"/>
      <w:lvlText w:val="•"/>
      <w:lvlJc w:val="left"/>
      <w:pPr>
        <w:ind w:left="2064" w:hanging="708"/>
      </w:pPr>
      <w:rPr>
        <w:rFonts w:hint="default"/>
      </w:rPr>
    </w:lvl>
    <w:lvl w:ilvl="3" w:tplc="7E96D9F2">
      <w:numFmt w:val="bullet"/>
      <w:lvlText w:val="•"/>
      <w:lvlJc w:val="left"/>
      <w:pPr>
        <w:ind w:left="2966" w:hanging="708"/>
      </w:pPr>
      <w:rPr>
        <w:rFonts w:hint="default"/>
      </w:rPr>
    </w:lvl>
    <w:lvl w:ilvl="4" w:tplc="9F505BBC">
      <w:numFmt w:val="bullet"/>
      <w:lvlText w:val="•"/>
      <w:lvlJc w:val="left"/>
      <w:pPr>
        <w:ind w:left="3868" w:hanging="708"/>
      </w:pPr>
      <w:rPr>
        <w:rFonts w:hint="default"/>
      </w:rPr>
    </w:lvl>
    <w:lvl w:ilvl="5" w:tplc="CB622514">
      <w:numFmt w:val="bullet"/>
      <w:lvlText w:val="•"/>
      <w:lvlJc w:val="left"/>
      <w:pPr>
        <w:ind w:left="4770" w:hanging="708"/>
      </w:pPr>
      <w:rPr>
        <w:rFonts w:hint="default"/>
      </w:rPr>
    </w:lvl>
    <w:lvl w:ilvl="6" w:tplc="F9AAA60A">
      <w:numFmt w:val="bullet"/>
      <w:lvlText w:val="•"/>
      <w:lvlJc w:val="left"/>
      <w:pPr>
        <w:ind w:left="5672" w:hanging="708"/>
      </w:pPr>
      <w:rPr>
        <w:rFonts w:hint="default"/>
      </w:rPr>
    </w:lvl>
    <w:lvl w:ilvl="7" w:tplc="6524B2EC">
      <w:numFmt w:val="bullet"/>
      <w:lvlText w:val="•"/>
      <w:lvlJc w:val="left"/>
      <w:pPr>
        <w:ind w:left="6574" w:hanging="708"/>
      </w:pPr>
      <w:rPr>
        <w:rFonts w:hint="default"/>
      </w:rPr>
    </w:lvl>
    <w:lvl w:ilvl="8" w:tplc="A4C817BA">
      <w:numFmt w:val="bullet"/>
      <w:lvlText w:val="•"/>
      <w:lvlJc w:val="left"/>
      <w:pPr>
        <w:ind w:left="7476" w:hanging="708"/>
      </w:pPr>
      <w:rPr>
        <w:rFonts w:hint="default"/>
      </w:rPr>
    </w:lvl>
  </w:abstractNum>
  <w:abstractNum w:abstractNumId="30" w15:restartNumberingAfterBreak="0">
    <w:nsid w:val="4A36473C"/>
    <w:multiLevelType w:val="multilevel"/>
    <w:tmpl w:val="80D292E0"/>
    <w:lvl w:ilvl="0">
      <w:start w:val="12"/>
      <w:numFmt w:val="decimal"/>
      <w:lvlText w:val="%1"/>
      <w:lvlJc w:val="left"/>
      <w:pPr>
        <w:ind w:left="1082" w:hanging="801"/>
      </w:pPr>
      <w:rPr>
        <w:rFonts w:hint="default"/>
      </w:rPr>
    </w:lvl>
    <w:lvl w:ilvl="1">
      <w:start w:val="1"/>
      <w:numFmt w:val="decimal"/>
      <w:lvlText w:val="%1.%2"/>
      <w:lvlJc w:val="left"/>
      <w:pPr>
        <w:ind w:left="1082" w:hanging="801"/>
      </w:pPr>
      <w:rPr>
        <w:rFonts w:hint="default"/>
      </w:rPr>
    </w:lvl>
    <w:lvl w:ilvl="2">
      <w:start w:val="3"/>
      <w:numFmt w:val="decimal"/>
      <w:lvlText w:val="%1.%2.%3."/>
      <w:lvlJc w:val="left"/>
      <w:pPr>
        <w:ind w:left="1227" w:hanging="801"/>
      </w:pPr>
      <w:rPr>
        <w:rFonts w:ascii="Arial" w:eastAsia="Arial" w:hAnsi="Arial" w:cs="Arial" w:hint="default"/>
        <w:b/>
        <w:bCs/>
        <w:spacing w:val="-1"/>
        <w:w w:val="99"/>
        <w:sz w:val="24"/>
        <w:szCs w:val="24"/>
      </w:rPr>
    </w:lvl>
    <w:lvl w:ilvl="3">
      <w:start w:val="1"/>
      <w:numFmt w:val="decimal"/>
      <w:lvlText w:val="%1.%2.%3.%4"/>
      <w:lvlJc w:val="left"/>
      <w:pPr>
        <w:ind w:left="1196" w:hanging="935"/>
      </w:pPr>
      <w:rPr>
        <w:rFonts w:ascii="Arial" w:eastAsia="Arial" w:hAnsi="Arial" w:cs="Arial" w:hint="default"/>
        <w:b/>
        <w:bCs/>
        <w:spacing w:val="-2"/>
        <w:w w:val="99"/>
        <w:sz w:val="24"/>
        <w:szCs w:val="24"/>
      </w:rPr>
    </w:lvl>
    <w:lvl w:ilvl="4">
      <w:start w:val="1"/>
      <w:numFmt w:val="lowerRoman"/>
      <w:lvlText w:val="(%5)"/>
      <w:lvlJc w:val="left"/>
      <w:pPr>
        <w:ind w:left="970" w:hanging="348"/>
      </w:pPr>
      <w:rPr>
        <w:rFonts w:ascii="Arial" w:eastAsia="Arial" w:hAnsi="Arial" w:cs="Arial" w:hint="default"/>
        <w:spacing w:val="-3"/>
        <w:w w:val="99"/>
        <w:sz w:val="24"/>
        <w:szCs w:val="24"/>
      </w:rPr>
    </w:lvl>
    <w:lvl w:ilvl="5">
      <w:numFmt w:val="bullet"/>
      <w:lvlText w:val="•"/>
      <w:lvlJc w:val="left"/>
      <w:pPr>
        <w:ind w:left="4230" w:hanging="348"/>
      </w:pPr>
      <w:rPr>
        <w:rFonts w:hint="default"/>
      </w:rPr>
    </w:lvl>
    <w:lvl w:ilvl="6">
      <w:numFmt w:val="bullet"/>
      <w:lvlText w:val="•"/>
      <w:lvlJc w:val="left"/>
      <w:pPr>
        <w:ind w:left="5240" w:hanging="348"/>
      </w:pPr>
      <w:rPr>
        <w:rFonts w:hint="default"/>
      </w:rPr>
    </w:lvl>
    <w:lvl w:ilvl="7">
      <w:numFmt w:val="bullet"/>
      <w:lvlText w:val="•"/>
      <w:lvlJc w:val="left"/>
      <w:pPr>
        <w:ind w:left="6250" w:hanging="348"/>
      </w:pPr>
      <w:rPr>
        <w:rFonts w:hint="default"/>
      </w:rPr>
    </w:lvl>
    <w:lvl w:ilvl="8">
      <w:numFmt w:val="bullet"/>
      <w:lvlText w:val="•"/>
      <w:lvlJc w:val="left"/>
      <w:pPr>
        <w:ind w:left="7260" w:hanging="348"/>
      </w:pPr>
      <w:rPr>
        <w:rFonts w:hint="default"/>
      </w:rPr>
    </w:lvl>
  </w:abstractNum>
  <w:abstractNum w:abstractNumId="31" w15:restartNumberingAfterBreak="0">
    <w:nsid w:val="52623BE2"/>
    <w:multiLevelType w:val="multilevel"/>
    <w:tmpl w:val="4822B51C"/>
    <w:lvl w:ilvl="0">
      <w:start w:val="13"/>
      <w:numFmt w:val="decimal"/>
      <w:lvlText w:val="%1"/>
      <w:lvlJc w:val="left"/>
      <w:pPr>
        <w:ind w:left="922" w:hanging="538"/>
      </w:pPr>
      <w:rPr>
        <w:rFonts w:hint="default"/>
      </w:rPr>
    </w:lvl>
    <w:lvl w:ilvl="1">
      <w:start w:val="1"/>
      <w:numFmt w:val="decimal"/>
      <w:lvlText w:val="%1.%2"/>
      <w:lvlJc w:val="left"/>
      <w:pPr>
        <w:ind w:left="799" w:hanging="538"/>
      </w:pPr>
      <w:rPr>
        <w:rFonts w:ascii="Arial" w:eastAsia="Arial" w:hAnsi="Arial" w:cs="Arial" w:hint="default"/>
        <w:b/>
        <w:bCs/>
        <w:w w:val="99"/>
        <w:sz w:val="24"/>
        <w:szCs w:val="24"/>
      </w:rPr>
    </w:lvl>
    <w:lvl w:ilvl="2">
      <w:start w:val="1"/>
      <w:numFmt w:val="decimal"/>
      <w:lvlText w:val="%1.%2.%3"/>
      <w:lvlJc w:val="left"/>
      <w:pPr>
        <w:ind w:left="996" w:hanging="735"/>
      </w:pPr>
      <w:rPr>
        <w:rFonts w:ascii="Arial" w:eastAsia="Arial" w:hAnsi="Arial" w:cs="Arial" w:hint="default"/>
        <w:b/>
        <w:bCs/>
        <w:spacing w:val="-2"/>
        <w:w w:val="99"/>
        <w:sz w:val="24"/>
        <w:szCs w:val="24"/>
      </w:rPr>
    </w:lvl>
    <w:lvl w:ilvl="3">
      <w:start w:val="1"/>
      <w:numFmt w:val="decimal"/>
      <w:lvlText w:val="%1.%2.%3.%4"/>
      <w:lvlJc w:val="left"/>
      <w:pPr>
        <w:ind w:left="262" w:hanging="989"/>
      </w:pPr>
      <w:rPr>
        <w:rFonts w:ascii="Arial" w:eastAsia="Arial" w:hAnsi="Arial" w:cs="Arial" w:hint="default"/>
        <w:b/>
        <w:bCs/>
        <w:spacing w:val="-2"/>
        <w:w w:val="99"/>
        <w:sz w:val="24"/>
        <w:szCs w:val="24"/>
      </w:rPr>
    </w:lvl>
    <w:lvl w:ilvl="4">
      <w:numFmt w:val="bullet"/>
      <w:lvlText w:val="•"/>
      <w:lvlJc w:val="left"/>
      <w:pPr>
        <w:ind w:left="2182" w:hanging="989"/>
      </w:pPr>
      <w:rPr>
        <w:rFonts w:hint="default"/>
      </w:rPr>
    </w:lvl>
    <w:lvl w:ilvl="5">
      <w:numFmt w:val="bullet"/>
      <w:lvlText w:val="•"/>
      <w:lvlJc w:val="left"/>
      <w:pPr>
        <w:ind w:left="3365" w:hanging="989"/>
      </w:pPr>
      <w:rPr>
        <w:rFonts w:hint="default"/>
      </w:rPr>
    </w:lvl>
    <w:lvl w:ilvl="6">
      <w:numFmt w:val="bullet"/>
      <w:lvlText w:val="•"/>
      <w:lvlJc w:val="left"/>
      <w:pPr>
        <w:ind w:left="4548" w:hanging="989"/>
      </w:pPr>
      <w:rPr>
        <w:rFonts w:hint="default"/>
      </w:rPr>
    </w:lvl>
    <w:lvl w:ilvl="7">
      <w:numFmt w:val="bullet"/>
      <w:lvlText w:val="•"/>
      <w:lvlJc w:val="left"/>
      <w:pPr>
        <w:ind w:left="5731" w:hanging="989"/>
      </w:pPr>
      <w:rPr>
        <w:rFonts w:hint="default"/>
      </w:rPr>
    </w:lvl>
    <w:lvl w:ilvl="8">
      <w:numFmt w:val="bullet"/>
      <w:lvlText w:val="•"/>
      <w:lvlJc w:val="left"/>
      <w:pPr>
        <w:ind w:left="6914" w:hanging="989"/>
      </w:pPr>
      <w:rPr>
        <w:rFonts w:hint="default"/>
      </w:rPr>
    </w:lvl>
  </w:abstractNum>
  <w:abstractNum w:abstractNumId="32" w15:restartNumberingAfterBreak="0">
    <w:nsid w:val="5587709B"/>
    <w:multiLevelType w:val="hybridMultilevel"/>
    <w:tmpl w:val="50B492AE"/>
    <w:lvl w:ilvl="0" w:tplc="B52C032E">
      <w:start w:val="1"/>
      <w:numFmt w:val="decimal"/>
      <w:lvlText w:val="%1)"/>
      <w:lvlJc w:val="left"/>
      <w:pPr>
        <w:ind w:left="262" w:hanging="320"/>
      </w:pPr>
      <w:rPr>
        <w:rFonts w:ascii="Arial" w:eastAsia="Arial" w:hAnsi="Arial" w:cs="Arial" w:hint="default"/>
        <w:spacing w:val="-32"/>
        <w:w w:val="99"/>
        <w:sz w:val="24"/>
        <w:szCs w:val="24"/>
      </w:rPr>
    </w:lvl>
    <w:lvl w:ilvl="1" w:tplc="49828610">
      <w:numFmt w:val="bullet"/>
      <w:lvlText w:val="•"/>
      <w:lvlJc w:val="left"/>
      <w:pPr>
        <w:ind w:left="1162" w:hanging="320"/>
      </w:pPr>
      <w:rPr>
        <w:rFonts w:hint="default"/>
      </w:rPr>
    </w:lvl>
    <w:lvl w:ilvl="2" w:tplc="837A56FC">
      <w:numFmt w:val="bullet"/>
      <w:lvlText w:val="•"/>
      <w:lvlJc w:val="left"/>
      <w:pPr>
        <w:ind w:left="2064" w:hanging="320"/>
      </w:pPr>
      <w:rPr>
        <w:rFonts w:hint="default"/>
      </w:rPr>
    </w:lvl>
    <w:lvl w:ilvl="3" w:tplc="7FECEB54">
      <w:numFmt w:val="bullet"/>
      <w:lvlText w:val="•"/>
      <w:lvlJc w:val="left"/>
      <w:pPr>
        <w:ind w:left="2966" w:hanging="320"/>
      </w:pPr>
      <w:rPr>
        <w:rFonts w:hint="default"/>
      </w:rPr>
    </w:lvl>
    <w:lvl w:ilvl="4" w:tplc="81DE8E38">
      <w:numFmt w:val="bullet"/>
      <w:lvlText w:val="•"/>
      <w:lvlJc w:val="left"/>
      <w:pPr>
        <w:ind w:left="3868" w:hanging="320"/>
      </w:pPr>
      <w:rPr>
        <w:rFonts w:hint="default"/>
      </w:rPr>
    </w:lvl>
    <w:lvl w:ilvl="5" w:tplc="7F043BE4">
      <w:numFmt w:val="bullet"/>
      <w:lvlText w:val="•"/>
      <w:lvlJc w:val="left"/>
      <w:pPr>
        <w:ind w:left="4770" w:hanging="320"/>
      </w:pPr>
      <w:rPr>
        <w:rFonts w:hint="default"/>
      </w:rPr>
    </w:lvl>
    <w:lvl w:ilvl="6" w:tplc="1CE4B07C">
      <w:numFmt w:val="bullet"/>
      <w:lvlText w:val="•"/>
      <w:lvlJc w:val="left"/>
      <w:pPr>
        <w:ind w:left="5672" w:hanging="320"/>
      </w:pPr>
      <w:rPr>
        <w:rFonts w:hint="default"/>
      </w:rPr>
    </w:lvl>
    <w:lvl w:ilvl="7" w:tplc="13FE6F50">
      <w:numFmt w:val="bullet"/>
      <w:lvlText w:val="•"/>
      <w:lvlJc w:val="left"/>
      <w:pPr>
        <w:ind w:left="6574" w:hanging="320"/>
      </w:pPr>
      <w:rPr>
        <w:rFonts w:hint="default"/>
      </w:rPr>
    </w:lvl>
    <w:lvl w:ilvl="8" w:tplc="D1C88FB2">
      <w:numFmt w:val="bullet"/>
      <w:lvlText w:val="•"/>
      <w:lvlJc w:val="left"/>
      <w:pPr>
        <w:ind w:left="7476" w:hanging="320"/>
      </w:pPr>
      <w:rPr>
        <w:rFonts w:hint="default"/>
      </w:rPr>
    </w:lvl>
  </w:abstractNum>
  <w:abstractNum w:abstractNumId="33" w15:restartNumberingAfterBreak="0">
    <w:nsid w:val="57214BA5"/>
    <w:multiLevelType w:val="multilevel"/>
    <w:tmpl w:val="5A62D3AC"/>
    <w:lvl w:ilvl="0">
      <w:start w:val="3"/>
      <w:numFmt w:val="decimal"/>
      <w:lvlText w:val="%1."/>
      <w:lvlJc w:val="left"/>
      <w:pPr>
        <w:ind w:left="612" w:hanging="612"/>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579378AD"/>
    <w:multiLevelType w:val="hybridMultilevel"/>
    <w:tmpl w:val="9216D3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623B32"/>
    <w:multiLevelType w:val="hybridMultilevel"/>
    <w:tmpl w:val="76B0A55C"/>
    <w:lvl w:ilvl="0" w:tplc="1A3AA2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59B95623"/>
    <w:multiLevelType w:val="hybridMultilevel"/>
    <w:tmpl w:val="B6DCA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E2279B3"/>
    <w:multiLevelType w:val="multilevel"/>
    <w:tmpl w:val="122C6190"/>
    <w:lvl w:ilvl="0">
      <w:start w:val="17"/>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0E1549B"/>
    <w:multiLevelType w:val="hybridMultilevel"/>
    <w:tmpl w:val="8B327E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1DF659A"/>
    <w:multiLevelType w:val="multilevel"/>
    <w:tmpl w:val="9F249FAE"/>
    <w:lvl w:ilvl="0">
      <w:start w:val="13"/>
      <w:numFmt w:val="decimal"/>
      <w:lvlText w:val="%1"/>
      <w:lvlJc w:val="left"/>
      <w:pPr>
        <w:ind w:left="262" w:hanging="737"/>
      </w:pPr>
      <w:rPr>
        <w:rFonts w:hint="default"/>
      </w:rPr>
    </w:lvl>
    <w:lvl w:ilvl="1">
      <w:start w:val="1"/>
      <w:numFmt w:val="decimal"/>
      <w:lvlText w:val="%1.%2"/>
      <w:lvlJc w:val="left"/>
      <w:pPr>
        <w:ind w:left="262" w:hanging="737"/>
      </w:pPr>
      <w:rPr>
        <w:rFonts w:hint="default"/>
      </w:rPr>
    </w:lvl>
    <w:lvl w:ilvl="2">
      <w:start w:val="2"/>
      <w:numFmt w:val="decimal"/>
      <w:lvlText w:val="%1.%2.%3"/>
      <w:lvlJc w:val="left"/>
      <w:pPr>
        <w:ind w:left="262" w:hanging="737"/>
      </w:pPr>
      <w:rPr>
        <w:rFonts w:ascii="Arial" w:eastAsia="Arial" w:hAnsi="Arial" w:cs="Arial" w:hint="default"/>
        <w:b/>
        <w:bCs/>
        <w:spacing w:val="-1"/>
        <w:w w:val="99"/>
        <w:sz w:val="24"/>
        <w:szCs w:val="24"/>
      </w:rPr>
    </w:lvl>
    <w:lvl w:ilvl="3">
      <w:start w:val="1"/>
      <w:numFmt w:val="lowerLetter"/>
      <w:lvlText w:val="%4."/>
      <w:lvlJc w:val="left"/>
      <w:pPr>
        <w:ind w:left="990" w:hanging="348"/>
      </w:pPr>
      <w:rPr>
        <w:rFonts w:ascii="Arial" w:eastAsia="Arial" w:hAnsi="Arial" w:cs="Arial" w:hint="default"/>
        <w:b/>
        <w:bCs/>
        <w:w w:val="99"/>
        <w:sz w:val="24"/>
        <w:szCs w:val="24"/>
      </w:rPr>
    </w:lvl>
    <w:lvl w:ilvl="4">
      <w:numFmt w:val="bullet"/>
      <w:lvlText w:val="•"/>
      <w:lvlJc w:val="left"/>
      <w:pPr>
        <w:ind w:left="3760" w:hanging="348"/>
      </w:pPr>
      <w:rPr>
        <w:rFonts w:hint="default"/>
      </w:rPr>
    </w:lvl>
    <w:lvl w:ilvl="5">
      <w:numFmt w:val="bullet"/>
      <w:lvlText w:val="•"/>
      <w:lvlJc w:val="left"/>
      <w:pPr>
        <w:ind w:left="4680" w:hanging="348"/>
      </w:pPr>
      <w:rPr>
        <w:rFonts w:hint="default"/>
      </w:rPr>
    </w:lvl>
    <w:lvl w:ilvl="6">
      <w:numFmt w:val="bullet"/>
      <w:lvlText w:val="•"/>
      <w:lvlJc w:val="left"/>
      <w:pPr>
        <w:ind w:left="5600" w:hanging="348"/>
      </w:pPr>
      <w:rPr>
        <w:rFonts w:hint="default"/>
      </w:rPr>
    </w:lvl>
    <w:lvl w:ilvl="7">
      <w:numFmt w:val="bullet"/>
      <w:lvlText w:val="•"/>
      <w:lvlJc w:val="left"/>
      <w:pPr>
        <w:ind w:left="6520" w:hanging="348"/>
      </w:pPr>
      <w:rPr>
        <w:rFonts w:hint="default"/>
      </w:rPr>
    </w:lvl>
    <w:lvl w:ilvl="8">
      <w:numFmt w:val="bullet"/>
      <w:lvlText w:val="•"/>
      <w:lvlJc w:val="left"/>
      <w:pPr>
        <w:ind w:left="7440" w:hanging="348"/>
      </w:pPr>
      <w:rPr>
        <w:rFonts w:hint="default"/>
      </w:rPr>
    </w:lvl>
  </w:abstractNum>
  <w:abstractNum w:abstractNumId="40" w15:restartNumberingAfterBreak="0">
    <w:nsid w:val="65BF16F4"/>
    <w:multiLevelType w:val="hybridMultilevel"/>
    <w:tmpl w:val="713EB250"/>
    <w:lvl w:ilvl="0" w:tplc="3F9E1324">
      <w:start w:val="1"/>
      <w:numFmt w:val="decimal"/>
      <w:lvlText w:val="%1."/>
      <w:lvlJc w:val="left"/>
      <w:pPr>
        <w:ind w:left="956" w:hanging="257"/>
      </w:pPr>
      <w:rPr>
        <w:rFonts w:ascii="Calibri" w:eastAsia="Calibri" w:hAnsi="Calibri" w:cs="Calibri" w:hint="default"/>
        <w:spacing w:val="-14"/>
        <w:w w:val="100"/>
        <w:sz w:val="22"/>
        <w:szCs w:val="22"/>
      </w:rPr>
    </w:lvl>
    <w:lvl w:ilvl="1" w:tplc="C6E4CFA8">
      <w:numFmt w:val="bullet"/>
      <w:lvlText w:val="•"/>
      <w:lvlJc w:val="left"/>
      <w:pPr>
        <w:ind w:left="1842" w:hanging="257"/>
      </w:pPr>
      <w:rPr>
        <w:rFonts w:hint="default"/>
      </w:rPr>
    </w:lvl>
    <w:lvl w:ilvl="2" w:tplc="FCCA7700">
      <w:numFmt w:val="bullet"/>
      <w:lvlText w:val="•"/>
      <w:lvlJc w:val="left"/>
      <w:pPr>
        <w:ind w:left="2725" w:hanging="257"/>
      </w:pPr>
      <w:rPr>
        <w:rFonts w:hint="default"/>
      </w:rPr>
    </w:lvl>
    <w:lvl w:ilvl="3" w:tplc="BFCA33AE">
      <w:numFmt w:val="bullet"/>
      <w:lvlText w:val="•"/>
      <w:lvlJc w:val="left"/>
      <w:pPr>
        <w:ind w:left="3608" w:hanging="257"/>
      </w:pPr>
      <w:rPr>
        <w:rFonts w:hint="default"/>
      </w:rPr>
    </w:lvl>
    <w:lvl w:ilvl="4" w:tplc="07AA4F18">
      <w:numFmt w:val="bullet"/>
      <w:lvlText w:val="•"/>
      <w:lvlJc w:val="left"/>
      <w:pPr>
        <w:ind w:left="4491" w:hanging="257"/>
      </w:pPr>
      <w:rPr>
        <w:rFonts w:hint="default"/>
      </w:rPr>
    </w:lvl>
    <w:lvl w:ilvl="5" w:tplc="A6B4D05C">
      <w:numFmt w:val="bullet"/>
      <w:lvlText w:val="•"/>
      <w:lvlJc w:val="left"/>
      <w:pPr>
        <w:ind w:left="5374" w:hanging="257"/>
      </w:pPr>
      <w:rPr>
        <w:rFonts w:hint="default"/>
      </w:rPr>
    </w:lvl>
    <w:lvl w:ilvl="6" w:tplc="E1F89054">
      <w:numFmt w:val="bullet"/>
      <w:lvlText w:val="•"/>
      <w:lvlJc w:val="left"/>
      <w:pPr>
        <w:ind w:left="6257" w:hanging="257"/>
      </w:pPr>
      <w:rPr>
        <w:rFonts w:hint="default"/>
      </w:rPr>
    </w:lvl>
    <w:lvl w:ilvl="7" w:tplc="7090BC1C">
      <w:numFmt w:val="bullet"/>
      <w:lvlText w:val="•"/>
      <w:lvlJc w:val="left"/>
      <w:pPr>
        <w:ind w:left="7140" w:hanging="257"/>
      </w:pPr>
      <w:rPr>
        <w:rFonts w:hint="default"/>
      </w:rPr>
    </w:lvl>
    <w:lvl w:ilvl="8" w:tplc="2C5AF338">
      <w:numFmt w:val="bullet"/>
      <w:lvlText w:val="•"/>
      <w:lvlJc w:val="left"/>
      <w:pPr>
        <w:ind w:left="8023" w:hanging="257"/>
      </w:pPr>
      <w:rPr>
        <w:rFonts w:hint="default"/>
      </w:rPr>
    </w:lvl>
  </w:abstractNum>
  <w:abstractNum w:abstractNumId="41" w15:restartNumberingAfterBreak="0">
    <w:nsid w:val="66255C23"/>
    <w:multiLevelType w:val="hybridMultilevel"/>
    <w:tmpl w:val="F5FC7A4E"/>
    <w:lvl w:ilvl="0" w:tplc="C00AEFAA">
      <w:start w:val="1"/>
      <w:numFmt w:val="decimal"/>
      <w:lvlText w:val="%1"/>
      <w:lvlJc w:val="left"/>
      <w:pPr>
        <w:ind w:left="984" w:hanging="360"/>
      </w:pPr>
      <w:rPr>
        <w:rFonts w:hint="default"/>
      </w:rPr>
    </w:lvl>
    <w:lvl w:ilvl="1" w:tplc="0C0A0019" w:tentative="1">
      <w:start w:val="1"/>
      <w:numFmt w:val="lowerLetter"/>
      <w:lvlText w:val="%2."/>
      <w:lvlJc w:val="left"/>
      <w:pPr>
        <w:ind w:left="1704" w:hanging="360"/>
      </w:pPr>
    </w:lvl>
    <w:lvl w:ilvl="2" w:tplc="0C0A001B" w:tentative="1">
      <w:start w:val="1"/>
      <w:numFmt w:val="lowerRoman"/>
      <w:lvlText w:val="%3."/>
      <w:lvlJc w:val="right"/>
      <w:pPr>
        <w:ind w:left="2424" w:hanging="180"/>
      </w:pPr>
    </w:lvl>
    <w:lvl w:ilvl="3" w:tplc="0C0A000F" w:tentative="1">
      <w:start w:val="1"/>
      <w:numFmt w:val="decimal"/>
      <w:lvlText w:val="%4."/>
      <w:lvlJc w:val="left"/>
      <w:pPr>
        <w:ind w:left="3144" w:hanging="360"/>
      </w:pPr>
    </w:lvl>
    <w:lvl w:ilvl="4" w:tplc="0C0A0019" w:tentative="1">
      <w:start w:val="1"/>
      <w:numFmt w:val="lowerLetter"/>
      <w:lvlText w:val="%5."/>
      <w:lvlJc w:val="left"/>
      <w:pPr>
        <w:ind w:left="3864" w:hanging="360"/>
      </w:pPr>
    </w:lvl>
    <w:lvl w:ilvl="5" w:tplc="0C0A001B" w:tentative="1">
      <w:start w:val="1"/>
      <w:numFmt w:val="lowerRoman"/>
      <w:lvlText w:val="%6."/>
      <w:lvlJc w:val="right"/>
      <w:pPr>
        <w:ind w:left="4584" w:hanging="180"/>
      </w:pPr>
    </w:lvl>
    <w:lvl w:ilvl="6" w:tplc="0C0A000F" w:tentative="1">
      <w:start w:val="1"/>
      <w:numFmt w:val="decimal"/>
      <w:lvlText w:val="%7."/>
      <w:lvlJc w:val="left"/>
      <w:pPr>
        <w:ind w:left="5304" w:hanging="360"/>
      </w:pPr>
    </w:lvl>
    <w:lvl w:ilvl="7" w:tplc="0C0A0019" w:tentative="1">
      <w:start w:val="1"/>
      <w:numFmt w:val="lowerLetter"/>
      <w:lvlText w:val="%8."/>
      <w:lvlJc w:val="left"/>
      <w:pPr>
        <w:ind w:left="6024" w:hanging="360"/>
      </w:pPr>
    </w:lvl>
    <w:lvl w:ilvl="8" w:tplc="0C0A001B" w:tentative="1">
      <w:start w:val="1"/>
      <w:numFmt w:val="lowerRoman"/>
      <w:lvlText w:val="%9."/>
      <w:lvlJc w:val="right"/>
      <w:pPr>
        <w:ind w:left="6744" w:hanging="180"/>
      </w:pPr>
    </w:lvl>
  </w:abstractNum>
  <w:abstractNum w:abstractNumId="42" w15:restartNumberingAfterBreak="0">
    <w:nsid w:val="6AE10F71"/>
    <w:multiLevelType w:val="multilevel"/>
    <w:tmpl w:val="112C1378"/>
    <w:lvl w:ilvl="0">
      <w:start w:val="2"/>
      <w:numFmt w:val="decimal"/>
      <w:lvlText w:val="%1"/>
      <w:lvlJc w:val="left"/>
      <w:pPr>
        <w:ind w:left="416" w:hanging="300"/>
        <w:jc w:val="left"/>
      </w:pPr>
      <w:rPr>
        <w:rFonts w:hint="default"/>
      </w:rPr>
    </w:lvl>
    <w:lvl w:ilvl="1">
      <w:start w:val="1"/>
      <w:numFmt w:val="decimal"/>
      <w:lvlText w:val="%1.%2"/>
      <w:lvlJc w:val="left"/>
      <w:pPr>
        <w:ind w:left="416" w:hanging="300"/>
        <w:jc w:val="left"/>
      </w:pPr>
      <w:rPr>
        <w:rFonts w:ascii="Calibri" w:eastAsia="Calibri" w:hAnsi="Calibri" w:cs="Calibri" w:hint="default"/>
        <w:b/>
        <w:bCs/>
        <w:spacing w:val="-9"/>
        <w:w w:val="100"/>
        <w:sz w:val="22"/>
        <w:szCs w:val="22"/>
      </w:rPr>
    </w:lvl>
    <w:lvl w:ilvl="2">
      <w:numFmt w:val="bullet"/>
      <w:lvlText w:val=""/>
      <w:lvlJc w:val="left"/>
      <w:pPr>
        <w:ind w:left="836" w:hanging="360"/>
      </w:pPr>
      <w:rPr>
        <w:rFonts w:ascii="Symbol" w:eastAsia="Symbol" w:hAnsi="Symbol" w:cs="Symbol" w:hint="default"/>
        <w:w w:val="100"/>
        <w:sz w:val="22"/>
        <w:szCs w:val="22"/>
      </w:rPr>
    </w:lvl>
    <w:lvl w:ilvl="3">
      <w:numFmt w:val="bullet"/>
      <w:lvlText w:val="•"/>
      <w:lvlJc w:val="left"/>
      <w:pPr>
        <w:ind w:left="2797" w:hanging="360"/>
      </w:pPr>
      <w:rPr>
        <w:rFonts w:hint="default"/>
      </w:rPr>
    </w:lvl>
    <w:lvl w:ilvl="4">
      <w:numFmt w:val="bullet"/>
      <w:lvlText w:val="•"/>
      <w:lvlJc w:val="left"/>
      <w:pPr>
        <w:ind w:left="3776" w:hanging="360"/>
      </w:pPr>
      <w:rPr>
        <w:rFonts w:hint="default"/>
      </w:rPr>
    </w:lvl>
    <w:lvl w:ilvl="5">
      <w:numFmt w:val="bullet"/>
      <w:lvlText w:val="•"/>
      <w:lvlJc w:val="left"/>
      <w:pPr>
        <w:ind w:left="4755" w:hanging="360"/>
      </w:pPr>
      <w:rPr>
        <w:rFonts w:hint="default"/>
      </w:rPr>
    </w:lvl>
    <w:lvl w:ilvl="6">
      <w:numFmt w:val="bullet"/>
      <w:lvlText w:val="•"/>
      <w:lvlJc w:val="left"/>
      <w:pPr>
        <w:ind w:left="5734" w:hanging="360"/>
      </w:pPr>
      <w:rPr>
        <w:rFonts w:hint="default"/>
      </w:rPr>
    </w:lvl>
    <w:lvl w:ilvl="7">
      <w:numFmt w:val="bullet"/>
      <w:lvlText w:val="•"/>
      <w:lvlJc w:val="left"/>
      <w:pPr>
        <w:ind w:left="6713" w:hanging="360"/>
      </w:pPr>
      <w:rPr>
        <w:rFonts w:hint="default"/>
      </w:rPr>
    </w:lvl>
    <w:lvl w:ilvl="8">
      <w:numFmt w:val="bullet"/>
      <w:lvlText w:val="•"/>
      <w:lvlJc w:val="left"/>
      <w:pPr>
        <w:ind w:left="7691" w:hanging="360"/>
      </w:pPr>
      <w:rPr>
        <w:rFonts w:hint="default"/>
      </w:rPr>
    </w:lvl>
  </w:abstractNum>
  <w:abstractNum w:abstractNumId="43" w15:restartNumberingAfterBreak="0">
    <w:nsid w:val="6CF70445"/>
    <w:multiLevelType w:val="hybridMultilevel"/>
    <w:tmpl w:val="06FC60D2"/>
    <w:lvl w:ilvl="0" w:tplc="BBCC0E1A">
      <w:start w:val="1"/>
      <w:numFmt w:val="decimal"/>
      <w:lvlText w:val="%1."/>
      <w:lvlJc w:val="left"/>
      <w:pPr>
        <w:ind w:left="262" w:hanging="269"/>
      </w:pPr>
      <w:rPr>
        <w:rFonts w:ascii="Arial" w:eastAsia="Arial" w:hAnsi="Arial" w:cs="Arial" w:hint="default"/>
        <w:w w:val="99"/>
        <w:sz w:val="24"/>
        <w:szCs w:val="24"/>
      </w:rPr>
    </w:lvl>
    <w:lvl w:ilvl="1" w:tplc="653402FE">
      <w:numFmt w:val="bullet"/>
      <w:lvlText w:val="•"/>
      <w:lvlJc w:val="left"/>
      <w:pPr>
        <w:ind w:left="900" w:hanging="269"/>
      </w:pPr>
      <w:rPr>
        <w:rFonts w:hint="default"/>
      </w:rPr>
    </w:lvl>
    <w:lvl w:ilvl="2" w:tplc="3AA67988">
      <w:numFmt w:val="bullet"/>
      <w:lvlText w:val="•"/>
      <w:lvlJc w:val="left"/>
      <w:pPr>
        <w:ind w:left="1831" w:hanging="269"/>
      </w:pPr>
      <w:rPr>
        <w:rFonts w:hint="default"/>
      </w:rPr>
    </w:lvl>
    <w:lvl w:ilvl="3" w:tplc="B9ACA710">
      <w:numFmt w:val="bullet"/>
      <w:lvlText w:val="•"/>
      <w:lvlJc w:val="left"/>
      <w:pPr>
        <w:ind w:left="2762" w:hanging="269"/>
      </w:pPr>
      <w:rPr>
        <w:rFonts w:hint="default"/>
      </w:rPr>
    </w:lvl>
    <w:lvl w:ilvl="4" w:tplc="97C266E8">
      <w:numFmt w:val="bullet"/>
      <w:lvlText w:val="•"/>
      <w:lvlJc w:val="left"/>
      <w:pPr>
        <w:ind w:left="3693" w:hanging="269"/>
      </w:pPr>
      <w:rPr>
        <w:rFonts w:hint="default"/>
      </w:rPr>
    </w:lvl>
    <w:lvl w:ilvl="5" w:tplc="2EA4B92E">
      <w:numFmt w:val="bullet"/>
      <w:lvlText w:val="•"/>
      <w:lvlJc w:val="left"/>
      <w:pPr>
        <w:ind w:left="4624" w:hanging="269"/>
      </w:pPr>
      <w:rPr>
        <w:rFonts w:hint="default"/>
      </w:rPr>
    </w:lvl>
    <w:lvl w:ilvl="6" w:tplc="92927A2C">
      <w:numFmt w:val="bullet"/>
      <w:lvlText w:val="•"/>
      <w:lvlJc w:val="left"/>
      <w:pPr>
        <w:ind w:left="5555" w:hanging="269"/>
      </w:pPr>
      <w:rPr>
        <w:rFonts w:hint="default"/>
      </w:rPr>
    </w:lvl>
    <w:lvl w:ilvl="7" w:tplc="44EA1EEA">
      <w:numFmt w:val="bullet"/>
      <w:lvlText w:val="•"/>
      <w:lvlJc w:val="left"/>
      <w:pPr>
        <w:ind w:left="6486" w:hanging="269"/>
      </w:pPr>
      <w:rPr>
        <w:rFonts w:hint="default"/>
      </w:rPr>
    </w:lvl>
    <w:lvl w:ilvl="8" w:tplc="63FE8B5E">
      <w:numFmt w:val="bullet"/>
      <w:lvlText w:val="•"/>
      <w:lvlJc w:val="left"/>
      <w:pPr>
        <w:ind w:left="7417" w:hanging="269"/>
      </w:pPr>
      <w:rPr>
        <w:rFonts w:hint="default"/>
      </w:rPr>
    </w:lvl>
  </w:abstractNum>
  <w:abstractNum w:abstractNumId="44" w15:restartNumberingAfterBreak="0">
    <w:nsid w:val="704E3C65"/>
    <w:multiLevelType w:val="multilevel"/>
    <w:tmpl w:val="6B922F20"/>
    <w:lvl w:ilvl="0">
      <w:start w:val="17"/>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104736E"/>
    <w:multiLevelType w:val="hybridMultilevel"/>
    <w:tmpl w:val="E696BA26"/>
    <w:lvl w:ilvl="0" w:tplc="A364C27E">
      <w:start w:val="3"/>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6" w15:restartNumberingAfterBreak="0">
    <w:nsid w:val="78483E8F"/>
    <w:multiLevelType w:val="multilevel"/>
    <w:tmpl w:val="53C655E2"/>
    <w:lvl w:ilvl="0">
      <w:start w:val="9"/>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A630BFC"/>
    <w:multiLevelType w:val="multilevel"/>
    <w:tmpl w:val="D1729060"/>
    <w:lvl w:ilvl="0">
      <w:start w:val="13"/>
      <w:numFmt w:val="decimal"/>
      <w:lvlText w:val="%1."/>
      <w:lvlJc w:val="left"/>
      <w:pPr>
        <w:ind w:left="948" w:hanging="948"/>
      </w:pPr>
      <w:rPr>
        <w:rFonts w:hint="default"/>
      </w:rPr>
    </w:lvl>
    <w:lvl w:ilvl="1">
      <w:start w:val="1"/>
      <w:numFmt w:val="decimal"/>
      <w:lvlText w:val="%1.%2."/>
      <w:lvlJc w:val="left"/>
      <w:pPr>
        <w:ind w:left="948" w:hanging="948"/>
      </w:pPr>
      <w:rPr>
        <w:rFonts w:hint="default"/>
      </w:rPr>
    </w:lvl>
    <w:lvl w:ilvl="2">
      <w:start w:val="1"/>
      <w:numFmt w:val="decimal"/>
      <w:lvlText w:val="%1.%2.%3."/>
      <w:lvlJc w:val="left"/>
      <w:pPr>
        <w:ind w:left="948" w:hanging="948"/>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FAC4165"/>
    <w:multiLevelType w:val="hybridMultilevel"/>
    <w:tmpl w:val="7D3E5400"/>
    <w:lvl w:ilvl="0" w:tplc="240A000F">
      <w:start w:val="2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7"/>
  </w:num>
  <w:num w:numId="3">
    <w:abstractNumId w:val="29"/>
  </w:num>
  <w:num w:numId="4">
    <w:abstractNumId w:val="32"/>
  </w:num>
  <w:num w:numId="5">
    <w:abstractNumId w:val="3"/>
  </w:num>
  <w:num w:numId="6">
    <w:abstractNumId w:val="39"/>
  </w:num>
  <w:num w:numId="7">
    <w:abstractNumId w:val="31"/>
  </w:num>
  <w:num w:numId="8">
    <w:abstractNumId w:val="5"/>
  </w:num>
  <w:num w:numId="9">
    <w:abstractNumId w:val="43"/>
  </w:num>
  <w:num w:numId="10">
    <w:abstractNumId w:val="1"/>
  </w:num>
  <w:num w:numId="11">
    <w:abstractNumId w:val="9"/>
  </w:num>
  <w:num w:numId="12">
    <w:abstractNumId w:val="30"/>
  </w:num>
  <w:num w:numId="13">
    <w:abstractNumId w:val="13"/>
  </w:num>
  <w:num w:numId="14">
    <w:abstractNumId w:val="19"/>
  </w:num>
  <w:num w:numId="15">
    <w:abstractNumId w:val="20"/>
  </w:num>
  <w:num w:numId="16">
    <w:abstractNumId w:val="4"/>
  </w:num>
  <w:num w:numId="17">
    <w:abstractNumId w:val="23"/>
  </w:num>
  <w:num w:numId="18">
    <w:abstractNumId w:val="16"/>
  </w:num>
  <w:num w:numId="19">
    <w:abstractNumId w:val="11"/>
  </w:num>
  <w:num w:numId="20">
    <w:abstractNumId w:val="41"/>
  </w:num>
  <w:num w:numId="21">
    <w:abstractNumId w:val="40"/>
  </w:num>
  <w:num w:numId="22">
    <w:abstractNumId w:val="34"/>
  </w:num>
  <w:num w:numId="23">
    <w:abstractNumId w:val="14"/>
  </w:num>
  <w:num w:numId="24">
    <w:abstractNumId w:val="17"/>
  </w:num>
  <w:num w:numId="25">
    <w:abstractNumId w:val="45"/>
  </w:num>
  <w:num w:numId="26">
    <w:abstractNumId w:val="35"/>
  </w:num>
  <w:num w:numId="27">
    <w:abstractNumId w:val="10"/>
  </w:num>
  <w:num w:numId="28">
    <w:abstractNumId w:val="33"/>
  </w:num>
  <w:num w:numId="29">
    <w:abstractNumId w:val="22"/>
  </w:num>
  <w:num w:numId="30">
    <w:abstractNumId w:val="27"/>
  </w:num>
  <w:num w:numId="31">
    <w:abstractNumId w:val="46"/>
  </w:num>
  <w:num w:numId="32">
    <w:abstractNumId w:val="15"/>
  </w:num>
  <w:num w:numId="33">
    <w:abstractNumId w:val="12"/>
  </w:num>
  <w:num w:numId="34">
    <w:abstractNumId w:val="8"/>
  </w:num>
  <w:num w:numId="35">
    <w:abstractNumId w:val="47"/>
  </w:num>
  <w:num w:numId="36">
    <w:abstractNumId w:val="28"/>
  </w:num>
  <w:num w:numId="37">
    <w:abstractNumId w:val="6"/>
  </w:num>
  <w:num w:numId="38">
    <w:abstractNumId w:val="44"/>
  </w:num>
  <w:num w:numId="39">
    <w:abstractNumId w:val="37"/>
  </w:num>
  <w:num w:numId="40">
    <w:abstractNumId w:val="26"/>
  </w:num>
  <w:num w:numId="41">
    <w:abstractNumId w:val="38"/>
  </w:num>
  <w:num w:numId="42">
    <w:abstractNumId w:val="48"/>
  </w:num>
  <w:num w:numId="43">
    <w:abstractNumId w:val="25"/>
  </w:num>
  <w:num w:numId="44">
    <w:abstractNumId w:val="18"/>
  </w:num>
  <w:num w:numId="45">
    <w:abstractNumId w:val="42"/>
  </w:num>
  <w:num w:numId="46">
    <w:abstractNumId w:val="36"/>
  </w:num>
  <w:num w:numId="47">
    <w:abstractNumId w:val="21"/>
  </w:num>
  <w:num w:numId="48">
    <w:abstractNumId w:val="2"/>
  </w:num>
  <w:num w:numId="49">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1"/>
    <w:rsid w:val="00012434"/>
    <w:rsid w:val="00016947"/>
    <w:rsid w:val="000236AF"/>
    <w:rsid w:val="000238BF"/>
    <w:rsid w:val="00025814"/>
    <w:rsid w:val="0004212F"/>
    <w:rsid w:val="000435E5"/>
    <w:rsid w:val="00064F16"/>
    <w:rsid w:val="00090986"/>
    <w:rsid w:val="000A4CFB"/>
    <w:rsid w:val="000A69A2"/>
    <w:rsid w:val="000C50C4"/>
    <w:rsid w:val="000C5C54"/>
    <w:rsid w:val="000D09EF"/>
    <w:rsid w:val="000E1C58"/>
    <w:rsid w:val="000F06CC"/>
    <w:rsid w:val="00106357"/>
    <w:rsid w:val="001078DC"/>
    <w:rsid w:val="00112F70"/>
    <w:rsid w:val="00154CDA"/>
    <w:rsid w:val="00157A5C"/>
    <w:rsid w:val="001618CE"/>
    <w:rsid w:val="001861A3"/>
    <w:rsid w:val="0019674F"/>
    <w:rsid w:val="001B3798"/>
    <w:rsid w:val="001C4045"/>
    <w:rsid w:val="001C7B89"/>
    <w:rsid w:val="001D21FA"/>
    <w:rsid w:val="001D77AB"/>
    <w:rsid w:val="001E405D"/>
    <w:rsid w:val="0020593B"/>
    <w:rsid w:val="002139B8"/>
    <w:rsid w:val="00217D14"/>
    <w:rsid w:val="0022520F"/>
    <w:rsid w:val="00234A8E"/>
    <w:rsid w:val="00235235"/>
    <w:rsid w:val="002446CA"/>
    <w:rsid w:val="00262B29"/>
    <w:rsid w:val="00266A39"/>
    <w:rsid w:val="00267E2D"/>
    <w:rsid w:val="0028210C"/>
    <w:rsid w:val="00287777"/>
    <w:rsid w:val="0029735D"/>
    <w:rsid w:val="002A0C10"/>
    <w:rsid w:val="002D2DDA"/>
    <w:rsid w:val="002D6326"/>
    <w:rsid w:val="002E721D"/>
    <w:rsid w:val="003071C9"/>
    <w:rsid w:val="0031737E"/>
    <w:rsid w:val="00354981"/>
    <w:rsid w:val="00366868"/>
    <w:rsid w:val="0037085B"/>
    <w:rsid w:val="00382808"/>
    <w:rsid w:val="00385FA8"/>
    <w:rsid w:val="003A08D9"/>
    <w:rsid w:val="003A18DD"/>
    <w:rsid w:val="003B3707"/>
    <w:rsid w:val="003C1766"/>
    <w:rsid w:val="003C1B01"/>
    <w:rsid w:val="003D45D2"/>
    <w:rsid w:val="003D5CD6"/>
    <w:rsid w:val="003E53D6"/>
    <w:rsid w:val="004166BF"/>
    <w:rsid w:val="0042042E"/>
    <w:rsid w:val="004376D6"/>
    <w:rsid w:val="004545C7"/>
    <w:rsid w:val="00455ECD"/>
    <w:rsid w:val="00456732"/>
    <w:rsid w:val="0046197B"/>
    <w:rsid w:val="00462751"/>
    <w:rsid w:val="00473DC3"/>
    <w:rsid w:val="004831AD"/>
    <w:rsid w:val="00484AA7"/>
    <w:rsid w:val="004B7C5D"/>
    <w:rsid w:val="004C3D5B"/>
    <w:rsid w:val="004D07DA"/>
    <w:rsid w:val="004D2704"/>
    <w:rsid w:val="004D6CA1"/>
    <w:rsid w:val="004E2E35"/>
    <w:rsid w:val="004E751A"/>
    <w:rsid w:val="005119C8"/>
    <w:rsid w:val="0051528D"/>
    <w:rsid w:val="00516F8E"/>
    <w:rsid w:val="005266FE"/>
    <w:rsid w:val="00531FEE"/>
    <w:rsid w:val="0053242D"/>
    <w:rsid w:val="005425D1"/>
    <w:rsid w:val="005541F1"/>
    <w:rsid w:val="00561787"/>
    <w:rsid w:val="00572177"/>
    <w:rsid w:val="005A1D3C"/>
    <w:rsid w:val="005B5364"/>
    <w:rsid w:val="005D2333"/>
    <w:rsid w:val="005F0E64"/>
    <w:rsid w:val="005F6698"/>
    <w:rsid w:val="005F7F3A"/>
    <w:rsid w:val="006011B0"/>
    <w:rsid w:val="00606E36"/>
    <w:rsid w:val="00613D05"/>
    <w:rsid w:val="00620FA6"/>
    <w:rsid w:val="00632C26"/>
    <w:rsid w:val="0065588D"/>
    <w:rsid w:val="00655FA8"/>
    <w:rsid w:val="00660AE2"/>
    <w:rsid w:val="006672FE"/>
    <w:rsid w:val="006828A9"/>
    <w:rsid w:val="006949D4"/>
    <w:rsid w:val="006A4313"/>
    <w:rsid w:val="006A5A62"/>
    <w:rsid w:val="006B2BE1"/>
    <w:rsid w:val="006D058B"/>
    <w:rsid w:val="006E60B4"/>
    <w:rsid w:val="007129EA"/>
    <w:rsid w:val="0072323F"/>
    <w:rsid w:val="00727F9F"/>
    <w:rsid w:val="00736FFD"/>
    <w:rsid w:val="007429C3"/>
    <w:rsid w:val="00770051"/>
    <w:rsid w:val="00772517"/>
    <w:rsid w:val="00773F21"/>
    <w:rsid w:val="00777D15"/>
    <w:rsid w:val="0078743F"/>
    <w:rsid w:val="00787DFE"/>
    <w:rsid w:val="007B3E51"/>
    <w:rsid w:val="007B47F6"/>
    <w:rsid w:val="007B4D6E"/>
    <w:rsid w:val="007B7D1D"/>
    <w:rsid w:val="007D6E16"/>
    <w:rsid w:val="007E5092"/>
    <w:rsid w:val="00812E56"/>
    <w:rsid w:val="00813E0E"/>
    <w:rsid w:val="00822700"/>
    <w:rsid w:val="00825F86"/>
    <w:rsid w:val="0082779D"/>
    <w:rsid w:val="00836414"/>
    <w:rsid w:val="008429C4"/>
    <w:rsid w:val="00844964"/>
    <w:rsid w:val="008462EF"/>
    <w:rsid w:val="00865A4C"/>
    <w:rsid w:val="00872022"/>
    <w:rsid w:val="00884C27"/>
    <w:rsid w:val="008907FE"/>
    <w:rsid w:val="008F1992"/>
    <w:rsid w:val="008F4EBB"/>
    <w:rsid w:val="00902DBB"/>
    <w:rsid w:val="009046F3"/>
    <w:rsid w:val="00904FA2"/>
    <w:rsid w:val="00913250"/>
    <w:rsid w:val="00915E87"/>
    <w:rsid w:val="0093574B"/>
    <w:rsid w:val="0096542F"/>
    <w:rsid w:val="009740FF"/>
    <w:rsid w:val="00985E36"/>
    <w:rsid w:val="0099484D"/>
    <w:rsid w:val="009C7BBA"/>
    <w:rsid w:val="009D1750"/>
    <w:rsid w:val="009D3332"/>
    <w:rsid w:val="009E71A8"/>
    <w:rsid w:val="009E73A7"/>
    <w:rsid w:val="009F17AD"/>
    <w:rsid w:val="009F2BD5"/>
    <w:rsid w:val="00A16118"/>
    <w:rsid w:val="00A51A13"/>
    <w:rsid w:val="00A53EEE"/>
    <w:rsid w:val="00A67B71"/>
    <w:rsid w:val="00A86522"/>
    <w:rsid w:val="00A86C8D"/>
    <w:rsid w:val="00A912C1"/>
    <w:rsid w:val="00A9730F"/>
    <w:rsid w:val="00AA03FE"/>
    <w:rsid w:val="00AA5280"/>
    <w:rsid w:val="00AD77C5"/>
    <w:rsid w:val="00AE42CA"/>
    <w:rsid w:val="00AF71D3"/>
    <w:rsid w:val="00B01A64"/>
    <w:rsid w:val="00B248D2"/>
    <w:rsid w:val="00B25446"/>
    <w:rsid w:val="00B30698"/>
    <w:rsid w:val="00B362E1"/>
    <w:rsid w:val="00B46FCE"/>
    <w:rsid w:val="00B64FCF"/>
    <w:rsid w:val="00B65D40"/>
    <w:rsid w:val="00B67701"/>
    <w:rsid w:val="00B7278B"/>
    <w:rsid w:val="00B804B4"/>
    <w:rsid w:val="00BA34D1"/>
    <w:rsid w:val="00BB2B9E"/>
    <w:rsid w:val="00BD0581"/>
    <w:rsid w:val="00BD0EE9"/>
    <w:rsid w:val="00BD27F4"/>
    <w:rsid w:val="00BF2E59"/>
    <w:rsid w:val="00C01575"/>
    <w:rsid w:val="00C04181"/>
    <w:rsid w:val="00C13798"/>
    <w:rsid w:val="00C154FA"/>
    <w:rsid w:val="00C20A91"/>
    <w:rsid w:val="00C22136"/>
    <w:rsid w:val="00C337C8"/>
    <w:rsid w:val="00C37F20"/>
    <w:rsid w:val="00C47A3F"/>
    <w:rsid w:val="00C5514A"/>
    <w:rsid w:val="00C572E0"/>
    <w:rsid w:val="00C6195E"/>
    <w:rsid w:val="00C6205A"/>
    <w:rsid w:val="00C638A6"/>
    <w:rsid w:val="00C756F0"/>
    <w:rsid w:val="00C87382"/>
    <w:rsid w:val="00C90390"/>
    <w:rsid w:val="00C93F43"/>
    <w:rsid w:val="00C97497"/>
    <w:rsid w:val="00CA12F8"/>
    <w:rsid w:val="00CB0FBB"/>
    <w:rsid w:val="00CB25EF"/>
    <w:rsid w:val="00CE6667"/>
    <w:rsid w:val="00D00623"/>
    <w:rsid w:val="00D04051"/>
    <w:rsid w:val="00D069FD"/>
    <w:rsid w:val="00D104C2"/>
    <w:rsid w:val="00D14C7C"/>
    <w:rsid w:val="00D16D37"/>
    <w:rsid w:val="00D215CF"/>
    <w:rsid w:val="00D30198"/>
    <w:rsid w:val="00D53383"/>
    <w:rsid w:val="00D6408D"/>
    <w:rsid w:val="00D673E2"/>
    <w:rsid w:val="00D75273"/>
    <w:rsid w:val="00D75426"/>
    <w:rsid w:val="00DB5A4C"/>
    <w:rsid w:val="00DB65F3"/>
    <w:rsid w:val="00DC2725"/>
    <w:rsid w:val="00DC68D3"/>
    <w:rsid w:val="00DC76CB"/>
    <w:rsid w:val="00DE1294"/>
    <w:rsid w:val="00DE2C20"/>
    <w:rsid w:val="00DE6344"/>
    <w:rsid w:val="00DF0438"/>
    <w:rsid w:val="00E14470"/>
    <w:rsid w:val="00E16210"/>
    <w:rsid w:val="00E33991"/>
    <w:rsid w:val="00E340D4"/>
    <w:rsid w:val="00E40D70"/>
    <w:rsid w:val="00E65B53"/>
    <w:rsid w:val="00E707C5"/>
    <w:rsid w:val="00E7136B"/>
    <w:rsid w:val="00E85DDD"/>
    <w:rsid w:val="00EA1B7C"/>
    <w:rsid w:val="00EA392B"/>
    <w:rsid w:val="00EE3923"/>
    <w:rsid w:val="00EE4156"/>
    <w:rsid w:val="00EF3B12"/>
    <w:rsid w:val="00F07EED"/>
    <w:rsid w:val="00F311D2"/>
    <w:rsid w:val="00F40497"/>
    <w:rsid w:val="00F47183"/>
    <w:rsid w:val="00F4721A"/>
    <w:rsid w:val="00F64334"/>
    <w:rsid w:val="00F65FA4"/>
    <w:rsid w:val="00F819AE"/>
    <w:rsid w:val="00F8526B"/>
    <w:rsid w:val="00F91200"/>
    <w:rsid w:val="00FA38FD"/>
    <w:rsid w:val="00FD619B"/>
    <w:rsid w:val="00FE4F6D"/>
    <w:rsid w:val="00FF2B46"/>
    <w:rsid w:val="00FF3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F4F6E"/>
  <w15:docId w15:val="{7AD06487-C32D-4879-B73F-BAFEDFE6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rsid w:val="00D75273"/>
    <w:pPr>
      <w:spacing w:before="480" w:after="480"/>
      <w:ind w:left="357" w:hanging="357"/>
      <w:jc w:val="center"/>
      <w:outlineLvl w:val="0"/>
    </w:pPr>
    <w:rPr>
      <w:b/>
      <w:bCs/>
      <w:caps/>
      <w:sz w:val="28"/>
      <w:szCs w:val="28"/>
    </w:rPr>
  </w:style>
  <w:style w:type="paragraph" w:styleId="Ttulo2">
    <w:name w:val="heading 2"/>
    <w:basedOn w:val="Normal"/>
    <w:uiPriority w:val="1"/>
    <w:qFormat/>
    <w:rsid w:val="00DC76CB"/>
    <w:pPr>
      <w:spacing w:after="480"/>
      <w:outlineLvl w:val="1"/>
    </w:pPr>
    <w:rPr>
      <w:b/>
      <w:bCs/>
      <w:caps/>
      <w:sz w:val="24"/>
      <w:szCs w:val="24"/>
    </w:rPr>
  </w:style>
  <w:style w:type="paragraph" w:styleId="Ttulo3">
    <w:name w:val="heading 3"/>
    <w:basedOn w:val="Normal"/>
    <w:next w:val="Normal"/>
    <w:link w:val="Ttulo3Car"/>
    <w:uiPriority w:val="9"/>
    <w:unhideWhenUsed/>
    <w:qFormat/>
    <w:rsid w:val="0053242D"/>
    <w:pPr>
      <w:keepNext/>
      <w:keepLines/>
      <w:spacing w:before="120" w:after="120"/>
      <w:outlineLvl w:val="2"/>
    </w:pPr>
    <w:rPr>
      <w:rFonts w:eastAsiaTheme="majorEastAsia" w:cstheme="majorBidi"/>
      <w:i/>
      <w:sz w:val="24"/>
      <w:szCs w:val="24"/>
    </w:rPr>
  </w:style>
  <w:style w:type="paragraph" w:styleId="Ttulo4">
    <w:name w:val="heading 4"/>
    <w:basedOn w:val="Normal"/>
    <w:next w:val="Normal"/>
    <w:link w:val="Ttulo4Car"/>
    <w:uiPriority w:val="9"/>
    <w:unhideWhenUsed/>
    <w:qFormat/>
    <w:rsid w:val="00DC76CB"/>
    <w:pPr>
      <w:spacing w:before="120" w:after="120"/>
      <w:outlineLvl w:val="3"/>
    </w:pPr>
    <w:rPr>
      <w:rFonts w:eastAsiaTheme="majorEastAsia" w:cstheme="majorBidi"/>
      <w:bCs/>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sid w:val="000F06CC"/>
    <w:pPr>
      <w:spacing w:after="480"/>
      <w:jc w:val="both"/>
    </w:pPr>
    <w:rPr>
      <w:sz w:val="24"/>
      <w:szCs w:val="24"/>
    </w:rPr>
  </w:style>
  <w:style w:type="paragraph" w:styleId="Prrafodelista">
    <w:name w:val="List Paragraph"/>
    <w:basedOn w:val="Normal"/>
    <w:uiPriority w:val="1"/>
    <w:qFormat/>
    <w:pPr>
      <w:ind w:left="262"/>
      <w:jc w:val="both"/>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884C27"/>
    <w:rPr>
      <w:rFonts w:ascii="Tahoma" w:hAnsi="Tahoma" w:cs="Tahoma"/>
      <w:sz w:val="16"/>
      <w:szCs w:val="16"/>
    </w:rPr>
  </w:style>
  <w:style w:type="character" w:customStyle="1" w:styleId="TextodegloboCar">
    <w:name w:val="Texto de globo Car"/>
    <w:basedOn w:val="Fuentedeprrafopredeter"/>
    <w:link w:val="Textodeglobo"/>
    <w:uiPriority w:val="99"/>
    <w:semiHidden/>
    <w:rsid w:val="00884C27"/>
    <w:rPr>
      <w:rFonts w:ascii="Tahoma" w:eastAsia="Arial" w:hAnsi="Tahoma" w:cs="Tahoma"/>
      <w:sz w:val="16"/>
      <w:szCs w:val="16"/>
    </w:rPr>
  </w:style>
  <w:style w:type="character" w:customStyle="1" w:styleId="Ttulo4Car">
    <w:name w:val="Título 4 Car"/>
    <w:basedOn w:val="Fuentedeprrafopredeter"/>
    <w:link w:val="Ttulo4"/>
    <w:uiPriority w:val="9"/>
    <w:rsid w:val="00DC76CB"/>
    <w:rPr>
      <w:rFonts w:ascii="Arial" w:eastAsiaTheme="majorEastAsia" w:hAnsi="Arial" w:cstheme="majorBidi"/>
      <w:bCs/>
      <w:iCs/>
      <w:sz w:val="24"/>
    </w:rPr>
  </w:style>
  <w:style w:type="paragraph" w:styleId="Encabezado">
    <w:name w:val="header"/>
    <w:basedOn w:val="Normal"/>
    <w:link w:val="EncabezadoCar"/>
    <w:uiPriority w:val="99"/>
    <w:unhideWhenUsed/>
    <w:rsid w:val="00F819AE"/>
    <w:pPr>
      <w:tabs>
        <w:tab w:val="center" w:pos="4252"/>
        <w:tab w:val="right" w:pos="8504"/>
      </w:tabs>
    </w:pPr>
  </w:style>
  <w:style w:type="character" w:customStyle="1" w:styleId="EncabezadoCar">
    <w:name w:val="Encabezado Car"/>
    <w:basedOn w:val="Fuentedeprrafopredeter"/>
    <w:link w:val="Encabezado"/>
    <w:uiPriority w:val="99"/>
    <w:rsid w:val="00F819AE"/>
    <w:rPr>
      <w:rFonts w:ascii="Arial" w:eastAsia="Arial" w:hAnsi="Arial" w:cs="Arial"/>
    </w:rPr>
  </w:style>
  <w:style w:type="paragraph" w:styleId="Piedepgina">
    <w:name w:val="footer"/>
    <w:basedOn w:val="Normal"/>
    <w:link w:val="PiedepginaCar"/>
    <w:uiPriority w:val="99"/>
    <w:unhideWhenUsed/>
    <w:rsid w:val="00F819AE"/>
    <w:pPr>
      <w:tabs>
        <w:tab w:val="center" w:pos="4252"/>
        <w:tab w:val="right" w:pos="8504"/>
      </w:tabs>
    </w:pPr>
  </w:style>
  <w:style w:type="character" w:customStyle="1" w:styleId="PiedepginaCar">
    <w:name w:val="Pie de página Car"/>
    <w:basedOn w:val="Fuentedeprrafopredeter"/>
    <w:link w:val="Piedepgina"/>
    <w:uiPriority w:val="99"/>
    <w:rsid w:val="00F819AE"/>
    <w:rPr>
      <w:rFonts w:ascii="Arial" w:eastAsia="Arial" w:hAnsi="Arial" w:cs="Arial"/>
    </w:rPr>
  </w:style>
  <w:style w:type="character" w:styleId="Refdecomentario">
    <w:name w:val="annotation reference"/>
    <w:basedOn w:val="Fuentedeprrafopredeter"/>
    <w:uiPriority w:val="99"/>
    <w:semiHidden/>
    <w:unhideWhenUsed/>
    <w:rsid w:val="005F6698"/>
    <w:rPr>
      <w:sz w:val="16"/>
      <w:szCs w:val="16"/>
    </w:rPr>
  </w:style>
  <w:style w:type="paragraph" w:styleId="Textocomentario">
    <w:name w:val="annotation text"/>
    <w:basedOn w:val="Normal"/>
    <w:link w:val="TextocomentarioCar"/>
    <w:uiPriority w:val="99"/>
    <w:semiHidden/>
    <w:unhideWhenUsed/>
    <w:rsid w:val="005F6698"/>
    <w:rPr>
      <w:sz w:val="20"/>
      <w:szCs w:val="20"/>
    </w:rPr>
  </w:style>
  <w:style w:type="character" w:customStyle="1" w:styleId="TextocomentarioCar">
    <w:name w:val="Texto comentario Car"/>
    <w:basedOn w:val="Fuentedeprrafopredeter"/>
    <w:link w:val="Textocomentario"/>
    <w:uiPriority w:val="99"/>
    <w:semiHidden/>
    <w:rsid w:val="005F6698"/>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5F6698"/>
    <w:rPr>
      <w:b/>
      <w:bCs/>
    </w:rPr>
  </w:style>
  <w:style w:type="character" w:customStyle="1" w:styleId="AsuntodelcomentarioCar">
    <w:name w:val="Asunto del comentario Car"/>
    <w:basedOn w:val="TextocomentarioCar"/>
    <w:link w:val="Asuntodelcomentario"/>
    <w:uiPriority w:val="99"/>
    <w:semiHidden/>
    <w:rsid w:val="005F6698"/>
    <w:rPr>
      <w:rFonts w:ascii="Arial" w:eastAsia="Arial" w:hAnsi="Arial" w:cs="Arial"/>
      <w:b/>
      <w:bCs/>
      <w:sz w:val="20"/>
      <w:szCs w:val="20"/>
    </w:rPr>
  </w:style>
  <w:style w:type="character" w:styleId="Textodelmarcadordeposicin">
    <w:name w:val="Placeholder Text"/>
    <w:basedOn w:val="Fuentedeprrafopredeter"/>
    <w:uiPriority w:val="99"/>
    <w:semiHidden/>
    <w:rsid w:val="00A86C8D"/>
    <w:rPr>
      <w:color w:val="808080"/>
    </w:rPr>
  </w:style>
  <w:style w:type="table" w:styleId="Tablaconcuadrcula">
    <w:name w:val="Table Grid"/>
    <w:basedOn w:val="Tablanormal"/>
    <w:uiPriority w:val="59"/>
    <w:rsid w:val="009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736FFD"/>
    <w:pPr>
      <w:widowControl/>
    </w:pPr>
    <w:rPr>
      <w:rFonts w:ascii="Arial" w:eastAsia="Arial" w:hAnsi="Arial" w:cs="Arial"/>
    </w:rPr>
  </w:style>
  <w:style w:type="character" w:customStyle="1" w:styleId="Ttulo3Car">
    <w:name w:val="Título 3 Car"/>
    <w:basedOn w:val="Fuentedeprrafopredeter"/>
    <w:link w:val="Ttulo3"/>
    <w:uiPriority w:val="9"/>
    <w:rsid w:val="0053242D"/>
    <w:rPr>
      <w:rFonts w:ascii="Arial" w:eastAsiaTheme="majorEastAsia" w:hAnsi="Arial" w:cstheme="majorBidi"/>
      <w:i/>
      <w:sz w:val="24"/>
      <w:szCs w:val="24"/>
    </w:rPr>
  </w:style>
  <w:style w:type="character" w:styleId="Hipervnculo">
    <w:name w:val="Hyperlink"/>
    <w:basedOn w:val="Fuentedeprrafopredeter"/>
    <w:uiPriority w:val="99"/>
    <w:unhideWhenUsed/>
    <w:rsid w:val="00C75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478">
      <w:bodyDiv w:val="1"/>
      <w:marLeft w:val="0"/>
      <w:marRight w:val="0"/>
      <w:marTop w:val="0"/>
      <w:marBottom w:val="0"/>
      <w:divBdr>
        <w:top w:val="none" w:sz="0" w:space="0" w:color="auto"/>
        <w:left w:val="none" w:sz="0" w:space="0" w:color="auto"/>
        <w:bottom w:val="none" w:sz="0" w:space="0" w:color="auto"/>
        <w:right w:val="none" w:sz="0" w:space="0" w:color="auto"/>
      </w:divBdr>
    </w:div>
    <w:div w:id="296960693">
      <w:bodyDiv w:val="1"/>
      <w:marLeft w:val="0"/>
      <w:marRight w:val="0"/>
      <w:marTop w:val="0"/>
      <w:marBottom w:val="0"/>
      <w:divBdr>
        <w:top w:val="none" w:sz="0" w:space="0" w:color="auto"/>
        <w:left w:val="none" w:sz="0" w:space="0" w:color="auto"/>
        <w:bottom w:val="none" w:sz="0" w:space="0" w:color="auto"/>
        <w:right w:val="none" w:sz="0" w:space="0" w:color="auto"/>
      </w:divBdr>
    </w:div>
    <w:div w:id="836925754">
      <w:bodyDiv w:val="1"/>
      <w:marLeft w:val="0"/>
      <w:marRight w:val="0"/>
      <w:marTop w:val="0"/>
      <w:marBottom w:val="0"/>
      <w:divBdr>
        <w:top w:val="none" w:sz="0" w:space="0" w:color="auto"/>
        <w:left w:val="none" w:sz="0" w:space="0" w:color="auto"/>
        <w:bottom w:val="none" w:sz="0" w:space="0" w:color="auto"/>
        <w:right w:val="none" w:sz="0" w:space="0" w:color="auto"/>
      </w:divBdr>
    </w:div>
    <w:div w:id="181772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2D7B8-86BB-4877-A03A-6F57040C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11946</Words>
  <Characters>65706</Characters>
  <Application>Microsoft Office Word</Application>
  <DocSecurity>0</DocSecurity>
  <Lines>547</Lines>
  <Paragraphs>154</Paragraphs>
  <ScaleCrop>false</ScaleCrop>
  <HeadingPairs>
    <vt:vector size="2" baseType="variant">
      <vt:variant>
        <vt:lpstr>Título</vt:lpstr>
      </vt:variant>
      <vt:variant>
        <vt:i4>1</vt:i4>
      </vt:variant>
    </vt:vector>
  </HeadingPairs>
  <TitlesOfParts>
    <vt:vector size="1" baseType="lpstr">
      <vt:lpstr>Estudios y documentos previos</vt:lpstr>
    </vt:vector>
  </TitlesOfParts>
  <Company/>
  <LinksUpToDate>false</LinksUpToDate>
  <CharactersWithSpaces>77498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Estudios y documentos previos</dc:title>
  <dc:creator>Usuario</dc:creator>
  <cp:lastModifiedBy>Usuario</cp:lastModifiedBy>
  <cp:revision>6</cp:revision>
  <dcterms:created xsi:type="dcterms:W3CDTF">2018-01-03T22:06:00Z</dcterms:created>
  <dcterms:modified xsi:type="dcterms:W3CDTF">2018-01-04T18:21:00Z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2016-05-26T00:00:00Z</vt:filetime>
  </property>
  <property fmtid="{D5CDD505-2E9C-101B-9397-08002B2CF9AE}" pid="3" name="Creator">
    <vt:lpwstr>Microsoft® Word 2010</vt:lpwstr>
  </property>
  <property fmtid="{D5CDD505-2E9C-101B-9397-08002B2CF9AE}" pid="4" name="LastSaved">
    <vt:filetime>2016-07-27T00:00:00Z</vt:filetime>
  </property>
</Properties>
</file>